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D6BD0" w:rsidRPr="00B845CB" w14:paraId="1317C4A0" w14:textId="77777777" w:rsidTr="00324AB8">
        <w:trPr>
          <w:cantSplit/>
        </w:trPr>
        <w:tc>
          <w:tcPr>
            <w:tcW w:w="10423" w:type="dxa"/>
            <w:gridSpan w:val="2"/>
            <w:shd w:val="clear" w:color="auto" w:fill="auto"/>
          </w:tcPr>
          <w:p w14:paraId="5968587E" w14:textId="2DA0D107" w:rsidR="006D6BD0" w:rsidRPr="00B845CB" w:rsidRDefault="006D6BD0" w:rsidP="00324AB8">
            <w:pPr>
              <w:pStyle w:val="ZA"/>
              <w:framePr w:w="0" w:hRule="auto" w:wrap="auto" w:vAnchor="margin" w:hAnchor="text" w:yAlign="inline"/>
            </w:pPr>
            <w:bookmarkStart w:id="0" w:name="page1"/>
            <w:r w:rsidRPr="00BD529F">
              <w:rPr>
                <w:sz w:val="64"/>
              </w:rPr>
              <w:t xml:space="preserve">3GPP TS 29.172 </w:t>
            </w:r>
            <w:r w:rsidRPr="00BD529F">
              <w:t>V</w:t>
            </w:r>
            <w:r w:rsidR="006106D4">
              <w:t>1</w:t>
            </w:r>
            <w:r w:rsidR="009278F8">
              <w:t>8</w:t>
            </w:r>
            <w:r w:rsidR="006106D4">
              <w:t>.</w:t>
            </w:r>
            <w:r w:rsidR="008F1341">
              <w:t>1</w:t>
            </w:r>
            <w:r w:rsidR="006106D4">
              <w:t>.0</w:t>
            </w:r>
            <w:r w:rsidRPr="00BD529F">
              <w:t xml:space="preserve"> </w:t>
            </w:r>
            <w:r w:rsidRPr="00BD529F">
              <w:rPr>
                <w:sz w:val="32"/>
              </w:rPr>
              <w:t>(</w:t>
            </w:r>
            <w:r w:rsidR="006106D4">
              <w:rPr>
                <w:sz w:val="32"/>
              </w:rPr>
              <w:t>202</w:t>
            </w:r>
            <w:r w:rsidR="008F1341">
              <w:rPr>
                <w:sz w:val="32"/>
              </w:rPr>
              <w:t>3</w:t>
            </w:r>
            <w:r w:rsidR="006106D4">
              <w:rPr>
                <w:sz w:val="32"/>
              </w:rPr>
              <w:t>-0</w:t>
            </w:r>
            <w:r w:rsidR="008F1341">
              <w:rPr>
                <w:sz w:val="32"/>
              </w:rPr>
              <w:t>6</w:t>
            </w:r>
            <w:r w:rsidRPr="00BD529F">
              <w:rPr>
                <w:sz w:val="32"/>
              </w:rPr>
              <w:t>)</w:t>
            </w:r>
          </w:p>
        </w:tc>
      </w:tr>
      <w:tr w:rsidR="006D6BD0" w:rsidRPr="00B845CB" w14:paraId="2E9E6153" w14:textId="77777777" w:rsidTr="00324AB8">
        <w:trPr>
          <w:cantSplit/>
          <w:trHeight w:hRule="exact" w:val="1134"/>
        </w:trPr>
        <w:tc>
          <w:tcPr>
            <w:tcW w:w="10423" w:type="dxa"/>
            <w:gridSpan w:val="2"/>
            <w:shd w:val="clear" w:color="auto" w:fill="auto"/>
          </w:tcPr>
          <w:p w14:paraId="11DEE25A" w14:textId="77777777" w:rsidR="006D6BD0" w:rsidRPr="00B845CB" w:rsidRDefault="006D6BD0" w:rsidP="00324AB8">
            <w:pPr>
              <w:pStyle w:val="TAR"/>
            </w:pPr>
            <w:r w:rsidRPr="00BD529F">
              <w:t>Technical Specification</w:t>
            </w:r>
          </w:p>
        </w:tc>
      </w:tr>
      <w:tr w:rsidR="006D6BD0" w:rsidRPr="00B845CB" w14:paraId="3DB5B1D4" w14:textId="77777777" w:rsidTr="00324AB8">
        <w:trPr>
          <w:cantSplit/>
          <w:trHeight w:hRule="exact" w:val="3685"/>
        </w:trPr>
        <w:tc>
          <w:tcPr>
            <w:tcW w:w="10423" w:type="dxa"/>
            <w:gridSpan w:val="2"/>
            <w:shd w:val="clear" w:color="auto" w:fill="auto"/>
          </w:tcPr>
          <w:p w14:paraId="0D0883B3" w14:textId="77777777" w:rsidR="006D6BD0" w:rsidRPr="00BD529F" w:rsidRDefault="006D6BD0" w:rsidP="00324AB8">
            <w:pPr>
              <w:pStyle w:val="ZT"/>
              <w:framePr w:wrap="auto" w:hAnchor="text" w:yAlign="inline"/>
            </w:pPr>
            <w:r w:rsidRPr="00BD529F">
              <w:t>3rd Generation Partnership Project;</w:t>
            </w:r>
          </w:p>
          <w:p w14:paraId="1AB115A3" w14:textId="77777777" w:rsidR="006D6BD0" w:rsidRPr="00BD529F" w:rsidRDefault="006D6BD0" w:rsidP="00324AB8">
            <w:pPr>
              <w:pStyle w:val="ZT"/>
              <w:framePr w:wrap="auto" w:hAnchor="text" w:yAlign="inline"/>
            </w:pPr>
            <w:r w:rsidRPr="00BD529F">
              <w:t>Technical Specification Group Core Network and Terminals;</w:t>
            </w:r>
          </w:p>
          <w:p w14:paraId="1697DD1E" w14:textId="77777777" w:rsidR="006D6BD0" w:rsidRPr="00BD529F" w:rsidRDefault="006D6BD0" w:rsidP="00324AB8">
            <w:pPr>
              <w:pStyle w:val="ZT"/>
              <w:framePr w:wrap="auto" w:hAnchor="text" w:yAlign="inline"/>
            </w:pPr>
            <w:r w:rsidRPr="00BD529F">
              <w:t xml:space="preserve">Location Services (LCS); </w:t>
            </w:r>
            <w:r w:rsidRPr="00BD529F">
              <w:br/>
              <w:t xml:space="preserve">Evolved Packet Core (EPC) LCS Protocol (ELP) between the Gateway Mobile Location Centre (GMLC) and the </w:t>
            </w:r>
            <w:r w:rsidRPr="00BD529F">
              <w:br/>
              <w:t xml:space="preserve">Mobile Management Entity (MME); </w:t>
            </w:r>
            <w:r w:rsidRPr="00BD529F">
              <w:br/>
              <w:t>SLg interface</w:t>
            </w:r>
          </w:p>
          <w:p w14:paraId="5B0A85A3" w14:textId="798631EB" w:rsidR="006D6BD0" w:rsidRPr="00B845CB" w:rsidRDefault="006D6BD0" w:rsidP="00324AB8">
            <w:pPr>
              <w:pStyle w:val="ZT"/>
              <w:framePr w:wrap="auto" w:hAnchor="text" w:yAlign="inline"/>
              <w:rPr>
                <w:i/>
                <w:sz w:val="28"/>
              </w:rPr>
            </w:pPr>
            <w:r w:rsidRPr="00BD529F">
              <w:t>(</w:t>
            </w:r>
            <w:r w:rsidRPr="00BD529F">
              <w:rPr>
                <w:rStyle w:val="ZGSM"/>
              </w:rPr>
              <w:t>Release</w:t>
            </w:r>
            <w:r w:rsidR="006106D4">
              <w:rPr>
                <w:rStyle w:val="ZGSM"/>
              </w:rPr>
              <w:t xml:space="preserve"> 1</w:t>
            </w:r>
            <w:r w:rsidR="009278F8">
              <w:rPr>
                <w:rStyle w:val="ZGSM"/>
              </w:rPr>
              <w:t>8</w:t>
            </w:r>
            <w:r w:rsidRPr="00BD529F">
              <w:t>)</w:t>
            </w:r>
          </w:p>
        </w:tc>
      </w:tr>
      <w:tr w:rsidR="006D6BD0" w:rsidRPr="00B845CB" w14:paraId="41BB9041" w14:textId="77777777" w:rsidTr="00324AB8">
        <w:trPr>
          <w:cantSplit/>
        </w:trPr>
        <w:tc>
          <w:tcPr>
            <w:tcW w:w="10423" w:type="dxa"/>
            <w:gridSpan w:val="2"/>
            <w:shd w:val="clear" w:color="auto" w:fill="auto"/>
          </w:tcPr>
          <w:p w14:paraId="7E73F644" w14:textId="77777777" w:rsidR="006D6BD0" w:rsidRPr="00BD529F" w:rsidRDefault="006D6BD0" w:rsidP="00324AB8">
            <w:pPr>
              <w:pStyle w:val="FP"/>
            </w:pPr>
          </w:p>
        </w:tc>
      </w:tr>
      <w:tr w:rsidR="006D6BD0" w:rsidRPr="00B845CB" w14:paraId="795853AB" w14:textId="77777777" w:rsidTr="00324AB8">
        <w:trPr>
          <w:cantSplit/>
          <w:trHeight w:hRule="exact" w:val="1531"/>
        </w:trPr>
        <w:tc>
          <w:tcPr>
            <w:tcW w:w="4883" w:type="dxa"/>
            <w:shd w:val="clear" w:color="auto" w:fill="auto"/>
          </w:tcPr>
          <w:p w14:paraId="5399E9B3" w14:textId="7C00D75D" w:rsidR="006D6BD0" w:rsidRPr="00B845CB" w:rsidRDefault="008F1341" w:rsidP="00324AB8">
            <w:pPr>
              <w:rPr>
                <w:i/>
              </w:rPr>
            </w:pPr>
            <w:r>
              <w:rPr>
                <w:i/>
              </w:rPr>
              <w:pict w14:anchorId="33EF3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82.2pt">
                  <v:imagedata r:id="rId8" o:title="LTE-AdvancedPro_largerTM_cropped"/>
                </v:shape>
              </w:pict>
            </w:r>
          </w:p>
        </w:tc>
        <w:tc>
          <w:tcPr>
            <w:tcW w:w="5540" w:type="dxa"/>
            <w:shd w:val="clear" w:color="auto" w:fill="auto"/>
          </w:tcPr>
          <w:p w14:paraId="52A75AEF" w14:textId="77777777" w:rsidR="006D6BD0" w:rsidRPr="00B845CB" w:rsidRDefault="008F1341" w:rsidP="00324AB8">
            <w:pPr>
              <w:jc w:val="right"/>
            </w:pPr>
            <w:r>
              <w:pict w14:anchorId="46B99A7C">
                <v:shape id="_x0000_i1026" type="#_x0000_t75" style="width:128.4pt;height:74.05pt">
                  <v:imagedata r:id="rId9" o:title="3GPP-logo_web"/>
                </v:shape>
              </w:pict>
            </w:r>
          </w:p>
        </w:tc>
      </w:tr>
      <w:tr w:rsidR="006D6BD0" w:rsidRPr="00B845CB" w14:paraId="1C732DA0" w14:textId="77777777" w:rsidTr="00324AB8">
        <w:trPr>
          <w:cantSplit/>
          <w:trHeight w:hRule="exact" w:val="5783"/>
        </w:trPr>
        <w:tc>
          <w:tcPr>
            <w:tcW w:w="10423" w:type="dxa"/>
            <w:gridSpan w:val="2"/>
            <w:shd w:val="clear" w:color="auto" w:fill="auto"/>
          </w:tcPr>
          <w:p w14:paraId="4C8EC6F3" w14:textId="77777777" w:rsidR="006D6BD0" w:rsidRPr="00B845CB" w:rsidRDefault="006D6BD0" w:rsidP="00324AB8">
            <w:pPr>
              <w:pStyle w:val="FP"/>
              <w:rPr>
                <w:b/>
              </w:rPr>
            </w:pPr>
          </w:p>
        </w:tc>
      </w:tr>
      <w:tr w:rsidR="006D6BD0" w:rsidRPr="00B845CB" w14:paraId="4897D10D" w14:textId="77777777" w:rsidTr="00324AB8">
        <w:trPr>
          <w:cantSplit/>
          <w:trHeight w:hRule="exact" w:val="964"/>
        </w:trPr>
        <w:tc>
          <w:tcPr>
            <w:tcW w:w="10423" w:type="dxa"/>
            <w:gridSpan w:val="2"/>
            <w:shd w:val="clear" w:color="auto" w:fill="auto"/>
          </w:tcPr>
          <w:p w14:paraId="09AA0255" w14:textId="77777777" w:rsidR="006D6BD0" w:rsidRPr="00B845CB" w:rsidRDefault="006D6BD0" w:rsidP="00324AB8">
            <w:pPr>
              <w:rPr>
                <w:sz w:val="16"/>
              </w:rPr>
            </w:pPr>
            <w:bookmarkStart w:id="1" w:name="warningNotice"/>
            <w:r w:rsidRPr="00B845CB">
              <w:rPr>
                <w:sz w:val="16"/>
              </w:rPr>
              <w:t>The present document has been developed within the 3rd Generation Partnership Project (3GPP</w:t>
            </w:r>
            <w:r w:rsidRPr="00B845CB">
              <w:rPr>
                <w:sz w:val="16"/>
                <w:vertAlign w:val="superscript"/>
              </w:rPr>
              <w:t xml:space="preserve"> TM</w:t>
            </w:r>
            <w:r w:rsidRPr="00B845CB">
              <w:rPr>
                <w:sz w:val="16"/>
              </w:rPr>
              <w:t>) and may be further elaborated for the purposes of 3GPP.</w:t>
            </w:r>
            <w:r w:rsidRPr="00B845CB">
              <w:rPr>
                <w:sz w:val="16"/>
              </w:rPr>
              <w:br/>
              <w:t>The present document has not been subject to any approval process by the 3GPP</w:t>
            </w:r>
            <w:r w:rsidRPr="00B845CB">
              <w:rPr>
                <w:sz w:val="16"/>
                <w:vertAlign w:val="superscript"/>
              </w:rPr>
              <w:t xml:space="preserve"> </w:t>
            </w:r>
            <w:r w:rsidRPr="00B845CB">
              <w:rPr>
                <w:sz w:val="16"/>
              </w:rPr>
              <w:t>Organizational Partners and shall not be implemented.</w:t>
            </w:r>
            <w:r w:rsidRPr="00B845CB">
              <w:rPr>
                <w:sz w:val="16"/>
              </w:rPr>
              <w:br/>
              <w:t>This Specification is provided for future development work within 3GPP</w:t>
            </w:r>
            <w:r w:rsidRPr="00B845CB">
              <w:rPr>
                <w:sz w:val="16"/>
                <w:vertAlign w:val="superscript"/>
              </w:rPr>
              <w:t xml:space="preserve"> </w:t>
            </w:r>
            <w:r w:rsidRPr="00B845CB">
              <w:rPr>
                <w:sz w:val="16"/>
              </w:rPr>
              <w:t>only. The Organizational Partners accept no liability for any use of this Specification.</w:t>
            </w:r>
            <w:r w:rsidRPr="00B845CB">
              <w:rPr>
                <w:sz w:val="16"/>
              </w:rPr>
              <w:br/>
              <w:t>Specifications and Reports for implementation of the 3GPP</w:t>
            </w:r>
            <w:r w:rsidRPr="00B845CB">
              <w:rPr>
                <w:sz w:val="16"/>
                <w:vertAlign w:val="superscript"/>
              </w:rPr>
              <w:t xml:space="preserve"> TM</w:t>
            </w:r>
            <w:r w:rsidRPr="00B845CB">
              <w:rPr>
                <w:sz w:val="16"/>
              </w:rPr>
              <w:t xml:space="preserve"> system should be obtained via the 3GPP Organizational Partners' Publications Offices.</w:t>
            </w:r>
            <w:bookmarkEnd w:id="1"/>
          </w:p>
          <w:p w14:paraId="5A283AFD" w14:textId="77777777" w:rsidR="006D6BD0" w:rsidRPr="00B845CB" w:rsidRDefault="006D6BD0" w:rsidP="00324AB8">
            <w:pPr>
              <w:pStyle w:val="ZV"/>
              <w:framePr w:w="0" w:wrap="auto" w:vAnchor="margin" w:hAnchor="text" w:yAlign="inline"/>
            </w:pPr>
          </w:p>
          <w:p w14:paraId="546BDA05" w14:textId="77777777" w:rsidR="006D6BD0" w:rsidRPr="00B845CB" w:rsidRDefault="006D6BD0" w:rsidP="00324AB8">
            <w:pPr>
              <w:rPr>
                <w:sz w:val="16"/>
              </w:rPr>
            </w:pPr>
          </w:p>
        </w:tc>
      </w:tr>
      <w:bookmarkEnd w:id="0"/>
    </w:tbl>
    <w:p w14:paraId="033BB465" w14:textId="77777777" w:rsidR="006D6BD0" w:rsidRPr="00B845CB" w:rsidRDefault="006D6BD0" w:rsidP="006D6BD0">
      <w:pPr>
        <w:sectPr w:rsidR="006D6BD0" w:rsidRPr="00B845C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D6BD0" w:rsidRPr="00B845CB" w14:paraId="012E047D" w14:textId="77777777" w:rsidTr="00324AB8">
        <w:trPr>
          <w:cantSplit/>
          <w:trHeight w:hRule="exact" w:val="5669"/>
        </w:trPr>
        <w:tc>
          <w:tcPr>
            <w:tcW w:w="10423" w:type="dxa"/>
            <w:shd w:val="clear" w:color="auto" w:fill="auto"/>
          </w:tcPr>
          <w:p w14:paraId="248443E9" w14:textId="77777777" w:rsidR="006D6BD0" w:rsidRPr="00B845CB" w:rsidRDefault="006D6BD0" w:rsidP="00324AB8">
            <w:pPr>
              <w:pStyle w:val="FP"/>
            </w:pPr>
            <w:bookmarkStart w:id="2" w:name="page2"/>
          </w:p>
        </w:tc>
      </w:tr>
      <w:tr w:rsidR="006D6BD0" w:rsidRPr="00B845CB" w14:paraId="3FBB5D27" w14:textId="77777777" w:rsidTr="00324AB8">
        <w:trPr>
          <w:cantSplit/>
          <w:trHeight w:hRule="exact" w:val="5386"/>
        </w:trPr>
        <w:tc>
          <w:tcPr>
            <w:tcW w:w="10423" w:type="dxa"/>
            <w:shd w:val="clear" w:color="auto" w:fill="auto"/>
          </w:tcPr>
          <w:p w14:paraId="5D6ED46C" w14:textId="77777777" w:rsidR="006D6BD0" w:rsidRPr="00B845CB" w:rsidRDefault="006D6BD0" w:rsidP="00324AB8">
            <w:pPr>
              <w:pStyle w:val="FP"/>
              <w:spacing w:after="240"/>
              <w:ind w:left="2835" w:right="2835"/>
              <w:jc w:val="center"/>
              <w:rPr>
                <w:rFonts w:ascii="Arial" w:hAnsi="Arial"/>
                <w:b/>
                <w:i/>
                <w:noProof/>
              </w:rPr>
            </w:pPr>
            <w:bookmarkStart w:id="3" w:name="coords3gpp"/>
            <w:r w:rsidRPr="00B845CB">
              <w:rPr>
                <w:rFonts w:ascii="Arial" w:hAnsi="Arial"/>
                <w:b/>
                <w:i/>
                <w:noProof/>
              </w:rPr>
              <w:t>3GPP</w:t>
            </w:r>
          </w:p>
          <w:p w14:paraId="7FD82918" w14:textId="77777777" w:rsidR="006D6BD0" w:rsidRPr="00B845CB" w:rsidRDefault="006D6BD0" w:rsidP="00324AB8">
            <w:pPr>
              <w:pStyle w:val="FP"/>
              <w:pBdr>
                <w:bottom w:val="single" w:sz="6" w:space="1" w:color="auto"/>
              </w:pBdr>
              <w:ind w:left="2835" w:right="2835"/>
              <w:jc w:val="center"/>
              <w:rPr>
                <w:noProof/>
              </w:rPr>
            </w:pPr>
            <w:r w:rsidRPr="00B845CB">
              <w:rPr>
                <w:noProof/>
              </w:rPr>
              <w:t>Postal address</w:t>
            </w:r>
          </w:p>
          <w:p w14:paraId="22AD7EAC" w14:textId="77777777" w:rsidR="006D6BD0" w:rsidRPr="00B845CB" w:rsidRDefault="006D6BD0" w:rsidP="00324AB8">
            <w:pPr>
              <w:pStyle w:val="FP"/>
              <w:ind w:left="2835" w:right="2835"/>
              <w:jc w:val="center"/>
              <w:rPr>
                <w:rFonts w:ascii="Arial" w:hAnsi="Arial"/>
                <w:noProof/>
                <w:sz w:val="18"/>
              </w:rPr>
            </w:pPr>
          </w:p>
          <w:p w14:paraId="74E1572F" w14:textId="77777777" w:rsidR="006D6BD0" w:rsidRPr="00B845CB" w:rsidRDefault="006D6BD0" w:rsidP="00324AB8">
            <w:pPr>
              <w:pStyle w:val="FP"/>
              <w:pBdr>
                <w:bottom w:val="single" w:sz="6" w:space="1" w:color="auto"/>
              </w:pBdr>
              <w:spacing w:before="240"/>
              <w:ind w:left="2835" w:right="2835"/>
              <w:jc w:val="center"/>
              <w:rPr>
                <w:noProof/>
              </w:rPr>
            </w:pPr>
            <w:r w:rsidRPr="00B845CB">
              <w:rPr>
                <w:noProof/>
              </w:rPr>
              <w:t>3GPP support office address</w:t>
            </w:r>
          </w:p>
          <w:p w14:paraId="03DAA9F4" w14:textId="77777777" w:rsidR="006D6BD0" w:rsidRPr="00B845CB" w:rsidRDefault="006D6BD0" w:rsidP="00324AB8">
            <w:pPr>
              <w:pStyle w:val="FP"/>
              <w:ind w:left="2835" w:right="2835"/>
              <w:jc w:val="center"/>
              <w:rPr>
                <w:rFonts w:ascii="Arial" w:hAnsi="Arial"/>
                <w:noProof/>
                <w:sz w:val="18"/>
              </w:rPr>
            </w:pPr>
            <w:r w:rsidRPr="00B845CB">
              <w:rPr>
                <w:rFonts w:ascii="Arial" w:hAnsi="Arial"/>
                <w:noProof/>
                <w:sz w:val="18"/>
              </w:rPr>
              <w:t>650 Route des Lucioles - Sophia Antipolis</w:t>
            </w:r>
          </w:p>
          <w:p w14:paraId="76B69D20" w14:textId="77777777" w:rsidR="006D6BD0" w:rsidRPr="00B845CB" w:rsidRDefault="006D6BD0" w:rsidP="00324AB8">
            <w:pPr>
              <w:pStyle w:val="FP"/>
              <w:ind w:left="2835" w:right="2835"/>
              <w:jc w:val="center"/>
              <w:rPr>
                <w:rFonts w:ascii="Arial" w:hAnsi="Arial"/>
                <w:noProof/>
                <w:sz w:val="18"/>
              </w:rPr>
            </w:pPr>
            <w:r w:rsidRPr="00B845CB">
              <w:rPr>
                <w:rFonts w:ascii="Arial" w:hAnsi="Arial"/>
                <w:noProof/>
                <w:sz w:val="18"/>
              </w:rPr>
              <w:t>Valbonne - FRANCE</w:t>
            </w:r>
          </w:p>
          <w:p w14:paraId="56B6CA43" w14:textId="77777777" w:rsidR="006D6BD0" w:rsidRPr="00B845CB" w:rsidRDefault="006D6BD0" w:rsidP="00324AB8">
            <w:pPr>
              <w:pStyle w:val="FP"/>
              <w:spacing w:after="20"/>
              <w:ind w:left="2835" w:right="2835"/>
              <w:jc w:val="center"/>
              <w:rPr>
                <w:rFonts w:ascii="Arial" w:hAnsi="Arial"/>
                <w:noProof/>
                <w:sz w:val="18"/>
              </w:rPr>
            </w:pPr>
            <w:r w:rsidRPr="00B845CB">
              <w:rPr>
                <w:rFonts w:ascii="Arial" w:hAnsi="Arial"/>
                <w:noProof/>
                <w:sz w:val="18"/>
              </w:rPr>
              <w:t>Tel.: +33 4 92 94 42 00 Fax: +33 4 93 65 47 16</w:t>
            </w:r>
          </w:p>
          <w:p w14:paraId="3D7A4D13" w14:textId="77777777" w:rsidR="006D6BD0" w:rsidRPr="00B845CB" w:rsidRDefault="006D6BD0" w:rsidP="00324AB8">
            <w:pPr>
              <w:pStyle w:val="FP"/>
              <w:pBdr>
                <w:bottom w:val="single" w:sz="6" w:space="1" w:color="auto"/>
              </w:pBdr>
              <w:spacing w:before="240"/>
              <w:ind w:left="2835" w:right="2835"/>
              <w:jc w:val="center"/>
              <w:rPr>
                <w:noProof/>
              </w:rPr>
            </w:pPr>
            <w:r w:rsidRPr="00B845CB">
              <w:rPr>
                <w:noProof/>
              </w:rPr>
              <w:t>Internet</w:t>
            </w:r>
          </w:p>
          <w:p w14:paraId="17EB987D" w14:textId="77777777" w:rsidR="006D6BD0" w:rsidRPr="00B845CB" w:rsidRDefault="006D6BD0" w:rsidP="00324AB8">
            <w:pPr>
              <w:pStyle w:val="FP"/>
              <w:ind w:left="2835" w:right="2835"/>
              <w:jc w:val="center"/>
              <w:rPr>
                <w:rFonts w:ascii="Arial" w:hAnsi="Arial"/>
                <w:noProof/>
                <w:sz w:val="18"/>
              </w:rPr>
            </w:pPr>
            <w:r w:rsidRPr="00B845CB">
              <w:rPr>
                <w:rFonts w:ascii="Arial" w:hAnsi="Arial"/>
                <w:noProof/>
                <w:sz w:val="18"/>
              </w:rPr>
              <w:t>http://www.3gpp.org</w:t>
            </w:r>
            <w:bookmarkEnd w:id="3"/>
          </w:p>
          <w:p w14:paraId="4445AAEF" w14:textId="77777777" w:rsidR="006D6BD0" w:rsidRPr="00B845CB" w:rsidRDefault="006D6BD0" w:rsidP="00324AB8">
            <w:pPr>
              <w:rPr>
                <w:noProof/>
              </w:rPr>
            </w:pPr>
          </w:p>
        </w:tc>
      </w:tr>
      <w:tr w:rsidR="006D6BD0" w:rsidRPr="00B845CB" w14:paraId="2B0485F9" w14:textId="77777777" w:rsidTr="00324AB8">
        <w:trPr>
          <w:cantSplit/>
        </w:trPr>
        <w:tc>
          <w:tcPr>
            <w:tcW w:w="10423" w:type="dxa"/>
            <w:shd w:val="clear" w:color="auto" w:fill="auto"/>
            <w:vAlign w:val="bottom"/>
          </w:tcPr>
          <w:p w14:paraId="11F18234" w14:textId="77777777" w:rsidR="006D6BD0" w:rsidRPr="00B845CB" w:rsidRDefault="006D6BD0" w:rsidP="00324AB8">
            <w:pPr>
              <w:pStyle w:val="FP"/>
              <w:pBdr>
                <w:bottom w:val="single" w:sz="6" w:space="1" w:color="auto"/>
              </w:pBdr>
              <w:spacing w:after="240"/>
              <w:jc w:val="center"/>
              <w:rPr>
                <w:rFonts w:ascii="Arial" w:hAnsi="Arial"/>
                <w:b/>
                <w:i/>
                <w:noProof/>
              </w:rPr>
            </w:pPr>
            <w:bookmarkStart w:id="4" w:name="copyrightNotification"/>
            <w:r w:rsidRPr="00B845CB">
              <w:rPr>
                <w:rFonts w:ascii="Arial" w:hAnsi="Arial"/>
                <w:b/>
                <w:i/>
                <w:noProof/>
              </w:rPr>
              <w:t>Copyright Notification</w:t>
            </w:r>
          </w:p>
          <w:p w14:paraId="791CC0FB" w14:textId="77777777" w:rsidR="006D6BD0" w:rsidRPr="00B845CB" w:rsidRDefault="006D6BD0" w:rsidP="00324AB8">
            <w:pPr>
              <w:pStyle w:val="FP"/>
              <w:jc w:val="center"/>
              <w:rPr>
                <w:noProof/>
              </w:rPr>
            </w:pPr>
            <w:r w:rsidRPr="00B845CB">
              <w:rPr>
                <w:noProof/>
              </w:rPr>
              <w:t>No part may be reproduced except as authorized by written permission.</w:t>
            </w:r>
            <w:r w:rsidRPr="00B845CB">
              <w:rPr>
                <w:noProof/>
              </w:rPr>
              <w:br/>
              <w:t>The copyright and the foregoing restriction extend to reproduction in all media.</w:t>
            </w:r>
          </w:p>
          <w:p w14:paraId="5F2450F2" w14:textId="77777777" w:rsidR="006D6BD0" w:rsidRPr="00B845CB" w:rsidRDefault="006D6BD0" w:rsidP="00324AB8">
            <w:pPr>
              <w:pStyle w:val="FP"/>
              <w:jc w:val="center"/>
              <w:rPr>
                <w:noProof/>
              </w:rPr>
            </w:pPr>
          </w:p>
          <w:p w14:paraId="0F42462F" w14:textId="7C36C332" w:rsidR="006D6BD0" w:rsidRPr="00B845CB" w:rsidRDefault="006D6BD0" w:rsidP="00324AB8">
            <w:pPr>
              <w:pStyle w:val="FP"/>
              <w:jc w:val="center"/>
              <w:rPr>
                <w:noProof/>
                <w:sz w:val="18"/>
              </w:rPr>
            </w:pPr>
            <w:r w:rsidRPr="00B845CB">
              <w:rPr>
                <w:noProof/>
                <w:sz w:val="18"/>
              </w:rPr>
              <w:t>©</w:t>
            </w:r>
            <w:r w:rsidR="006106D4">
              <w:rPr>
                <w:noProof/>
                <w:sz w:val="18"/>
              </w:rPr>
              <w:t xml:space="preserve"> 202</w:t>
            </w:r>
            <w:r w:rsidR="00612149">
              <w:rPr>
                <w:noProof/>
                <w:sz w:val="18"/>
              </w:rPr>
              <w:t>3</w:t>
            </w:r>
            <w:r w:rsidRPr="00B845CB">
              <w:rPr>
                <w:noProof/>
                <w:sz w:val="18"/>
              </w:rPr>
              <w:t>, 3GPP Organizational Partners (ARIB, ATIS, CCSA, ETSI, TSDSI, TTA, TTC).</w:t>
            </w:r>
            <w:bookmarkStart w:id="5" w:name="copyrightaddon"/>
            <w:bookmarkEnd w:id="5"/>
          </w:p>
          <w:p w14:paraId="7C8B2C9F" w14:textId="77777777" w:rsidR="006D6BD0" w:rsidRPr="00B845CB" w:rsidRDefault="006D6BD0" w:rsidP="00324AB8">
            <w:pPr>
              <w:pStyle w:val="FP"/>
              <w:jc w:val="center"/>
              <w:rPr>
                <w:noProof/>
                <w:sz w:val="18"/>
              </w:rPr>
            </w:pPr>
            <w:r w:rsidRPr="00B845CB">
              <w:rPr>
                <w:noProof/>
                <w:sz w:val="18"/>
              </w:rPr>
              <w:t>All rights reserved.</w:t>
            </w:r>
          </w:p>
          <w:p w14:paraId="023BCEC5" w14:textId="77777777" w:rsidR="006D6BD0" w:rsidRPr="00B845CB" w:rsidRDefault="006D6BD0" w:rsidP="00324AB8">
            <w:pPr>
              <w:pStyle w:val="FP"/>
              <w:rPr>
                <w:noProof/>
                <w:sz w:val="18"/>
              </w:rPr>
            </w:pPr>
          </w:p>
          <w:p w14:paraId="4B780A8C" w14:textId="77777777" w:rsidR="006D6BD0" w:rsidRPr="00B845CB" w:rsidRDefault="006D6BD0" w:rsidP="00324AB8">
            <w:pPr>
              <w:pStyle w:val="FP"/>
              <w:rPr>
                <w:noProof/>
                <w:sz w:val="18"/>
              </w:rPr>
            </w:pPr>
            <w:r w:rsidRPr="00B845CB">
              <w:rPr>
                <w:noProof/>
                <w:sz w:val="18"/>
              </w:rPr>
              <w:t>UMTS™ is a Trade Mark of ETSI registered for the benefit of its members</w:t>
            </w:r>
          </w:p>
          <w:p w14:paraId="5739726E" w14:textId="77777777" w:rsidR="006D6BD0" w:rsidRPr="00B845CB" w:rsidRDefault="006D6BD0" w:rsidP="00324AB8">
            <w:pPr>
              <w:pStyle w:val="FP"/>
              <w:rPr>
                <w:noProof/>
                <w:sz w:val="18"/>
              </w:rPr>
            </w:pPr>
            <w:r w:rsidRPr="00B845CB">
              <w:rPr>
                <w:noProof/>
                <w:sz w:val="18"/>
              </w:rPr>
              <w:t>3GPP™ is a Trade Mark of ETSI registered for the benefit of its Members and of the 3GPP Organizational Partners</w:t>
            </w:r>
            <w:r w:rsidRPr="00B845CB">
              <w:rPr>
                <w:noProof/>
                <w:sz w:val="18"/>
              </w:rPr>
              <w:br/>
              <w:t>LTE™ is a Trade Mark of ETSI registered for the benefit of its Members and of the 3GPP Organizational Partners</w:t>
            </w:r>
          </w:p>
          <w:p w14:paraId="51E7C113" w14:textId="77777777" w:rsidR="006D6BD0" w:rsidRPr="00B845CB" w:rsidRDefault="006D6BD0" w:rsidP="00324AB8">
            <w:pPr>
              <w:pStyle w:val="FP"/>
              <w:rPr>
                <w:noProof/>
                <w:sz w:val="18"/>
              </w:rPr>
            </w:pPr>
            <w:r w:rsidRPr="00B845CB">
              <w:rPr>
                <w:noProof/>
                <w:sz w:val="18"/>
              </w:rPr>
              <w:t>GSM® and the GSM logo are registered and owned by the GSM Association</w:t>
            </w:r>
            <w:bookmarkEnd w:id="4"/>
          </w:p>
          <w:p w14:paraId="42E6CAF2" w14:textId="77777777" w:rsidR="006D6BD0" w:rsidRPr="00B845CB" w:rsidRDefault="006D6BD0" w:rsidP="00324AB8"/>
        </w:tc>
      </w:tr>
      <w:bookmarkEnd w:id="2"/>
    </w:tbl>
    <w:p w14:paraId="2D6AA7A8" w14:textId="6794760D" w:rsidR="00080512" w:rsidRPr="00BD529F" w:rsidRDefault="006D6BD0" w:rsidP="005B7690">
      <w:pPr>
        <w:pStyle w:val="TT"/>
      </w:pPr>
      <w:r w:rsidRPr="00B845CB">
        <w:br w:type="page"/>
      </w:r>
      <w:r w:rsidR="00080512" w:rsidRPr="00BD529F">
        <w:lastRenderedPageBreak/>
        <w:t>Contents</w:t>
      </w:r>
    </w:p>
    <w:p w14:paraId="587BCA1C" w14:textId="5E2C93F8" w:rsidR="00612149" w:rsidRDefault="00F33920">
      <w:pPr>
        <w:pStyle w:val="TOC1"/>
        <w:rPr>
          <w:rFonts w:ascii="Calibri" w:hAnsi="Calibri"/>
          <w:noProof/>
          <w:szCs w:val="22"/>
          <w:lang w:eastAsia="en-GB"/>
        </w:rPr>
      </w:pPr>
      <w:r>
        <w:fldChar w:fldCharType="begin" w:fldLock="1"/>
      </w:r>
      <w:r>
        <w:instrText xml:space="preserve"> TOC \o "1-9" </w:instrText>
      </w:r>
      <w:r>
        <w:fldChar w:fldCharType="separate"/>
      </w:r>
      <w:r w:rsidR="00612149">
        <w:rPr>
          <w:noProof/>
        </w:rPr>
        <w:t>Foreword</w:t>
      </w:r>
      <w:r w:rsidR="00612149">
        <w:rPr>
          <w:noProof/>
        </w:rPr>
        <w:tab/>
      </w:r>
      <w:r w:rsidR="00612149">
        <w:rPr>
          <w:noProof/>
        </w:rPr>
        <w:fldChar w:fldCharType="begin" w:fldLock="1"/>
      </w:r>
      <w:r w:rsidR="00612149">
        <w:rPr>
          <w:noProof/>
        </w:rPr>
        <w:instrText xml:space="preserve"> PAGEREF _Toc136340688 \h </w:instrText>
      </w:r>
      <w:r w:rsidR="00612149">
        <w:rPr>
          <w:noProof/>
        </w:rPr>
      </w:r>
      <w:r w:rsidR="00612149">
        <w:rPr>
          <w:noProof/>
        </w:rPr>
        <w:fldChar w:fldCharType="separate"/>
      </w:r>
      <w:r w:rsidR="00612149">
        <w:rPr>
          <w:noProof/>
        </w:rPr>
        <w:t>6</w:t>
      </w:r>
      <w:r w:rsidR="00612149">
        <w:rPr>
          <w:noProof/>
        </w:rPr>
        <w:fldChar w:fldCharType="end"/>
      </w:r>
    </w:p>
    <w:p w14:paraId="20056BEA" w14:textId="0F7F6782" w:rsidR="00612149" w:rsidRDefault="00612149">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_Toc136340689 \h </w:instrText>
      </w:r>
      <w:r>
        <w:rPr>
          <w:noProof/>
        </w:rPr>
      </w:r>
      <w:r>
        <w:rPr>
          <w:noProof/>
        </w:rPr>
        <w:fldChar w:fldCharType="separate"/>
      </w:r>
      <w:r>
        <w:rPr>
          <w:noProof/>
        </w:rPr>
        <w:t>7</w:t>
      </w:r>
      <w:r>
        <w:rPr>
          <w:noProof/>
        </w:rPr>
        <w:fldChar w:fldCharType="end"/>
      </w:r>
    </w:p>
    <w:p w14:paraId="0B09BE63" w14:textId="272215E4" w:rsidR="00612149" w:rsidRDefault="00612149">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_Toc136340690 \h </w:instrText>
      </w:r>
      <w:r>
        <w:rPr>
          <w:noProof/>
        </w:rPr>
      </w:r>
      <w:r>
        <w:rPr>
          <w:noProof/>
        </w:rPr>
        <w:fldChar w:fldCharType="separate"/>
      </w:r>
      <w:r>
        <w:rPr>
          <w:noProof/>
        </w:rPr>
        <w:t>7</w:t>
      </w:r>
      <w:r>
        <w:rPr>
          <w:noProof/>
        </w:rPr>
        <w:fldChar w:fldCharType="end"/>
      </w:r>
    </w:p>
    <w:p w14:paraId="0FD98F4B" w14:textId="7DB79385" w:rsidR="00612149" w:rsidRDefault="00612149">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_Toc136340691 \h </w:instrText>
      </w:r>
      <w:r>
        <w:rPr>
          <w:noProof/>
        </w:rPr>
      </w:r>
      <w:r>
        <w:rPr>
          <w:noProof/>
        </w:rPr>
        <w:fldChar w:fldCharType="separate"/>
      </w:r>
      <w:r>
        <w:rPr>
          <w:noProof/>
        </w:rPr>
        <w:t>8</w:t>
      </w:r>
      <w:r>
        <w:rPr>
          <w:noProof/>
        </w:rPr>
        <w:fldChar w:fldCharType="end"/>
      </w:r>
    </w:p>
    <w:p w14:paraId="285AF3FC" w14:textId="386E8C80" w:rsidR="00612149" w:rsidRDefault="00612149">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_Toc136340692 \h </w:instrText>
      </w:r>
      <w:r>
        <w:rPr>
          <w:noProof/>
        </w:rPr>
      </w:r>
      <w:r>
        <w:rPr>
          <w:noProof/>
        </w:rPr>
        <w:fldChar w:fldCharType="separate"/>
      </w:r>
      <w:r>
        <w:rPr>
          <w:noProof/>
        </w:rPr>
        <w:t>8</w:t>
      </w:r>
      <w:r>
        <w:rPr>
          <w:noProof/>
        </w:rPr>
        <w:fldChar w:fldCharType="end"/>
      </w:r>
    </w:p>
    <w:p w14:paraId="444EC5D1" w14:textId="6E853C74" w:rsidR="00612149" w:rsidRDefault="00612149">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_Toc136340693 \h </w:instrText>
      </w:r>
      <w:r>
        <w:rPr>
          <w:noProof/>
        </w:rPr>
      </w:r>
      <w:r>
        <w:rPr>
          <w:noProof/>
        </w:rPr>
        <w:fldChar w:fldCharType="separate"/>
      </w:r>
      <w:r>
        <w:rPr>
          <w:noProof/>
        </w:rPr>
        <w:t>8</w:t>
      </w:r>
      <w:r>
        <w:rPr>
          <w:noProof/>
        </w:rPr>
        <w:fldChar w:fldCharType="end"/>
      </w:r>
    </w:p>
    <w:p w14:paraId="1D07B067" w14:textId="0A28F810" w:rsidR="00612149" w:rsidRDefault="00612149">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_Toc136340694 \h </w:instrText>
      </w:r>
      <w:r>
        <w:rPr>
          <w:noProof/>
        </w:rPr>
      </w:r>
      <w:r>
        <w:rPr>
          <w:noProof/>
        </w:rPr>
        <w:fldChar w:fldCharType="separate"/>
      </w:r>
      <w:r>
        <w:rPr>
          <w:noProof/>
        </w:rPr>
        <w:t>9</w:t>
      </w:r>
      <w:r>
        <w:rPr>
          <w:noProof/>
        </w:rPr>
        <w:fldChar w:fldCharType="end"/>
      </w:r>
    </w:p>
    <w:p w14:paraId="4B073237" w14:textId="15452EC3" w:rsidR="00612149" w:rsidRDefault="00612149">
      <w:pPr>
        <w:pStyle w:val="TOC1"/>
        <w:rPr>
          <w:rFonts w:ascii="Calibri" w:hAnsi="Calibri"/>
          <w:noProof/>
          <w:szCs w:val="22"/>
          <w:lang w:eastAsia="en-GB"/>
        </w:rPr>
      </w:pPr>
      <w:r>
        <w:rPr>
          <w:noProof/>
        </w:rPr>
        <w:t>4</w:t>
      </w:r>
      <w:r>
        <w:rPr>
          <w:rFonts w:ascii="Calibri" w:hAnsi="Calibri"/>
          <w:noProof/>
          <w:szCs w:val="22"/>
          <w:lang w:eastAsia="en-GB"/>
        </w:rPr>
        <w:tab/>
      </w:r>
      <w:r>
        <w:rPr>
          <w:noProof/>
        </w:rPr>
        <w:t>Functional Overview</w:t>
      </w:r>
      <w:r>
        <w:rPr>
          <w:noProof/>
        </w:rPr>
        <w:tab/>
      </w:r>
      <w:r>
        <w:rPr>
          <w:noProof/>
        </w:rPr>
        <w:fldChar w:fldCharType="begin" w:fldLock="1"/>
      </w:r>
      <w:r>
        <w:rPr>
          <w:noProof/>
        </w:rPr>
        <w:instrText xml:space="preserve"> PAGEREF _Toc136340695 \h </w:instrText>
      </w:r>
      <w:r>
        <w:rPr>
          <w:noProof/>
        </w:rPr>
      </w:r>
      <w:r>
        <w:rPr>
          <w:noProof/>
        </w:rPr>
        <w:fldChar w:fldCharType="separate"/>
      </w:r>
      <w:r>
        <w:rPr>
          <w:noProof/>
        </w:rPr>
        <w:t>9</w:t>
      </w:r>
      <w:r>
        <w:rPr>
          <w:noProof/>
        </w:rPr>
        <w:fldChar w:fldCharType="end"/>
      </w:r>
    </w:p>
    <w:p w14:paraId="6E1E36CD" w14:textId="3358983B" w:rsidR="00612149" w:rsidRDefault="00612149">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_Toc136340696 \h </w:instrText>
      </w:r>
      <w:r>
        <w:rPr>
          <w:noProof/>
        </w:rPr>
      </w:r>
      <w:r>
        <w:rPr>
          <w:noProof/>
        </w:rPr>
        <w:fldChar w:fldCharType="separate"/>
      </w:r>
      <w:r>
        <w:rPr>
          <w:noProof/>
        </w:rPr>
        <w:t>9</w:t>
      </w:r>
      <w:r>
        <w:rPr>
          <w:noProof/>
        </w:rPr>
        <w:fldChar w:fldCharType="end"/>
      </w:r>
    </w:p>
    <w:p w14:paraId="182959F9" w14:textId="7234B586" w:rsidR="00612149" w:rsidRDefault="00612149">
      <w:pPr>
        <w:pStyle w:val="TOC1"/>
        <w:rPr>
          <w:rFonts w:ascii="Calibri" w:hAnsi="Calibri"/>
          <w:noProof/>
          <w:szCs w:val="22"/>
          <w:lang w:eastAsia="en-GB"/>
        </w:rPr>
      </w:pPr>
      <w:r>
        <w:rPr>
          <w:noProof/>
        </w:rPr>
        <w:t>5</w:t>
      </w:r>
      <w:r>
        <w:rPr>
          <w:rFonts w:ascii="Calibri" w:hAnsi="Calibri"/>
          <w:noProof/>
          <w:szCs w:val="22"/>
          <w:lang w:eastAsia="en-GB"/>
        </w:rPr>
        <w:tab/>
      </w:r>
      <w:r>
        <w:rPr>
          <w:noProof/>
        </w:rPr>
        <w:t>ELP Message Transport</w:t>
      </w:r>
      <w:r>
        <w:rPr>
          <w:noProof/>
        </w:rPr>
        <w:tab/>
      </w:r>
      <w:r>
        <w:rPr>
          <w:noProof/>
        </w:rPr>
        <w:fldChar w:fldCharType="begin" w:fldLock="1"/>
      </w:r>
      <w:r>
        <w:rPr>
          <w:noProof/>
        </w:rPr>
        <w:instrText xml:space="preserve"> PAGEREF _Toc136340697 \h </w:instrText>
      </w:r>
      <w:r>
        <w:rPr>
          <w:noProof/>
        </w:rPr>
      </w:r>
      <w:r>
        <w:rPr>
          <w:noProof/>
        </w:rPr>
        <w:fldChar w:fldCharType="separate"/>
      </w:r>
      <w:r>
        <w:rPr>
          <w:noProof/>
        </w:rPr>
        <w:t>10</w:t>
      </w:r>
      <w:r>
        <w:rPr>
          <w:noProof/>
        </w:rPr>
        <w:fldChar w:fldCharType="end"/>
      </w:r>
    </w:p>
    <w:p w14:paraId="056D76E8" w14:textId="09EE0DBC" w:rsidR="00612149" w:rsidRDefault="00612149">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_Toc136340698 \h </w:instrText>
      </w:r>
      <w:r>
        <w:rPr>
          <w:noProof/>
        </w:rPr>
      </w:r>
      <w:r>
        <w:rPr>
          <w:noProof/>
        </w:rPr>
        <w:fldChar w:fldCharType="separate"/>
      </w:r>
      <w:r>
        <w:rPr>
          <w:noProof/>
        </w:rPr>
        <w:t>10</w:t>
      </w:r>
      <w:r>
        <w:rPr>
          <w:noProof/>
        </w:rPr>
        <w:fldChar w:fldCharType="end"/>
      </w:r>
    </w:p>
    <w:p w14:paraId="537766C4" w14:textId="17CDB55D" w:rsidR="00612149" w:rsidRDefault="00612149">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Use of Diameter base protocol</w:t>
      </w:r>
      <w:r>
        <w:rPr>
          <w:noProof/>
        </w:rPr>
        <w:tab/>
      </w:r>
      <w:r>
        <w:rPr>
          <w:noProof/>
        </w:rPr>
        <w:fldChar w:fldCharType="begin" w:fldLock="1"/>
      </w:r>
      <w:r>
        <w:rPr>
          <w:noProof/>
        </w:rPr>
        <w:instrText xml:space="preserve"> PAGEREF _Toc136340699 \h </w:instrText>
      </w:r>
      <w:r>
        <w:rPr>
          <w:noProof/>
        </w:rPr>
      </w:r>
      <w:r>
        <w:rPr>
          <w:noProof/>
        </w:rPr>
        <w:fldChar w:fldCharType="separate"/>
      </w:r>
      <w:r>
        <w:rPr>
          <w:noProof/>
        </w:rPr>
        <w:t>10</w:t>
      </w:r>
      <w:r>
        <w:rPr>
          <w:noProof/>
        </w:rPr>
        <w:fldChar w:fldCharType="end"/>
      </w:r>
    </w:p>
    <w:p w14:paraId="26AE47CB" w14:textId="536A5296" w:rsidR="00612149" w:rsidRDefault="00612149">
      <w:pPr>
        <w:pStyle w:val="TOC2"/>
        <w:rPr>
          <w:rFonts w:ascii="Calibri" w:hAnsi="Calibri"/>
          <w:noProof/>
          <w:sz w:val="22"/>
          <w:szCs w:val="22"/>
          <w:lang w:eastAsia="en-GB"/>
        </w:rPr>
      </w:pPr>
      <w:r>
        <w:rPr>
          <w:noProof/>
        </w:rPr>
        <w:t>5.3</w:t>
      </w:r>
      <w:r>
        <w:rPr>
          <w:rFonts w:ascii="Calibri" w:hAnsi="Calibri"/>
          <w:noProof/>
          <w:sz w:val="22"/>
          <w:szCs w:val="22"/>
          <w:lang w:eastAsia="en-GB"/>
        </w:rPr>
        <w:tab/>
      </w:r>
      <w:r>
        <w:rPr>
          <w:noProof/>
        </w:rPr>
        <w:t>Securing Diameter Messages</w:t>
      </w:r>
      <w:r>
        <w:rPr>
          <w:noProof/>
        </w:rPr>
        <w:tab/>
      </w:r>
      <w:r>
        <w:rPr>
          <w:noProof/>
        </w:rPr>
        <w:fldChar w:fldCharType="begin" w:fldLock="1"/>
      </w:r>
      <w:r>
        <w:rPr>
          <w:noProof/>
        </w:rPr>
        <w:instrText xml:space="preserve"> PAGEREF _Toc136340700 \h </w:instrText>
      </w:r>
      <w:r>
        <w:rPr>
          <w:noProof/>
        </w:rPr>
      </w:r>
      <w:r>
        <w:rPr>
          <w:noProof/>
        </w:rPr>
        <w:fldChar w:fldCharType="separate"/>
      </w:r>
      <w:r>
        <w:rPr>
          <w:noProof/>
        </w:rPr>
        <w:t>11</w:t>
      </w:r>
      <w:r>
        <w:rPr>
          <w:noProof/>
        </w:rPr>
        <w:fldChar w:fldCharType="end"/>
      </w:r>
    </w:p>
    <w:p w14:paraId="07050161" w14:textId="39A7306C" w:rsidR="00612149" w:rsidRDefault="00612149">
      <w:pPr>
        <w:pStyle w:val="TOC2"/>
        <w:rPr>
          <w:rFonts w:ascii="Calibri" w:hAnsi="Calibri"/>
          <w:noProof/>
          <w:sz w:val="22"/>
          <w:szCs w:val="22"/>
          <w:lang w:eastAsia="en-GB"/>
        </w:rPr>
      </w:pPr>
      <w:r>
        <w:rPr>
          <w:noProof/>
        </w:rPr>
        <w:t>5.4</w:t>
      </w:r>
      <w:r>
        <w:rPr>
          <w:rFonts w:ascii="Calibri" w:hAnsi="Calibri"/>
          <w:noProof/>
          <w:sz w:val="22"/>
          <w:szCs w:val="22"/>
          <w:lang w:eastAsia="en-GB"/>
        </w:rPr>
        <w:tab/>
      </w:r>
      <w:r>
        <w:rPr>
          <w:noProof/>
        </w:rPr>
        <w:t>Accounting functionality</w:t>
      </w:r>
      <w:r>
        <w:rPr>
          <w:noProof/>
        </w:rPr>
        <w:tab/>
      </w:r>
      <w:r>
        <w:rPr>
          <w:noProof/>
        </w:rPr>
        <w:fldChar w:fldCharType="begin" w:fldLock="1"/>
      </w:r>
      <w:r>
        <w:rPr>
          <w:noProof/>
        </w:rPr>
        <w:instrText xml:space="preserve"> PAGEREF _Toc136340701 \h </w:instrText>
      </w:r>
      <w:r>
        <w:rPr>
          <w:noProof/>
        </w:rPr>
      </w:r>
      <w:r>
        <w:rPr>
          <w:noProof/>
        </w:rPr>
        <w:fldChar w:fldCharType="separate"/>
      </w:r>
      <w:r>
        <w:rPr>
          <w:noProof/>
        </w:rPr>
        <w:t>11</w:t>
      </w:r>
      <w:r>
        <w:rPr>
          <w:noProof/>
        </w:rPr>
        <w:fldChar w:fldCharType="end"/>
      </w:r>
    </w:p>
    <w:p w14:paraId="6612966A" w14:textId="7745BB0B" w:rsidR="00612149" w:rsidRDefault="00612149">
      <w:pPr>
        <w:pStyle w:val="TOC2"/>
        <w:rPr>
          <w:rFonts w:ascii="Calibri" w:hAnsi="Calibri"/>
          <w:noProof/>
          <w:sz w:val="22"/>
          <w:szCs w:val="22"/>
          <w:lang w:eastAsia="en-GB"/>
        </w:rPr>
      </w:pPr>
      <w:r>
        <w:rPr>
          <w:noProof/>
        </w:rPr>
        <w:t>5.5</w:t>
      </w:r>
      <w:r>
        <w:rPr>
          <w:rFonts w:ascii="Calibri" w:hAnsi="Calibri"/>
          <w:noProof/>
          <w:sz w:val="22"/>
          <w:szCs w:val="22"/>
          <w:lang w:eastAsia="en-GB"/>
        </w:rPr>
        <w:tab/>
      </w:r>
      <w:r>
        <w:rPr>
          <w:noProof/>
        </w:rPr>
        <w:t>Use of sessions</w:t>
      </w:r>
      <w:r>
        <w:rPr>
          <w:noProof/>
        </w:rPr>
        <w:tab/>
      </w:r>
      <w:r>
        <w:rPr>
          <w:noProof/>
        </w:rPr>
        <w:fldChar w:fldCharType="begin" w:fldLock="1"/>
      </w:r>
      <w:r>
        <w:rPr>
          <w:noProof/>
        </w:rPr>
        <w:instrText xml:space="preserve"> PAGEREF _Toc136340702 \h </w:instrText>
      </w:r>
      <w:r>
        <w:rPr>
          <w:noProof/>
        </w:rPr>
      </w:r>
      <w:r>
        <w:rPr>
          <w:noProof/>
        </w:rPr>
        <w:fldChar w:fldCharType="separate"/>
      </w:r>
      <w:r>
        <w:rPr>
          <w:noProof/>
        </w:rPr>
        <w:t>11</w:t>
      </w:r>
      <w:r>
        <w:rPr>
          <w:noProof/>
        </w:rPr>
        <w:fldChar w:fldCharType="end"/>
      </w:r>
    </w:p>
    <w:p w14:paraId="722158D7" w14:textId="5019E81C" w:rsidR="00612149" w:rsidRDefault="00612149">
      <w:pPr>
        <w:pStyle w:val="TOC2"/>
        <w:rPr>
          <w:rFonts w:ascii="Calibri" w:hAnsi="Calibri"/>
          <w:noProof/>
          <w:sz w:val="22"/>
          <w:szCs w:val="22"/>
          <w:lang w:eastAsia="en-GB"/>
        </w:rPr>
      </w:pPr>
      <w:r>
        <w:rPr>
          <w:noProof/>
        </w:rPr>
        <w:t>5.6</w:t>
      </w:r>
      <w:r>
        <w:rPr>
          <w:rFonts w:ascii="Calibri" w:hAnsi="Calibri"/>
          <w:noProof/>
          <w:sz w:val="22"/>
          <w:szCs w:val="22"/>
          <w:lang w:eastAsia="en-GB"/>
        </w:rPr>
        <w:tab/>
      </w:r>
      <w:r>
        <w:rPr>
          <w:noProof/>
        </w:rPr>
        <w:t>Transport protocol</w:t>
      </w:r>
      <w:r>
        <w:rPr>
          <w:noProof/>
        </w:rPr>
        <w:tab/>
      </w:r>
      <w:r>
        <w:rPr>
          <w:noProof/>
        </w:rPr>
        <w:fldChar w:fldCharType="begin" w:fldLock="1"/>
      </w:r>
      <w:r>
        <w:rPr>
          <w:noProof/>
        </w:rPr>
        <w:instrText xml:space="preserve"> PAGEREF _Toc136340703 \h </w:instrText>
      </w:r>
      <w:r>
        <w:rPr>
          <w:noProof/>
        </w:rPr>
      </w:r>
      <w:r>
        <w:rPr>
          <w:noProof/>
        </w:rPr>
        <w:fldChar w:fldCharType="separate"/>
      </w:r>
      <w:r>
        <w:rPr>
          <w:noProof/>
        </w:rPr>
        <w:t>11</w:t>
      </w:r>
      <w:r>
        <w:rPr>
          <w:noProof/>
        </w:rPr>
        <w:fldChar w:fldCharType="end"/>
      </w:r>
    </w:p>
    <w:p w14:paraId="045A255F" w14:textId="07BAC134" w:rsidR="00612149" w:rsidRDefault="00612149">
      <w:pPr>
        <w:pStyle w:val="TOC2"/>
        <w:rPr>
          <w:rFonts w:ascii="Calibri" w:hAnsi="Calibri"/>
          <w:noProof/>
          <w:sz w:val="22"/>
          <w:szCs w:val="22"/>
          <w:lang w:eastAsia="en-GB"/>
        </w:rPr>
      </w:pPr>
      <w:r>
        <w:rPr>
          <w:noProof/>
        </w:rPr>
        <w:t>5.7</w:t>
      </w:r>
      <w:r>
        <w:rPr>
          <w:rFonts w:ascii="Calibri" w:hAnsi="Calibri"/>
          <w:noProof/>
          <w:sz w:val="22"/>
          <w:szCs w:val="22"/>
          <w:lang w:eastAsia="en-GB"/>
        </w:rPr>
        <w:tab/>
      </w:r>
      <w:r>
        <w:rPr>
          <w:noProof/>
        </w:rPr>
        <w:t>Routing considerations</w:t>
      </w:r>
      <w:r>
        <w:rPr>
          <w:noProof/>
        </w:rPr>
        <w:tab/>
      </w:r>
      <w:r>
        <w:rPr>
          <w:noProof/>
        </w:rPr>
        <w:fldChar w:fldCharType="begin" w:fldLock="1"/>
      </w:r>
      <w:r>
        <w:rPr>
          <w:noProof/>
        </w:rPr>
        <w:instrText xml:space="preserve"> PAGEREF _Toc136340704 \h </w:instrText>
      </w:r>
      <w:r>
        <w:rPr>
          <w:noProof/>
        </w:rPr>
      </w:r>
      <w:r>
        <w:rPr>
          <w:noProof/>
        </w:rPr>
        <w:fldChar w:fldCharType="separate"/>
      </w:r>
      <w:r>
        <w:rPr>
          <w:noProof/>
        </w:rPr>
        <w:t>11</w:t>
      </w:r>
      <w:r>
        <w:rPr>
          <w:noProof/>
        </w:rPr>
        <w:fldChar w:fldCharType="end"/>
      </w:r>
    </w:p>
    <w:p w14:paraId="11586B55" w14:textId="4767F57A" w:rsidR="00612149" w:rsidRDefault="00612149">
      <w:pPr>
        <w:pStyle w:val="TOC2"/>
        <w:rPr>
          <w:rFonts w:ascii="Calibri" w:hAnsi="Calibri"/>
          <w:noProof/>
          <w:sz w:val="22"/>
          <w:szCs w:val="22"/>
          <w:lang w:eastAsia="en-GB"/>
        </w:rPr>
      </w:pPr>
      <w:r>
        <w:rPr>
          <w:noProof/>
        </w:rPr>
        <w:t>5.8</w:t>
      </w:r>
      <w:r>
        <w:rPr>
          <w:rFonts w:ascii="Calibri" w:hAnsi="Calibri"/>
          <w:noProof/>
          <w:sz w:val="22"/>
          <w:szCs w:val="22"/>
          <w:lang w:eastAsia="en-GB"/>
        </w:rPr>
        <w:tab/>
      </w:r>
      <w:r>
        <w:rPr>
          <w:noProof/>
        </w:rPr>
        <w:t>Advertising Application Support</w:t>
      </w:r>
      <w:r>
        <w:rPr>
          <w:noProof/>
        </w:rPr>
        <w:tab/>
      </w:r>
      <w:r>
        <w:rPr>
          <w:noProof/>
        </w:rPr>
        <w:fldChar w:fldCharType="begin" w:fldLock="1"/>
      </w:r>
      <w:r>
        <w:rPr>
          <w:noProof/>
        </w:rPr>
        <w:instrText xml:space="preserve"> PAGEREF _Toc136340705 \h </w:instrText>
      </w:r>
      <w:r>
        <w:rPr>
          <w:noProof/>
        </w:rPr>
      </w:r>
      <w:r>
        <w:rPr>
          <w:noProof/>
        </w:rPr>
        <w:fldChar w:fldCharType="separate"/>
      </w:r>
      <w:r>
        <w:rPr>
          <w:noProof/>
        </w:rPr>
        <w:t>11</w:t>
      </w:r>
      <w:r>
        <w:rPr>
          <w:noProof/>
        </w:rPr>
        <w:fldChar w:fldCharType="end"/>
      </w:r>
    </w:p>
    <w:p w14:paraId="081A49BD" w14:textId="37086D29" w:rsidR="00612149" w:rsidRDefault="00612149">
      <w:pPr>
        <w:pStyle w:val="TOC1"/>
        <w:rPr>
          <w:rFonts w:ascii="Calibri" w:hAnsi="Calibri"/>
          <w:noProof/>
          <w:szCs w:val="22"/>
          <w:lang w:eastAsia="en-GB"/>
        </w:rPr>
      </w:pPr>
      <w:r>
        <w:rPr>
          <w:noProof/>
        </w:rPr>
        <w:t>6</w:t>
      </w:r>
      <w:r>
        <w:rPr>
          <w:rFonts w:ascii="Calibri" w:hAnsi="Calibri"/>
          <w:noProof/>
          <w:szCs w:val="22"/>
          <w:lang w:eastAsia="en-GB"/>
        </w:rPr>
        <w:tab/>
      </w:r>
      <w:r>
        <w:rPr>
          <w:noProof/>
        </w:rPr>
        <w:t>ELP Procedures</w:t>
      </w:r>
      <w:r>
        <w:rPr>
          <w:noProof/>
        </w:rPr>
        <w:tab/>
      </w:r>
      <w:r>
        <w:rPr>
          <w:noProof/>
        </w:rPr>
        <w:fldChar w:fldCharType="begin" w:fldLock="1"/>
      </w:r>
      <w:r>
        <w:rPr>
          <w:noProof/>
        </w:rPr>
        <w:instrText xml:space="preserve"> PAGEREF _Toc136340706 \h </w:instrText>
      </w:r>
      <w:r>
        <w:rPr>
          <w:noProof/>
        </w:rPr>
      </w:r>
      <w:r>
        <w:rPr>
          <w:noProof/>
        </w:rPr>
        <w:fldChar w:fldCharType="separate"/>
      </w:r>
      <w:r>
        <w:rPr>
          <w:noProof/>
        </w:rPr>
        <w:t>12</w:t>
      </w:r>
      <w:r>
        <w:rPr>
          <w:noProof/>
        </w:rPr>
        <w:fldChar w:fldCharType="end"/>
      </w:r>
    </w:p>
    <w:p w14:paraId="738B916D" w14:textId="6ED3BDC8" w:rsidR="00612149" w:rsidRDefault="00612149">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_Toc136340707 \h </w:instrText>
      </w:r>
      <w:r>
        <w:rPr>
          <w:noProof/>
        </w:rPr>
      </w:r>
      <w:r>
        <w:rPr>
          <w:noProof/>
        </w:rPr>
        <w:fldChar w:fldCharType="separate"/>
      </w:r>
      <w:r>
        <w:rPr>
          <w:noProof/>
        </w:rPr>
        <w:t>12</w:t>
      </w:r>
      <w:r>
        <w:rPr>
          <w:noProof/>
        </w:rPr>
        <w:fldChar w:fldCharType="end"/>
      </w:r>
    </w:p>
    <w:p w14:paraId="4C570486" w14:textId="5CEF54E9" w:rsidR="00612149" w:rsidRDefault="00612149">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Provide Subscriber Location</w:t>
      </w:r>
      <w:r>
        <w:rPr>
          <w:noProof/>
        </w:rPr>
        <w:tab/>
      </w:r>
      <w:r>
        <w:rPr>
          <w:noProof/>
        </w:rPr>
        <w:fldChar w:fldCharType="begin" w:fldLock="1"/>
      </w:r>
      <w:r>
        <w:rPr>
          <w:noProof/>
        </w:rPr>
        <w:instrText xml:space="preserve"> PAGEREF _Toc136340708 \h </w:instrText>
      </w:r>
      <w:r>
        <w:rPr>
          <w:noProof/>
        </w:rPr>
      </w:r>
      <w:r>
        <w:rPr>
          <w:noProof/>
        </w:rPr>
        <w:fldChar w:fldCharType="separate"/>
      </w:r>
      <w:r>
        <w:rPr>
          <w:noProof/>
        </w:rPr>
        <w:t>12</w:t>
      </w:r>
      <w:r>
        <w:rPr>
          <w:noProof/>
        </w:rPr>
        <w:fldChar w:fldCharType="end"/>
      </w:r>
    </w:p>
    <w:p w14:paraId="41556152" w14:textId="5391B565" w:rsidR="00612149" w:rsidRDefault="00612149">
      <w:pPr>
        <w:pStyle w:val="TOC3"/>
        <w:rPr>
          <w:rFonts w:ascii="Calibri" w:hAnsi="Calibri"/>
          <w:noProof/>
          <w:sz w:val="22"/>
          <w:szCs w:val="22"/>
          <w:lang w:eastAsia="en-GB"/>
        </w:rPr>
      </w:pPr>
      <w:r w:rsidRPr="007D3933">
        <w:rPr>
          <w:noProof/>
          <w:lang w:val="en-US"/>
        </w:rPr>
        <w:t>6.2.1</w:t>
      </w:r>
      <w:r>
        <w:rPr>
          <w:rFonts w:ascii="Calibri" w:hAnsi="Calibri"/>
          <w:noProof/>
          <w:sz w:val="22"/>
          <w:szCs w:val="22"/>
          <w:lang w:eastAsia="en-GB"/>
        </w:rPr>
        <w:tab/>
      </w:r>
      <w:r w:rsidRPr="007D3933">
        <w:rPr>
          <w:noProof/>
          <w:lang w:val="en-US"/>
        </w:rPr>
        <w:t>General</w:t>
      </w:r>
      <w:r>
        <w:rPr>
          <w:noProof/>
        </w:rPr>
        <w:tab/>
      </w:r>
      <w:r>
        <w:rPr>
          <w:noProof/>
        </w:rPr>
        <w:fldChar w:fldCharType="begin" w:fldLock="1"/>
      </w:r>
      <w:r>
        <w:rPr>
          <w:noProof/>
        </w:rPr>
        <w:instrText xml:space="preserve"> PAGEREF _Toc136340709 \h </w:instrText>
      </w:r>
      <w:r>
        <w:rPr>
          <w:noProof/>
        </w:rPr>
      </w:r>
      <w:r>
        <w:rPr>
          <w:noProof/>
        </w:rPr>
        <w:fldChar w:fldCharType="separate"/>
      </w:r>
      <w:r>
        <w:rPr>
          <w:noProof/>
        </w:rPr>
        <w:t>12</w:t>
      </w:r>
      <w:r>
        <w:rPr>
          <w:noProof/>
        </w:rPr>
        <w:fldChar w:fldCharType="end"/>
      </w:r>
    </w:p>
    <w:p w14:paraId="03835C10" w14:textId="5E4B5F64" w:rsidR="00612149" w:rsidRDefault="00612149">
      <w:pPr>
        <w:pStyle w:val="TOC3"/>
        <w:rPr>
          <w:rFonts w:ascii="Calibri" w:hAnsi="Calibri"/>
          <w:noProof/>
          <w:sz w:val="22"/>
          <w:szCs w:val="22"/>
          <w:lang w:eastAsia="en-GB"/>
        </w:rPr>
      </w:pPr>
      <w:r w:rsidRPr="007D3933">
        <w:rPr>
          <w:noProof/>
          <w:lang w:val="en-US"/>
        </w:rPr>
        <w:t>6.2.2</w:t>
      </w:r>
      <w:r>
        <w:rPr>
          <w:rFonts w:ascii="Calibri" w:hAnsi="Calibri"/>
          <w:noProof/>
          <w:sz w:val="22"/>
          <w:szCs w:val="22"/>
          <w:lang w:eastAsia="en-GB"/>
        </w:rPr>
        <w:tab/>
      </w:r>
      <w:r w:rsidRPr="007D3933">
        <w:rPr>
          <w:noProof/>
          <w:lang w:val="en-US"/>
        </w:rPr>
        <w:t>Successful Operation</w:t>
      </w:r>
      <w:r>
        <w:rPr>
          <w:noProof/>
        </w:rPr>
        <w:tab/>
      </w:r>
      <w:r>
        <w:rPr>
          <w:noProof/>
        </w:rPr>
        <w:fldChar w:fldCharType="begin" w:fldLock="1"/>
      </w:r>
      <w:r>
        <w:rPr>
          <w:noProof/>
        </w:rPr>
        <w:instrText xml:space="preserve"> PAGEREF _Toc136340710 \h </w:instrText>
      </w:r>
      <w:r>
        <w:rPr>
          <w:noProof/>
        </w:rPr>
      </w:r>
      <w:r>
        <w:rPr>
          <w:noProof/>
        </w:rPr>
        <w:fldChar w:fldCharType="separate"/>
      </w:r>
      <w:r>
        <w:rPr>
          <w:noProof/>
        </w:rPr>
        <w:t>12</w:t>
      </w:r>
      <w:r>
        <w:rPr>
          <w:noProof/>
        </w:rPr>
        <w:fldChar w:fldCharType="end"/>
      </w:r>
    </w:p>
    <w:p w14:paraId="616F7A0C" w14:textId="66983746" w:rsidR="00612149" w:rsidRDefault="00612149">
      <w:pPr>
        <w:pStyle w:val="TOC3"/>
        <w:rPr>
          <w:rFonts w:ascii="Calibri" w:hAnsi="Calibri"/>
          <w:noProof/>
          <w:sz w:val="22"/>
          <w:szCs w:val="22"/>
          <w:lang w:eastAsia="en-GB"/>
        </w:rPr>
      </w:pPr>
      <w:r>
        <w:rPr>
          <w:noProof/>
        </w:rPr>
        <w:t>6.2.3</w:t>
      </w:r>
      <w:r>
        <w:rPr>
          <w:rFonts w:ascii="Calibri" w:hAnsi="Calibri"/>
          <w:noProof/>
          <w:sz w:val="22"/>
          <w:szCs w:val="22"/>
          <w:lang w:eastAsia="en-GB"/>
        </w:rPr>
        <w:tab/>
      </w:r>
      <w:r>
        <w:rPr>
          <w:noProof/>
        </w:rPr>
        <w:t>Unsuccessful Operation</w:t>
      </w:r>
      <w:r>
        <w:rPr>
          <w:noProof/>
        </w:rPr>
        <w:tab/>
      </w:r>
      <w:r>
        <w:rPr>
          <w:noProof/>
        </w:rPr>
        <w:fldChar w:fldCharType="begin" w:fldLock="1"/>
      </w:r>
      <w:r>
        <w:rPr>
          <w:noProof/>
        </w:rPr>
        <w:instrText xml:space="preserve"> PAGEREF _Toc136340711 \h </w:instrText>
      </w:r>
      <w:r>
        <w:rPr>
          <w:noProof/>
        </w:rPr>
      </w:r>
      <w:r>
        <w:rPr>
          <w:noProof/>
        </w:rPr>
        <w:fldChar w:fldCharType="separate"/>
      </w:r>
      <w:r>
        <w:rPr>
          <w:noProof/>
        </w:rPr>
        <w:t>17</w:t>
      </w:r>
      <w:r>
        <w:rPr>
          <w:noProof/>
        </w:rPr>
        <w:fldChar w:fldCharType="end"/>
      </w:r>
    </w:p>
    <w:p w14:paraId="0CAA0CF5" w14:textId="00FD2C36" w:rsidR="00612149" w:rsidRDefault="00612149">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Subscriber Location Report</w:t>
      </w:r>
      <w:r>
        <w:rPr>
          <w:noProof/>
        </w:rPr>
        <w:tab/>
      </w:r>
      <w:r>
        <w:rPr>
          <w:noProof/>
        </w:rPr>
        <w:fldChar w:fldCharType="begin" w:fldLock="1"/>
      </w:r>
      <w:r>
        <w:rPr>
          <w:noProof/>
        </w:rPr>
        <w:instrText xml:space="preserve"> PAGEREF _Toc136340712 \h </w:instrText>
      </w:r>
      <w:r>
        <w:rPr>
          <w:noProof/>
        </w:rPr>
      </w:r>
      <w:r>
        <w:rPr>
          <w:noProof/>
        </w:rPr>
        <w:fldChar w:fldCharType="separate"/>
      </w:r>
      <w:r>
        <w:rPr>
          <w:noProof/>
        </w:rPr>
        <w:t>17</w:t>
      </w:r>
      <w:r>
        <w:rPr>
          <w:noProof/>
        </w:rPr>
        <w:fldChar w:fldCharType="end"/>
      </w:r>
    </w:p>
    <w:p w14:paraId="72BFCA60" w14:textId="0758A365" w:rsidR="00612149" w:rsidRDefault="00612149">
      <w:pPr>
        <w:pStyle w:val="TOC3"/>
        <w:rPr>
          <w:rFonts w:ascii="Calibri" w:hAnsi="Calibri"/>
          <w:noProof/>
          <w:sz w:val="22"/>
          <w:szCs w:val="22"/>
          <w:lang w:eastAsia="en-GB"/>
        </w:rPr>
      </w:pPr>
      <w:r w:rsidRPr="007D3933">
        <w:rPr>
          <w:noProof/>
          <w:lang w:val="en-US"/>
        </w:rPr>
        <w:t>6.3.1</w:t>
      </w:r>
      <w:r>
        <w:rPr>
          <w:rFonts w:ascii="Calibri" w:hAnsi="Calibri"/>
          <w:noProof/>
          <w:sz w:val="22"/>
          <w:szCs w:val="22"/>
          <w:lang w:eastAsia="en-GB"/>
        </w:rPr>
        <w:tab/>
      </w:r>
      <w:r w:rsidRPr="007D3933">
        <w:rPr>
          <w:noProof/>
          <w:lang w:val="en-US"/>
        </w:rPr>
        <w:t>General</w:t>
      </w:r>
      <w:r>
        <w:rPr>
          <w:noProof/>
        </w:rPr>
        <w:tab/>
      </w:r>
      <w:r>
        <w:rPr>
          <w:noProof/>
        </w:rPr>
        <w:fldChar w:fldCharType="begin" w:fldLock="1"/>
      </w:r>
      <w:r>
        <w:rPr>
          <w:noProof/>
        </w:rPr>
        <w:instrText xml:space="preserve"> PAGEREF _Toc136340713 \h </w:instrText>
      </w:r>
      <w:r>
        <w:rPr>
          <w:noProof/>
        </w:rPr>
      </w:r>
      <w:r>
        <w:rPr>
          <w:noProof/>
        </w:rPr>
        <w:fldChar w:fldCharType="separate"/>
      </w:r>
      <w:r>
        <w:rPr>
          <w:noProof/>
        </w:rPr>
        <w:t>17</w:t>
      </w:r>
      <w:r>
        <w:rPr>
          <w:noProof/>
        </w:rPr>
        <w:fldChar w:fldCharType="end"/>
      </w:r>
    </w:p>
    <w:p w14:paraId="42C3A7A1" w14:textId="0637691A" w:rsidR="00612149" w:rsidRDefault="00612149">
      <w:pPr>
        <w:pStyle w:val="TOC3"/>
        <w:rPr>
          <w:rFonts w:ascii="Calibri" w:hAnsi="Calibri"/>
          <w:noProof/>
          <w:sz w:val="22"/>
          <w:szCs w:val="22"/>
          <w:lang w:eastAsia="en-GB"/>
        </w:rPr>
      </w:pPr>
      <w:r w:rsidRPr="007D3933">
        <w:rPr>
          <w:noProof/>
          <w:lang w:val="en-US"/>
        </w:rPr>
        <w:t>6.3.2</w:t>
      </w:r>
      <w:r>
        <w:rPr>
          <w:rFonts w:ascii="Calibri" w:hAnsi="Calibri"/>
          <w:noProof/>
          <w:sz w:val="22"/>
          <w:szCs w:val="22"/>
          <w:lang w:eastAsia="en-GB"/>
        </w:rPr>
        <w:tab/>
      </w:r>
      <w:r w:rsidRPr="007D3933">
        <w:rPr>
          <w:noProof/>
          <w:lang w:val="en-US"/>
        </w:rPr>
        <w:t>Successful Operation</w:t>
      </w:r>
      <w:r>
        <w:rPr>
          <w:noProof/>
        </w:rPr>
        <w:tab/>
      </w:r>
      <w:r>
        <w:rPr>
          <w:noProof/>
        </w:rPr>
        <w:fldChar w:fldCharType="begin" w:fldLock="1"/>
      </w:r>
      <w:r>
        <w:rPr>
          <w:noProof/>
        </w:rPr>
        <w:instrText xml:space="preserve"> PAGEREF _Toc136340714 \h </w:instrText>
      </w:r>
      <w:r>
        <w:rPr>
          <w:noProof/>
        </w:rPr>
      </w:r>
      <w:r>
        <w:rPr>
          <w:noProof/>
        </w:rPr>
        <w:fldChar w:fldCharType="separate"/>
      </w:r>
      <w:r>
        <w:rPr>
          <w:noProof/>
        </w:rPr>
        <w:t>17</w:t>
      </w:r>
      <w:r>
        <w:rPr>
          <w:noProof/>
        </w:rPr>
        <w:fldChar w:fldCharType="end"/>
      </w:r>
    </w:p>
    <w:p w14:paraId="6702B4E9" w14:textId="02A29232" w:rsidR="00612149" w:rsidRDefault="00612149">
      <w:pPr>
        <w:pStyle w:val="TOC3"/>
        <w:rPr>
          <w:rFonts w:ascii="Calibri" w:hAnsi="Calibri"/>
          <w:noProof/>
          <w:sz w:val="22"/>
          <w:szCs w:val="22"/>
          <w:lang w:eastAsia="en-GB"/>
        </w:rPr>
      </w:pPr>
      <w:r>
        <w:rPr>
          <w:noProof/>
        </w:rPr>
        <w:t>6.3.3</w:t>
      </w:r>
      <w:r>
        <w:rPr>
          <w:rFonts w:ascii="Calibri" w:hAnsi="Calibri"/>
          <w:noProof/>
          <w:sz w:val="22"/>
          <w:szCs w:val="22"/>
          <w:lang w:eastAsia="en-GB"/>
        </w:rPr>
        <w:tab/>
      </w:r>
      <w:r>
        <w:rPr>
          <w:noProof/>
        </w:rPr>
        <w:t>Unsuccessful Operation</w:t>
      </w:r>
      <w:r>
        <w:rPr>
          <w:noProof/>
        </w:rPr>
        <w:tab/>
      </w:r>
      <w:r>
        <w:rPr>
          <w:noProof/>
        </w:rPr>
        <w:fldChar w:fldCharType="begin" w:fldLock="1"/>
      </w:r>
      <w:r>
        <w:rPr>
          <w:noProof/>
        </w:rPr>
        <w:instrText xml:space="preserve"> PAGEREF _Toc136340715 \h </w:instrText>
      </w:r>
      <w:r>
        <w:rPr>
          <w:noProof/>
        </w:rPr>
      </w:r>
      <w:r>
        <w:rPr>
          <w:noProof/>
        </w:rPr>
        <w:fldChar w:fldCharType="separate"/>
      </w:r>
      <w:r>
        <w:rPr>
          <w:noProof/>
        </w:rPr>
        <w:t>21</w:t>
      </w:r>
      <w:r>
        <w:rPr>
          <w:noProof/>
        </w:rPr>
        <w:fldChar w:fldCharType="end"/>
      </w:r>
    </w:p>
    <w:p w14:paraId="6DE33E49" w14:textId="64E1FDAC" w:rsidR="00612149" w:rsidRDefault="00612149">
      <w:pPr>
        <w:pStyle w:val="TOC1"/>
        <w:rPr>
          <w:rFonts w:ascii="Calibri" w:hAnsi="Calibri"/>
          <w:noProof/>
          <w:szCs w:val="22"/>
          <w:lang w:eastAsia="en-GB"/>
        </w:rPr>
      </w:pPr>
      <w:r>
        <w:rPr>
          <w:noProof/>
        </w:rPr>
        <w:t>7</w:t>
      </w:r>
      <w:r>
        <w:rPr>
          <w:rFonts w:ascii="Calibri" w:hAnsi="Calibri"/>
          <w:noProof/>
          <w:szCs w:val="22"/>
          <w:lang w:eastAsia="en-GB"/>
        </w:rPr>
        <w:tab/>
      </w:r>
      <w:r>
        <w:rPr>
          <w:noProof/>
        </w:rPr>
        <w:t>ELP Messages and Message Formats</w:t>
      </w:r>
      <w:r>
        <w:rPr>
          <w:noProof/>
        </w:rPr>
        <w:tab/>
      </w:r>
      <w:r>
        <w:rPr>
          <w:noProof/>
        </w:rPr>
        <w:fldChar w:fldCharType="begin" w:fldLock="1"/>
      </w:r>
      <w:r>
        <w:rPr>
          <w:noProof/>
        </w:rPr>
        <w:instrText xml:space="preserve"> PAGEREF _Toc136340716 \h </w:instrText>
      </w:r>
      <w:r>
        <w:rPr>
          <w:noProof/>
        </w:rPr>
      </w:r>
      <w:r>
        <w:rPr>
          <w:noProof/>
        </w:rPr>
        <w:fldChar w:fldCharType="separate"/>
      </w:r>
      <w:r>
        <w:rPr>
          <w:noProof/>
        </w:rPr>
        <w:t>21</w:t>
      </w:r>
      <w:r>
        <w:rPr>
          <w:noProof/>
        </w:rPr>
        <w:fldChar w:fldCharType="end"/>
      </w:r>
    </w:p>
    <w:p w14:paraId="41D96916" w14:textId="3FBC522E" w:rsidR="00612149" w:rsidRDefault="00612149">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_Toc136340717 \h </w:instrText>
      </w:r>
      <w:r>
        <w:rPr>
          <w:noProof/>
        </w:rPr>
      </w:r>
      <w:r>
        <w:rPr>
          <w:noProof/>
        </w:rPr>
        <w:fldChar w:fldCharType="separate"/>
      </w:r>
      <w:r>
        <w:rPr>
          <w:noProof/>
        </w:rPr>
        <w:t>21</w:t>
      </w:r>
      <w:r>
        <w:rPr>
          <w:noProof/>
        </w:rPr>
        <w:fldChar w:fldCharType="end"/>
      </w:r>
    </w:p>
    <w:p w14:paraId="4CA1407E" w14:textId="14ECC429" w:rsidR="00612149" w:rsidRDefault="00612149">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Message Formats</w:t>
      </w:r>
      <w:r>
        <w:rPr>
          <w:noProof/>
        </w:rPr>
        <w:tab/>
      </w:r>
      <w:r>
        <w:rPr>
          <w:noProof/>
        </w:rPr>
        <w:fldChar w:fldCharType="begin" w:fldLock="1"/>
      </w:r>
      <w:r>
        <w:rPr>
          <w:noProof/>
        </w:rPr>
        <w:instrText xml:space="preserve"> PAGEREF _Toc136340718 \h </w:instrText>
      </w:r>
      <w:r>
        <w:rPr>
          <w:noProof/>
        </w:rPr>
      </w:r>
      <w:r>
        <w:rPr>
          <w:noProof/>
        </w:rPr>
        <w:fldChar w:fldCharType="separate"/>
      </w:r>
      <w:r>
        <w:rPr>
          <w:noProof/>
        </w:rPr>
        <w:t>22</w:t>
      </w:r>
      <w:r>
        <w:rPr>
          <w:noProof/>
        </w:rPr>
        <w:fldChar w:fldCharType="end"/>
      </w:r>
    </w:p>
    <w:p w14:paraId="6133F0E5" w14:textId="290D9750" w:rsidR="00612149" w:rsidRDefault="00612149">
      <w:pPr>
        <w:pStyle w:val="TOC2"/>
        <w:rPr>
          <w:rFonts w:ascii="Calibri" w:hAnsi="Calibri"/>
          <w:noProof/>
          <w:sz w:val="22"/>
          <w:szCs w:val="22"/>
          <w:lang w:eastAsia="en-GB"/>
        </w:rPr>
      </w:pPr>
      <w:r w:rsidRPr="007D3933">
        <w:rPr>
          <w:noProof/>
          <w:lang w:val="fr-FR"/>
        </w:rPr>
        <w:t>7.3</w:t>
      </w:r>
      <w:r>
        <w:rPr>
          <w:rFonts w:ascii="Calibri" w:hAnsi="Calibri"/>
          <w:noProof/>
          <w:sz w:val="22"/>
          <w:szCs w:val="22"/>
          <w:lang w:eastAsia="en-GB"/>
        </w:rPr>
        <w:tab/>
      </w:r>
      <w:r w:rsidRPr="007D3933">
        <w:rPr>
          <w:noProof/>
          <w:lang w:val="fr-FR"/>
        </w:rPr>
        <w:t>ELP Messages</w:t>
      </w:r>
      <w:r>
        <w:rPr>
          <w:noProof/>
        </w:rPr>
        <w:tab/>
      </w:r>
      <w:r>
        <w:rPr>
          <w:noProof/>
        </w:rPr>
        <w:fldChar w:fldCharType="begin" w:fldLock="1"/>
      </w:r>
      <w:r>
        <w:rPr>
          <w:noProof/>
        </w:rPr>
        <w:instrText xml:space="preserve"> PAGEREF _Toc136340719 \h </w:instrText>
      </w:r>
      <w:r>
        <w:rPr>
          <w:noProof/>
        </w:rPr>
      </w:r>
      <w:r>
        <w:rPr>
          <w:noProof/>
        </w:rPr>
        <w:fldChar w:fldCharType="separate"/>
      </w:r>
      <w:r>
        <w:rPr>
          <w:noProof/>
        </w:rPr>
        <w:t>22</w:t>
      </w:r>
      <w:r>
        <w:rPr>
          <w:noProof/>
        </w:rPr>
        <w:fldChar w:fldCharType="end"/>
      </w:r>
    </w:p>
    <w:p w14:paraId="20AD7A34" w14:textId="0B63D56A" w:rsidR="00612149" w:rsidRDefault="00612149">
      <w:pPr>
        <w:pStyle w:val="TOC3"/>
        <w:rPr>
          <w:rFonts w:ascii="Calibri" w:hAnsi="Calibri"/>
          <w:noProof/>
          <w:sz w:val="22"/>
          <w:szCs w:val="22"/>
          <w:lang w:eastAsia="en-GB"/>
        </w:rPr>
      </w:pPr>
      <w:r w:rsidRPr="007D3933">
        <w:rPr>
          <w:noProof/>
          <w:lang w:val="fr-FR" w:eastAsia="zh-CN"/>
        </w:rPr>
        <w:t>7.3.1</w:t>
      </w:r>
      <w:r>
        <w:rPr>
          <w:rFonts w:ascii="Calibri" w:hAnsi="Calibri"/>
          <w:noProof/>
          <w:sz w:val="22"/>
          <w:szCs w:val="22"/>
          <w:lang w:eastAsia="en-GB"/>
        </w:rPr>
        <w:tab/>
      </w:r>
      <w:r w:rsidRPr="007D3933">
        <w:rPr>
          <w:noProof/>
          <w:lang w:val="fr-FR" w:eastAsia="zh-CN"/>
        </w:rPr>
        <w:t>Provide-Location-Request</w:t>
      </w:r>
      <w:r w:rsidRPr="007D3933">
        <w:rPr>
          <w:noProof/>
          <w:lang w:val="fr-FR"/>
        </w:rPr>
        <w:t xml:space="preserve"> (</w:t>
      </w:r>
      <w:r w:rsidRPr="007D3933">
        <w:rPr>
          <w:noProof/>
          <w:lang w:val="fr-FR" w:eastAsia="zh-CN"/>
        </w:rPr>
        <w:t>PLR</w:t>
      </w:r>
      <w:r w:rsidRPr="007D3933">
        <w:rPr>
          <w:noProof/>
          <w:lang w:val="fr-FR"/>
        </w:rPr>
        <w:t>) Command</w:t>
      </w:r>
      <w:r>
        <w:rPr>
          <w:noProof/>
        </w:rPr>
        <w:tab/>
      </w:r>
      <w:r>
        <w:rPr>
          <w:noProof/>
        </w:rPr>
        <w:fldChar w:fldCharType="begin" w:fldLock="1"/>
      </w:r>
      <w:r>
        <w:rPr>
          <w:noProof/>
        </w:rPr>
        <w:instrText xml:space="preserve"> PAGEREF _Toc136340720 \h </w:instrText>
      </w:r>
      <w:r>
        <w:rPr>
          <w:noProof/>
        </w:rPr>
      </w:r>
      <w:r>
        <w:rPr>
          <w:noProof/>
        </w:rPr>
        <w:fldChar w:fldCharType="separate"/>
      </w:r>
      <w:r>
        <w:rPr>
          <w:noProof/>
        </w:rPr>
        <w:t>22</w:t>
      </w:r>
      <w:r>
        <w:rPr>
          <w:noProof/>
        </w:rPr>
        <w:fldChar w:fldCharType="end"/>
      </w:r>
    </w:p>
    <w:p w14:paraId="3A35DDC7" w14:textId="027B438E" w:rsidR="00612149" w:rsidRDefault="00612149">
      <w:pPr>
        <w:pStyle w:val="TOC3"/>
        <w:rPr>
          <w:rFonts w:ascii="Calibri" w:hAnsi="Calibri"/>
          <w:noProof/>
          <w:sz w:val="22"/>
          <w:szCs w:val="22"/>
          <w:lang w:eastAsia="en-GB"/>
        </w:rPr>
      </w:pPr>
      <w:r>
        <w:rPr>
          <w:noProof/>
          <w:lang w:eastAsia="zh-CN"/>
        </w:rPr>
        <w:t>7.3.2</w:t>
      </w:r>
      <w:r>
        <w:rPr>
          <w:rFonts w:ascii="Calibri" w:hAnsi="Calibri"/>
          <w:noProof/>
          <w:sz w:val="22"/>
          <w:szCs w:val="22"/>
          <w:lang w:eastAsia="en-GB"/>
        </w:rPr>
        <w:tab/>
      </w:r>
      <w:r>
        <w:rPr>
          <w:noProof/>
          <w:lang w:eastAsia="zh-CN"/>
        </w:rPr>
        <w:t>Provide-Location-Answer (PLA) Command</w:t>
      </w:r>
      <w:r>
        <w:rPr>
          <w:noProof/>
        </w:rPr>
        <w:tab/>
      </w:r>
      <w:r>
        <w:rPr>
          <w:noProof/>
        </w:rPr>
        <w:fldChar w:fldCharType="begin" w:fldLock="1"/>
      </w:r>
      <w:r>
        <w:rPr>
          <w:noProof/>
        </w:rPr>
        <w:instrText xml:space="preserve"> PAGEREF _Toc136340721 \h </w:instrText>
      </w:r>
      <w:r>
        <w:rPr>
          <w:noProof/>
        </w:rPr>
      </w:r>
      <w:r>
        <w:rPr>
          <w:noProof/>
        </w:rPr>
        <w:fldChar w:fldCharType="separate"/>
      </w:r>
      <w:r>
        <w:rPr>
          <w:noProof/>
        </w:rPr>
        <w:t>23</w:t>
      </w:r>
      <w:r>
        <w:rPr>
          <w:noProof/>
        </w:rPr>
        <w:fldChar w:fldCharType="end"/>
      </w:r>
    </w:p>
    <w:p w14:paraId="3F8A00AC" w14:textId="069DB773" w:rsidR="00612149" w:rsidRDefault="00612149">
      <w:pPr>
        <w:pStyle w:val="TOC3"/>
        <w:rPr>
          <w:rFonts w:ascii="Calibri" w:hAnsi="Calibri"/>
          <w:noProof/>
          <w:sz w:val="22"/>
          <w:szCs w:val="22"/>
          <w:lang w:eastAsia="en-GB"/>
        </w:rPr>
      </w:pPr>
      <w:r>
        <w:rPr>
          <w:noProof/>
          <w:lang w:eastAsia="zh-CN"/>
        </w:rPr>
        <w:t>7.3.3</w:t>
      </w:r>
      <w:r>
        <w:rPr>
          <w:rFonts w:ascii="Calibri" w:hAnsi="Calibri"/>
          <w:noProof/>
          <w:sz w:val="22"/>
          <w:szCs w:val="22"/>
          <w:lang w:eastAsia="en-GB"/>
        </w:rPr>
        <w:tab/>
      </w:r>
      <w:r>
        <w:rPr>
          <w:noProof/>
          <w:lang w:eastAsia="zh-CN"/>
        </w:rPr>
        <w:t>Location-Report-Request</w:t>
      </w:r>
      <w:r>
        <w:rPr>
          <w:noProof/>
        </w:rPr>
        <w:t xml:space="preserve"> (</w:t>
      </w:r>
      <w:r>
        <w:rPr>
          <w:noProof/>
          <w:lang w:eastAsia="zh-CN"/>
        </w:rPr>
        <w:t>LRR</w:t>
      </w:r>
      <w:r>
        <w:rPr>
          <w:noProof/>
        </w:rPr>
        <w:t>) Command</w:t>
      </w:r>
      <w:r>
        <w:rPr>
          <w:noProof/>
        </w:rPr>
        <w:tab/>
      </w:r>
      <w:r>
        <w:rPr>
          <w:noProof/>
        </w:rPr>
        <w:fldChar w:fldCharType="begin" w:fldLock="1"/>
      </w:r>
      <w:r>
        <w:rPr>
          <w:noProof/>
        </w:rPr>
        <w:instrText xml:space="preserve"> PAGEREF _Toc136340722 \h </w:instrText>
      </w:r>
      <w:r>
        <w:rPr>
          <w:noProof/>
        </w:rPr>
      </w:r>
      <w:r>
        <w:rPr>
          <w:noProof/>
        </w:rPr>
        <w:fldChar w:fldCharType="separate"/>
      </w:r>
      <w:r>
        <w:rPr>
          <w:noProof/>
        </w:rPr>
        <w:t>24</w:t>
      </w:r>
      <w:r>
        <w:rPr>
          <w:noProof/>
        </w:rPr>
        <w:fldChar w:fldCharType="end"/>
      </w:r>
    </w:p>
    <w:p w14:paraId="2C48971C" w14:textId="60AAB811" w:rsidR="00612149" w:rsidRDefault="00612149">
      <w:pPr>
        <w:pStyle w:val="TOC3"/>
        <w:rPr>
          <w:rFonts w:ascii="Calibri" w:hAnsi="Calibri"/>
          <w:noProof/>
          <w:sz w:val="22"/>
          <w:szCs w:val="22"/>
          <w:lang w:eastAsia="en-GB"/>
        </w:rPr>
      </w:pPr>
      <w:r>
        <w:rPr>
          <w:noProof/>
        </w:rPr>
        <w:t>7.3.4</w:t>
      </w:r>
      <w:r>
        <w:rPr>
          <w:rFonts w:ascii="Calibri" w:hAnsi="Calibri"/>
          <w:noProof/>
          <w:sz w:val="22"/>
          <w:szCs w:val="22"/>
          <w:lang w:eastAsia="en-GB"/>
        </w:rPr>
        <w:tab/>
      </w:r>
      <w:r>
        <w:rPr>
          <w:noProof/>
        </w:rPr>
        <w:t>Location-Report-Answer (LRA) Command</w:t>
      </w:r>
      <w:r>
        <w:rPr>
          <w:noProof/>
        </w:rPr>
        <w:tab/>
      </w:r>
      <w:r>
        <w:rPr>
          <w:noProof/>
        </w:rPr>
        <w:fldChar w:fldCharType="begin" w:fldLock="1"/>
      </w:r>
      <w:r>
        <w:rPr>
          <w:noProof/>
        </w:rPr>
        <w:instrText xml:space="preserve"> PAGEREF _Toc136340723 \h </w:instrText>
      </w:r>
      <w:r>
        <w:rPr>
          <w:noProof/>
        </w:rPr>
      </w:r>
      <w:r>
        <w:rPr>
          <w:noProof/>
        </w:rPr>
        <w:fldChar w:fldCharType="separate"/>
      </w:r>
      <w:r>
        <w:rPr>
          <w:noProof/>
        </w:rPr>
        <w:t>24</w:t>
      </w:r>
      <w:r>
        <w:rPr>
          <w:noProof/>
        </w:rPr>
        <w:fldChar w:fldCharType="end"/>
      </w:r>
    </w:p>
    <w:p w14:paraId="77D9D1BA" w14:textId="4A6DDABF" w:rsidR="00612149" w:rsidRDefault="00612149">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Information Elements</w:t>
      </w:r>
      <w:r>
        <w:rPr>
          <w:noProof/>
        </w:rPr>
        <w:tab/>
      </w:r>
      <w:r>
        <w:rPr>
          <w:noProof/>
        </w:rPr>
        <w:fldChar w:fldCharType="begin" w:fldLock="1"/>
      </w:r>
      <w:r>
        <w:rPr>
          <w:noProof/>
        </w:rPr>
        <w:instrText xml:space="preserve"> PAGEREF _Toc136340724 \h </w:instrText>
      </w:r>
      <w:r>
        <w:rPr>
          <w:noProof/>
        </w:rPr>
      </w:r>
      <w:r>
        <w:rPr>
          <w:noProof/>
        </w:rPr>
        <w:fldChar w:fldCharType="separate"/>
      </w:r>
      <w:r>
        <w:rPr>
          <w:noProof/>
        </w:rPr>
        <w:t>25</w:t>
      </w:r>
      <w:r>
        <w:rPr>
          <w:noProof/>
        </w:rPr>
        <w:fldChar w:fldCharType="end"/>
      </w:r>
    </w:p>
    <w:p w14:paraId="7A4FD47D" w14:textId="406FC632" w:rsidR="00612149" w:rsidRDefault="00612149">
      <w:pPr>
        <w:pStyle w:val="TOC3"/>
        <w:rPr>
          <w:rFonts w:ascii="Calibri" w:hAnsi="Calibri"/>
          <w:noProof/>
          <w:sz w:val="22"/>
          <w:szCs w:val="22"/>
          <w:lang w:eastAsia="en-GB"/>
        </w:rPr>
      </w:pPr>
      <w:r>
        <w:rPr>
          <w:noProof/>
        </w:rPr>
        <w:t>7.4.1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_Toc136340725 \h </w:instrText>
      </w:r>
      <w:r>
        <w:rPr>
          <w:noProof/>
        </w:rPr>
      </w:r>
      <w:r>
        <w:rPr>
          <w:noProof/>
        </w:rPr>
        <w:fldChar w:fldCharType="separate"/>
      </w:r>
      <w:r>
        <w:rPr>
          <w:noProof/>
        </w:rPr>
        <w:t>25</w:t>
      </w:r>
      <w:r>
        <w:rPr>
          <w:noProof/>
        </w:rPr>
        <w:fldChar w:fldCharType="end"/>
      </w:r>
    </w:p>
    <w:p w14:paraId="6397AC6E" w14:textId="02535467" w:rsidR="00612149" w:rsidRDefault="00612149">
      <w:pPr>
        <w:pStyle w:val="TOC3"/>
        <w:rPr>
          <w:rFonts w:ascii="Calibri" w:hAnsi="Calibri"/>
          <w:noProof/>
          <w:sz w:val="22"/>
          <w:szCs w:val="22"/>
          <w:lang w:eastAsia="en-GB"/>
        </w:rPr>
      </w:pPr>
      <w:r>
        <w:rPr>
          <w:noProof/>
        </w:rPr>
        <w:t>7.4.2</w:t>
      </w:r>
      <w:r>
        <w:rPr>
          <w:rFonts w:ascii="Calibri" w:hAnsi="Calibri"/>
          <w:noProof/>
          <w:sz w:val="22"/>
          <w:szCs w:val="22"/>
          <w:lang w:eastAsia="en-GB"/>
        </w:rPr>
        <w:tab/>
      </w:r>
      <w:r>
        <w:rPr>
          <w:noProof/>
        </w:rPr>
        <w:t>SLg-Location-Type</w:t>
      </w:r>
      <w:r>
        <w:rPr>
          <w:noProof/>
        </w:rPr>
        <w:tab/>
      </w:r>
      <w:r>
        <w:rPr>
          <w:noProof/>
        </w:rPr>
        <w:fldChar w:fldCharType="begin" w:fldLock="1"/>
      </w:r>
      <w:r>
        <w:rPr>
          <w:noProof/>
        </w:rPr>
        <w:instrText xml:space="preserve"> PAGEREF _Toc136340726 \h </w:instrText>
      </w:r>
      <w:r>
        <w:rPr>
          <w:noProof/>
        </w:rPr>
      </w:r>
      <w:r>
        <w:rPr>
          <w:noProof/>
        </w:rPr>
        <w:fldChar w:fldCharType="separate"/>
      </w:r>
      <w:r>
        <w:rPr>
          <w:noProof/>
        </w:rPr>
        <w:t>27</w:t>
      </w:r>
      <w:r>
        <w:rPr>
          <w:noProof/>
        </w:rPr>
        <w:fldChar w:fldCharType="end"/>
      </w:r>
    </w:p>
    <w:p w14:paraId="4CBEDCE4" w14:textId="26003C50" w:rsidR="00612149" w:rsidRDefault="00612149">
      <w:pPr>
        <w:pStyle w:val="TOC3"/>
        <w:rPr>
          <w:rFonts w:ascii="Calibri" w:hAnsi="Calibri"/>
          <w:noProof/>
          <w:sz w:val="22"/>
          <w:szCs w:val="22"/>
          <w:lang w:eastAsia="en-GB"/>
        </w:rPr>
      </w:pPr>
      <w:r>
        <w:rPr>
          <w:noProof/>
        </w:rPr>
        <w:t>7.4.3</w:t>
      </w:r>
      <w:r>
        <w:rPr>
          <w:rFonts w:ascii="Calibri" w:hAnsi="Calibri"/>
          <w:noProof/>
          <w:sz w:val="22"/>
          <w:szCs w:val="22"/>
          <w:lang w:eastAsia="en-GB"/>
        </w:rPr>
        <w:tab/>
      </w:r>
      <w:r>
        <w:rPr>
          <w:noProof/>
        </w:rPr>
        <w:t>LCS-EPS-Client-Name</w:t>
      </w:r>
      <w:r>
        <w:rPr>
          <w:noProof/>
        </w:rPr>
        <w:tab/>
      </w:r>
      <w:r>
        <w:rPr>
          <w:noProof/>
        </w:rPr>
        <w:fldChar w:fldCharType="begin" w:fldLock="1"/>
      </w:r>
      <w:r>
        <w:rPr>
          <w:noProof/>
        </w:rPr>
        <w:instrText xml:space="preserve"> PAGEREF _Toc136340727 \h </w:instrText>
      </w:r>
      <w:r>
        <w:rPr>
          <w:noProof/>
        </w:rPr>
      </w:r>
      <w:r>
        <w:rPr>
          <w:noProof/>
        </w:rPr>
        <w:fldChar w:fldCharType="separate"/>
      </w:r>
      <w:r>
        <w:rPr>
          <w:noProof/>
        </w:rPr>
        <w:t>27</w:t>
      </w:r>
      <w:r>
        <w:rPr>
          <w:noProof/>
        </w:rPr>
        <w:fldChar w:fldCharType="end"/>
      </w:r>
    </w:p>
    <w:p w14:paraId="512CE401" w14:textId="06B1B9B2" w:rsidR="00612149" w:rsidRDefault="00612149">
      <w:pPr>
        <w:pStyle w:val="TOC3"/>
        <w:rPr>
          <w:rFonts w:ascii="Calibri" w:hAnsi="Calibri"/>
          <w:noProof/>
          <w:sz w:val="22"/>
          <w:szCs w:val="22"/>
          <w:lang w:eastAsia="en-GB"/>
        </w:rPr>
      </w:pPr>
      <w:r>
        <w:rPr>
          <w:noProof/>
        </w:rPr>
        <w:t>7.4.4</w:t>
      </w:r>
      <w:r>
        <w:rPr>
          <w:rFonts w:ascii="Calibri" w:hAnsi="Calibri"/>
          <w:noProof/>
          <w:sz w:val="22"/>
          <w:szCs w:val="22"/>
          <w:lang w:eastAsia="en-GB"/>
        </w:rPr>
        <w:tab/>
      </w:r>
      <w:r>
        <w:rPr>
          <w:noProof/>
        </w:rPr>
        <w:t>LCS-Requestor-Name</w:t>
      </w:r>
      <w:r>
        <w:rPr>
          <w:noProof/>
        </w:rPr>
        <w:tab/>
      </w:r>
      <w:r>
        <w:rPr>
          <w:noProof/>
        </w:rPr>
        <w:fldChar w:fldCharType="begin" w:fldLock="1"/>
      </w:r>
      <w:r>
        <w:rPr>
          <w:noProof/>
        </w:rPr>
        <w:instrText xml:space="preserve"> PAGEREF _Toc136340728 \h </w:instrText>
      </w:r>
      <w:r>
        <w:rPr>
          <w:noProof/>
        </w:rPr>
      </w:r>
      <w:r>
        <w:rPr>
          <w:noProof/>
        </w:rPr>
        <w:fldChar w:fldCharType="separate"/>
      </w:r>
      <w:r>
        <w:rPr>
          <w:noProof/>
        </w:rPr>
        <w:t>28</w:t>
      </w:r>
      <w:r>
        <w:rPr>
          <w:noProof/>
        </w:rPr>
        <w:fldChar w:fldCharType="end"/>
      </w:r>
    </w:p>
    <w:p w14:paraId="4233D7A6" w14:textId="6ACCD060" w:rsidR="00612149" w:rsidRDefault="00612149">
      <w:pPr>
        <w:pStyle w:val="TOC3"/>
        <w:rPr>
          <w:rFonts w:ascii="Calibri" w:hAnsi="Calibri"/>
          <w:noProof/>
          <w:sz w:val="22"/>
          <w:szCs w:val="22"/>
          <w:lang w:eastAsia="en-GB"/>
        </w:rPr>
      </w:pPr>
      <w:r>
        <w:rPr>
          <w:noProof/>
        </w:rPr>
        <w:t>7.4.5</w:t>
      </w:r>
      <w:r>
        <w:rPr>
          <w:rFonts w:ascii="Calibri" w:hAnsi="Calibri"/>
          <w:noProof/>
          <w:sz w:val="22"/>
          <w:szCs w:val="22"/>
          <w:lang w:eastAsia="en-GB"/>
        </w:rPr>
        <w:tab/>
      </w:r>
      <w:r>
        <w:rPr>
          <w:noProof/>
        </w:rPr>
        <w:t>LCS-Priority</w:t>
      </w:r>
      <w:r>
        <w:rPr>
          <w:noProof/>
        </w:rPr>
        <w:tab/>
      </w:r>
      <w:r>
        <w:rPr>
          <w:noProof/>
        </w:rPr>
        <w:fldChar w:fldCharType="begin" w:fldLock="1"/>
      </w:r>
      <w:r>
        <w:rPr>
          <w:noProof/>
        </w:rPr>
        <w:instrText xml:space="preserve"> PAGEREF _Toc136340729 \h </w:instrText>
      </w:r>
      <w:r>
        <w:rPr>
          <w:noProof/>
        </w:rPr>
      </w:r>
      <w:r>
        <w:rPr>
          <w:noProof/>
        </w:rPr>
        <w:fldChar w:fldCharType="separate"/>
      </w:r>
      <w:r>
        <w:rPr>
          <w:noProof/>
        </w:rPr>
        <w:t>28</w:t>
      </w:r>
      <w:r>
        <w:rPr>
          <w:noProof/>
        </w:rPr>
        <w:fldChar w:fldCharType="end"/>
      </w:r>
    </w:p>
    <w:p w14:paraId="59E4DA9D" w14:textId="15920537" w:rsidR="00612149" w:rsidRDefault="00612149">
      <w:pPr>
        <w:pStyle w:val="TOC3"/>
        <w:rPr>
          <w:rFonts w:ascii="Calibri" w:hAnsi="Calibri"/>
          <w:noProof/>
          <w:sz w:val="22"/>
          <w:szCs w:val="22"/>
          <w:lang w:eastAsia="en-GB"/>
        </w:rPr>
      </w:pPr>
      <w:r>
        <w:rPr>
          <w:noProof/>
        </w:rPr>
        <w:t>7.4.6</w:t>
      </w:r>
      <w:r>
        <w:rPr>
          <w:rFonts w:ascii="Calibri" w:hAnsi="Calibri"/>
          <w:noProof/>
          <w:sz w:val="22"/>
          <w:szCs w:val="22"/>
          <w:lang w:eastAsia="en-GB"/>
        </w:rPr>
        <w:tab/>
      </w:r>
      <w:r>
        <w:rPr>
          <w:noProof/>
        </w:rPr>
        <w:t>LCS-QoS</w:t>
      </w:r>
      <w:r>
        <w:rPr>
          <w:noProof/>
        </w:rPr>
        <w:tab/>
      </w:r>
      <w:r>
        <w:rPr>
          <w:noProof/>
        </w:rPr>
        <w:fldChar w:fldCharType="begin" w:fldLock="1"/>
      </w:r>
      <w:r>
        <w:rPr>
          <w:noProof/>
        </w:rPr>
        <w:instrText xml:space="preserve"> PAGEREF _Toc136340730 \h </w:instrText>
      </w:r>
      <w:r>
        <w:rPr>
          <w:noProof/>
        </w:rPr>
      </w:r>
      <w:r>
        <w:rPr>
          <w:noProof/>
        </w:rPr>
        <w:fldChar w:fldCharType="separate"/>
      </w:r>
      <w:r>
        <w:rPr>
          <w:noProof/>
        </w:rPr>
        <w:t>28</w:t>
      </w:r>
      <w:r>
        <w:rPr>
          <w:noProof/>
        </w:rPr>
        <w:fldChar w:fldCharType="end"/>
      </w:r>
    </w:p>
    <w:p w14:paraId="3BA394AC" w14:textId="73F24EE5" w:rsidR="00612149" w:rsidRDefault="00612149">
      <w:pPr>
        <w:pStyle w:val="TOC3"/>
        <w:rPr>
          <w:rFonts w:ascii="Calibri" w:hAnsi="Calibri"/>
          <w:noProof/>
          <w:sz w:val="22"/>
          <w:szCs w:val="22"/>
          <w:lang w:eastAsia="en-GB"/>
        </w:rPr>
      </w:pPr>
      <w:r>
        <w:rPr>
          <w:noProof/>
        </w:rPr>
        <w:t>7.4.7</w:t>
      </w:r>
      <w:r>
        <w:rPr>
          <w:rFonts w:ascii="Calibri" w:hAnsi="Calibri"/>
          <w:noProof/>
          <w:sz w:val="22"/>
          <w:szCs w:val="22"/>
          <w:lang w:eastAsia="en-GB"/>
        </w:rPr>
        <w:tab/>
      </w:r>
      <w:r>
        <w:rPr>
          <w:noProof/>
        </w:rPr>
        <w:t>Horizontal-Accuracy</w:t>
      </w:r>
      <w:r>
        <w:rPr>
          <w:noProof/>
        </w:rPr>
        <w:tab/>
      </w:r>
      <w:r>
        <w:rPr>
          <w:noProof/>
        </w:rPr>
        <w:fldChar w:fldCharType="begin" w:fldLock="1"/>
      </w:r>
      <w:r>
        <w:rPr>
          <w:noProof/>
        </w:rPr>
        <w:instrText xml:space="preserve"> PAGEREF _Toc136340731 \h </w:instrText>
      </w:r>
      <w:r>
        <w:rPr>
          <w:noProof/>
        </w:rPr>
      </w:r>
      <w:r>
        <w:rPr>
          <w:noProof/>
        </w:rPr>
        <w:fldChar w:fldCharType="separate"/>
      </w:r>
      <w:r>
        <w:rPr>
          <w:noProof/>
        </w:rPr>
        <w:t>28</w:t>
      </w:r>
      <w:r>
        <w:rPr>
          <w:noProof/>
        </w:rPr>
        <w:fldChar w:fldCharType="end"/>
      </w:r>
    </w:p>
    <w:p w14:paraId="0D8B69F2" w14:textId="0973E6A8" w:rsidR="00612149" w:rsidRDefault="00612149">
      <w:pPr>
        <w:pStyle w:val="TOC3"/>
        <w:rPr>
          <w:rFonts w:ascii="Calibri" w:hAnsi="Calibri"/>
          <w:noProof/>
          <w:sz w:val="22"/>
          <w:szCs w:val="22"/>
          <w:lang w:eastAsia="en-GB"/>
        </w:rPr>
      </w:pPr>
      <w:r>
        <w:rPr>
          <w:noProof/>
        </w:rPr>
        <w:t>7.4.8</w:t>
      </w:r>
      <w:r>
        <w:rPr>
          <w:rFonts w:ascii="Calibri" w:hAnsi="Calibri"/>
          <w:noProof/>
          <w:sz w:val="22"/>
          <w:szCs w:val="22"/>
          <w:lang w:eastAsia="en-GB"/>
        </w:rPr>
        <w:tab/>
      </w:r>
      <w:r>
        <w:rPr>
          <w:noProof/>
        </w:rPr>
        <w:t>Vertical-Accuracy</w:t>
      </w:r>
      <w:r>
        <w:rPr>
          <w:noProof/>
        </w:rPr>
        <w:tab/>
      </w:r>
      <w:r>
        <w:rPr>
          <w:noProof/>
        </w:rPr>
        <w:fldChar w:fldCharType="begin" w:fldLock="1"/>
      </w:r>
      <w:r>
        <w:rPr>
          <w:noProof/>
        </w:rPr>
        <w:instrText xml:space="preserve"> PAGEREF _Toc136340732 \h </w:instrText>
      </w:r>
      <w:r>
        <w:rPr>
          <w:noProof/>
        </w:rPr>
      </w:r>
      <w:r>
        <w:rPr>
          <w:noProof/>
        </w:rPr>
        <w:fldChar w:fldCharType="separate"/>
      </w:r>
      <w:r>
        <w:rPr>
          <w:noProof/>
        </w:rPr>
        <w:t>28</w:t>
      </w:r>
      <w:r>
        <w:rPr>
          <w:noProof/>
        </w:rPr>
        <w:fldChar w:fldCharType="end"/>
      </w:r>
    </w:p>
    <w:p w14:paraId="386C2C20" w14:textId="2606B39D" w:rsidR="00612149" w:rsidRDefault="00612149">
      <w:pPr>
        <w:pStyle w:val="TOC3"/>
        <w:rPr>
          <w:rFonts w:ascii="Calibri" w:hAnsi="Calibri"/>
          <w:noProof/>
          <w:sz w:val="22"/>
          <w:szCs w:val="22"/>
          <w:lang w:eastAsia="en-GB"/>
        </w:rPr>
      </w:pPr>
      <w:r>
        <w:rPr>
          <w:noProof/>
        </w:rPr>
        <w:t>7.4.9</w:t>
      </w:r>
      <w:r>
        <w:rPr>
          <w:rFonts w:ascii="Calibri" w:hAnsi="Calibri"/>
          <w:noProof/>
          <w:sz w:val="22"/>
          <w:szCs w:val="22"/>
          <w:lang w:eastAsia="en-GB"/>
        </w:rPr>
        <w:tab/>
      </w:r>
      <w:r>
        <w:rPr>
          <w:noProof/>
        </w:rPr>
        <w:t>Vertical-Requested</w:t>
      </w:r>
      <w:r>
        <w:rPr>
          <w:noProof/>
        </w:rPr>
        <w:tab/>
      </w:r>
      <w:r>
        <w:rPr>
          <w:noProof/>
        </w:rPr>
        <w:fldChar w:fldCharType="begin" w:fldLock="1"/>
      </w:r>
      <w:r>
        <w:rPr>
          <w:noProof/>
        </w:rPr>
        <w:instrText xml:space="preserve"> PAGEREF _Toc136340733 \h </w:instrText>
      </w:r>
      <w:r>
        <w:rPr>
          <w:noProof/>
        </w:rPr>
      </w:r>
      <w:r>
        <w:rPr>
          <w:noProof/>
        </w:rPr>
        <w:fldChar w:fldCharType="separate"/>
      </w:r>
      <w:r>
        <w:rPr>
          <w:noProof/>
        </w:rPr>
        <w:t>28</w:t>
      </w:r>
      <w:r>
        <w:rPr>
          <w:noProof/>
        </w:rPr>
        <w:fldChar w:fldCharType="end"/>
      </w:r>
    </w:p>
    <w:p w14:paraId="28E59ED8" w14:textId="33B711F8" w:rsidR="00612149" w:rsidRDefault="00612149">
      <w:pPr>
        <w:pStyle w:val="TOC3"/>
        <w:rPr>
          <w:rFonts w:ascii="Calibri" w:hAnsi="Calibri"/>
          <w:noProof/>
          <w:sz w:val="22"/>
          <w:szCs w:val="22"/>
          <w:lang w:eastAsia="en-GB"/>
        </w:rPr>
      </w:pPr>
      <w:r>
        <w:rPr>
          <w:noProof/>
        </w:rPr>
        <w:t>7.4.10</w:t>
      </w:r>
      <w:r>
        <w:rPr>
          <w:rFonts w:ascii="Calibri" w:hAnsi="Calibri"/>
          <w:noProof/>
          <w:sz w:val="22"/>
          <w:szCs w:val="22"/>
          <w:lang w:eastAsia="en-GB"/>
        </w:rPr>
        <w:tab/>
      </w:r>
      <w:r>
        <w:rPr>
          <w:noProof/>
        </w:rPr>
        <w:t>Velocity-Requested</w:t>
      </w:r>
      <w:r>
        <w:rPr>
          <w:noProof/>
        </w:rPr>
        <w:tab/>
      </w:r>
      <w:r>
        <w:rPr>
          <w:noProof/>
        </w:rPr>
        <w:fldChar w:fldCharType="begin" w:fldLock="1"/>
      </w:r>
      <w:r>
        <w:rPr>
          <w:noProof/>
        </w:rPr>
        <w:instrText xml:space="preserve"> PAGEREF _Toc136340734 \h </w:instrText>
      </w:r>
      <w:r>
        <w:rPr>
          <w:noProof/>
        </w:rPr>
      </w:r>
      <w:r>
        <w:rPr>
          <w:noProof/>
        </w:rPr>
        <w:fldChar w:fldCharType="separate"/>
      </w:r>
      <w:r>
        <w:rPr>
          <w:noProof/>
        </w:rPr>
        <w:t>29</w:t>
      </w:r>
      <w:r>
        <w:rPr>
          <w:noProof/>
        </w:rPr>
        <w:fldChar w:fldCharType="end"/>
      </w:r>
    </w:p>
    <w:p w14:paraId="0C0B886F" w14:textId="5C5C5DA3" w:rsidR="00612149" w:rsidRDefault="00612149">
      <w:pPr>
        <w:pStyle w:val="TOC3"/>
        <w:rPr>
          <w:rFonts w:ascii="Calibri" w:hAnsi="Calibri"/>
          <w:noProof/>
          <w:sz w:val="22"/>
          <w:szCs w:val="22"/>
          <w:lang w:eastAsia="en-GB"/>
        </w:rPr>
      </w:pPr>
      <w:r>
        <w:rPr>
          <w:noProof/>
        </w:rPr>
        <w:t>7.4.11</w:t>
      </w:r>
      <w:r>
        <w:rPr>
          <w:rFonts w:ascii="Calibri" w:hAnsi="Calibri"/>
          <w:noProof/>
          <w:sz w:val="22"/>
          <w:szCs w:val="22"/>
          <w:lang w:eastAsia="en-GB"/>
        </w:rPr>
        <w:tab/>
      </w:r>
      <w:r>
        <w:rPr>
          <w:noProof/>
        </w:rPr>
        <w:t>Response-Time</w:t>
      </w:r>
      <w:r>
        <w:rPr>
          <w:noProof/>
        </w:rPr>
        <w:tab/>
      </w:r>
      <w:r>
        <w:rPr>
          <w:noProof/>
        </w:rPr>
        <w:fldChar w:fldCharType="begin" w:fldLock="1"/>
      </w:r>
      <w:r>
        <w:rPr>
          <w:noProof/>
        </w:rPr>
        <w:instrText xml:space="preserve"> PAGEREF _Toc136340735 \h </w:instrText>
      </w:r>
      <w:r>
        <w:rPr>
          <w:noProof/>
        </w:rPr>
      </w:r>
      <w:r>
        <w:rPr>
          <w:noProof/>
        </w:rPr>
        <w:fldChar w:fldCharType="separate"/>
      </w:r>
      <w:r>
        <w:rPr>
          <w:noProof/>
        </w:rPr>
        <w:t>29</w:t>
      </w:r>
      <w:r>
        <w:rPr>
          <w:noProof/>
        </w:rPr>
        <w:fldChar w:fldCharType="end"/>
      </w:r>
    </w:p>
    <w:p w14:paraId="317DB423" w14:textId="040E3B76" w:rsidR="00612149" w:rsidRDefault="00612149">
      <w:pPr>
        <w:pStyle w:val="TOC3"/>
        <w:rPr>
          <w:rFonts w:ascii="Calibri" w:hAnsi="Calibri"/>
          <w:noProof/>
          <w:sz w:val="22"/>
          <w:szCs w:val="22"/>
          <w:lang w:eastAsia="en-GB"/>
        </w:rPr>
      </w:pPr>
      <w:r>
        <w:rPr>
          <w:noProof/>
        </w:rPr>
        <w:t>7.4.12</w:t>
      </w:r>
      <w:r>
        <w:rPr>
          <w:rFonts w:ascii="Calibri" w:hAnsi="Calibri"/>
          <w:noProof/>
          <w:sz w:val="22"/>
          <w:szCs w:val="22"/>
          <w:lang w:eastAsia="en-GB"/>
        </w:rPr>
        <w:tab/>
      </w:r>
      <w:r>
        <w:rPr>
          <w:noProof/>
        </w:rPr>
        <w:t>Supported-GAD-Shapes</w:t>
      </w:r>
      <w:r>
        <w:rPr>
          <w:noProof/>
        </w:rPr>
        <w:tab/>
      </w:r>
      <w:r>
        <w:rPr>
          <w:noProof/>
        </w:rPr>
        <w:fldChar w:fldCharType="begin" w:fldLock="1"/>
      </w:r>
      <w:r>
        <w:rPr>
          <w:noProof/>
        </w:rPr>
        <w:instrText xml:space="preserve"> PAGEREF _Toc136340736 \h </w:instrText>
      </w:r>
      <w:r>
        <w:rPr>
          <w:noProof/>
        </w:rPr>
      </w:r>
      <w:r>
        <w:rPr>
          <w:noProof/>
        </w:rPr>
        <w:fldChar w:fldCharType="separate"/>
      </w:r>
      <w:r>
        <w:rPr>
          <w:noProof/>
        </w:rPr>
        <w:t>29</w:t>
      </w:r>
      <w:r>
        <w:rPr>
          <w:noProof/>
        </w:rPr>
        <w:fldChar w:fldCharType="end"/>
      </w:r>
    </w:p>
    <w:p w14:paraId="3E7463D4" w14:textId="472B21CF" w:rsidR="00612149" w:rsidRDefault="00612149">
      <w:pPr>
        <w:pStyle w:val="TOC3"/>
        <w:rPr>
          <w:rFonts w:ascii="Calibri" w:hAnsi="Calibri"/>
          <w:noProof/>
          <w:sz w:val="22"/>
          <w:szCs w:val="22"/>
          <w:lang w:eastAsia="en-GB"/>
        </w:rPr>
      </w:pPr>
      <w:r>
        <w:rPr>
          <w:noProof/>
        </w:rPr>
        <w:t>7.4.13</w:t>
      </w:r>
      <w:r>
        <w:rPr>
          <w:rFonts w:ascii="Calibri" w:hAnsi="Calibri"/>
          <w:noProof/>
          <w:sz w:val="22"/>
          <w:szCs w:val="22"/>
          <w:lang w:eastAsia="en-GB"/>
        </w:rPr>
        <w:tab/>
      </w:r>
      <w:r>
        <w:rPr>
          <w:noProof/>
        </w:rPr>
        <w:t>LCS-Codeword</w:t>
      </w:r>
      <w:r>
        <w:rPr>
          <w:noProof/>
        </w:rPr>
        <w:tab/>
      </w:r>
      <w:r>
        <w:rPr>
          <w:noProof/>
        </w:rPr>
        <w:fldChar w:fldCharType="begin" w:fldLock="1"/>
      </w:r>
      <w:r>
        <w:rPr>
          <w:noProof/>
        </w:rPr>
        <w:instrText xml:space="preserve"> PAGEREF _Toc136340737 \h </w:instrText>
      </w:r>
      <w:r>
        <w:rPr>
          <w:noProof/>
        </w:rPr>
      </w:r>
      <w:r>
        <w:rPr>
          <w:noProof/>
        </w:rPr>
        <w:fldChar w:fldCharType="separate"/>
      </w:r>
      <w:r>
        <w:rPr>
          <w:noProof/>
        </w:rPr>
        <w:t>29</w:t>
      </w:r>
      <w:r>
        <w:rPr>
          <w:noProof/>
        </w:rPr>
        <w:fldChar w:fldCharType="end"/>
      </w:r>
    </w:p>
    <w:p w14:paraId="12268FF0" w14:textId="3A7697E8" w:rsidR="00612149" w:rsidRDefault="00612149">
      <w:pPr>
        <w:pStyle w:val="TOC3"/>
        <w:rPr>
          <w:rFonts w:ascii="Calibri" w:hAnsi="Calibri"/>
          <w:noProof/>
          <w:sz w:val="22"/>
          <w:szCs w:val="22"/>
          <w:lang w:eastAsia="en-GB"/>
        </w:rPr>
      </w:pPr>
      <w:r>
        <w:rPr>
          <w:noProof/>
        </w:rPr>
        <w:t>7.4.14</w:t>
      </w:r>
      <w:r>
        <w:rPr>
          <w:rFonts w:ascii="Calibri" w:hAnsi="Calibri"/>
          <w:noProof/>
          <w:sz w:val="22"/>
          <w:szCs w:val="22"/>
          <w:lang w:eastAsia="en-GB"/>
        </w:rPr>
        <w:tab/>
      </w:r>
      <w:r>
        <w:rPr>
          <w:noProof/>
        </w:rPr>
        <w:t>LCS-Privacy-Check</w:t>
      </w:r>
      <w:r>
        <w:rPr>
          <w:noProof/>
        </w:rPr>
        <w:tab/>
      </w:r>
      <w:r>
        <w:rPr>
          <w:noProof/>
        </w:rPr>
        <w:fldChar w:fldCharType="begin" w:fldLock="1"/>
      </w:r>
      <w:r>
        <w:rPr>
          <w:noProof/>
        </w:rPr>
        <w:instrText xml:space="preserve"> PAGEREF _Toc136340738 \h </w:instrText>
      </w:r>
      <w:r>
        <w:rPr>
          <w:noProof/>
        </w:rPr>
      </w:r>
      <w:r>
        <w:rPr>
          <w:noProof/>
        </w:rPr>
        <w:fldChar w:fldCharType="separate"/>
      </w:r>
      <w:r>
        <w:rPr>
          <w:noProof/>
        </w:rPr>
        <w:t>29</w:t>
      </w:r>
      <w:r>
        <w:rPr>
          <w:noProof/>
        </w:rPr>
        <w:fldChar w:fldCharType="end"/>
      </w:r>
    </w:p>
    <w:p w14:paraId="6C6CAE72" w14:textId="3544562D" w:rsidR="00612149" w:rsidRDefault="00612149">
      <w:pPr>
        <w:pStyle w:val="TOC3"/>
        <w:rPr>
          <w:rFonts w:ascii="Calibri" w:hAnsi="Calibri"/>
          <w:noProof/>
          <w:sz w:val="22"/>
          <w:szCs w:val="22"/>
          <w:lang w:eastAsia="en-GB"/>
        </w:rPr>
      </w:pPr>
      <w:r>
        <w:rPr>
          <w:noProof/>
        </w:rPr>
        <w:t>7.4.15</w:t>
      </w:r>
      <w:r>
        <w:rPr>
          <w:rFonts w:ascii="Calibri" w:hAnsi="Calibri"/>
          <w:noProof/>
          <w:sz w:val="22"/>
          <w:szCs w:val="22"/>
          <w:lang w:eastAsia="en-GB"/>
        </w:rPr>
        <w:tab/>
      </w:r>
      <w:r>
        <w:rPr>
          <w:noProof/>
        </w:rPr>
        <w:t>Accuracy-Fulfilment-Indicator</w:t>
      </w:r>
      <w:r>
        <w:rPr>
          <w:noProof/>
        </w:rPr>
        <w:tab/>
      </w:r>
      <w:r>
        <w:rPr>
          <w:noProof/>
        </w:rPr>
        <w:fldChar w:fldCharType="begin" w:fldLock="1"/>
      </w:r>
      <w:r>
        <w:rPr>
          <w:noProof/>
        </w:rPr>
        <w:instrText xml:space="preserve"> PAGEREF _Toc136340739 \h </w:instrText>
      </w:r>
      <w:r>
        <w:rPr>
          <w:noProof/>
        </w:rPr>
      </w:r>
      <w:r>
        <w:rPr>
          <w:noProof/>
        </w:rPr>
        <w:fldChar w:fldCharType="separate"/>
      </w:r>
      <w:r>
        <w:rPr>
          <w:noProof/>
        </w:rPr>
        <w:t>30</w:t>
      </w:r>
      <w:r>
        <w:rPr>
          <w:noProof/>
        </w:rPr>
        <w:fldChar w:fldCharType="end"/>
      </w:r>
    </w:p>
    <w:p w14:paraId="206D3777" w14:textId="70EBFB39" w:rsidR="00612149" w:rsidRDefault="00612149">
      <w:pPr>
        <w:pStyle w:val="TOC3"/>
        <w:rPr>
          <w:rFonts w:ascii="Calibri" w:hAnsi="Calibri"/>
          <w:noProof/>
          <w:sz w:val="22"/>
          <w:szCs w:val="22"/>
          <w:lang w:eastAsia="en-GB"/>
        </w:rPr>
      </w:pPr>
      <w:r>
        <w:rPr>
          <w:noProof/>
        </w:rPr>
        <w:t>7.4.16</w:t>
      </w:r>
      <w:r>
        <w:rPr>
          <w:rFonts w:ascii="Calibri" w:hAnsi="Calibri"/>
          <w:noProof/>
          <w:sz w:val="22"/>
          <w:szCs w:val="22"/>
          <w:lang w:eastAsia="en-GB"/>
        </w:rPr>
        <w:tab/>
      </w:r>
      <w:r>
        <w:rPr>
          <w:noProof/>
        </w:rPr>
        <w:t>Age-Of-Location-Estimate</w:t>
      </w:r>
      <w:r>
        <w:rPr>
          <w:noProof/>
        </w:rPr>
        <w:tab/>
      </w:r>
      <w:r>
        <w:rPr>
          <w:noProof/>
        </w:rPr>
        <w:fldChar w:fldCharType="begin" w:fldLock="1"/>
      </w:r>
      <w:r>
        <w:rPr>
          <w:noProof/>
        </w:rPr>
        <w:instrText xml:space="preserve"> PAGEREF _Toc136340740 \h </w:instrText>
      </w:r>
      <w:r>
        <w:rPr>
          <w:noProof/>
        </w:rPr>
      </w:r>
      <w:r>
        <w:rPr>
          <w:noProof/>
        </w:rPr>
        <w:fldChar w:fldCharType="separate"/>
      </w:r>
      <w:r>
        <w:rPr>
          <w:noProof/>
        </w:rPr>
        <w:t>30</w:t>
      </w:r>
      <w:r>
        <w:rPr>
          <w:noProof/>
        </w:rPr>
        <w:fldChar w:fldCharType="end"/>
      </w:r>
    </w:p>
    <w:p w14:paraId="18F58103" w14:textId="66F2F9FE" w:rsidR="00612149" w:rsidRDefault="00612149">
      <w:pPr>
        <w:pStyle w:val="TOC3"/>
        <w:rPr>
          <w:rFonts w:ascii="Calibri" w:hAnsi="Calibri"/>
          <w:noProof/>
          <w:sz w:val="22"/>
          <w:szCs w:val="22"/>
          <w:lang w:eastAsia="en-GB"/>
        </w:rPr>
      </w:pPr>
      <w:r>
        <w:rPr>
          <w:noProof/>
        </w:rPr>
        <w:lastRenderedPageBreak/>
        <w:t>7.4.17</w:t>
      </w:r>
      <w:r>
        <w:rPr>
          <w:rFonts w:ascii="Calibri" w:hAnsi="Calibri"/>
          <w:noProof/>
          <w:sz w:val="22"/>
          <w:szCs w:val="22"/>
          <w:lang w:eastAsia="en-GB"/>
        </w:rPr>
        <w:tab/>
      </w:r>
      <w:r>
        <w:rPr>
          <w:noProof/>
        </w:rPr>
        <w:t>Velocity-Estimate</w:t>
      </w:r>
      <w:r>
        <w:rPr>
          <w:noProof/>
        </w:rPr>
        <w:tab/>
      </w:r>
      <w:r>
        <w:rPr>
          <w:noProof/>
        </w:rPr>
        <w:fldChar w:fldCharType="begin" w:fldLock="1"/>
      </w:r>
      <w:r>
        <w:rPr>
          <w:noProof/>
        </w:rPr>
        <w:instrText xml:space="preserve"> PAGEREF _Toc136340741 \h </w:instrText>
      </w:r>
      <w:r>
        <w:rPr>
          <w:noProof/>
        </w:rPr>
      </w:r>
      <w:r>
        <w:rPr>
          <w:noProof/>
        </w:rPr>
        <w:fldChar w:fldCharType="separate"/>
      </w:r>
      <w:r>
        <w:rPr>
          <w:noProof/>
        </w:rPr>
        <w:t>30</w:t>
      </w:r>
      <w:r>
        <w:rPr>
          <w:noProof/>
        </w:rPr>
        <w:fldChar w:fldCharType="end"/>
      </w:r>
    </w:p>
    <w:p w14:paraId="1D630D15" w14:textId="07EF2832" w:rsidR="00612149" w:rsidRDefault="00612149">
      <w:pPr>
        <w:pStyle w:val="TOC3"/>
        <w:rPr>
          <w:rFonts w:ascii="Calibri" w:hAnsi="Calibri"/>
          <w:noProof/>
          <w:sz w:val="22"/>
          <w:szCs w:val="22"/>
          <w:lang w:eastAsia="en-GB"/>
        </w:rPr>
      </w:pPr>
      <w:r>
        <w:rPr>
          <w:noProof/>
        </w:rPr>
        <w:t>7.4.18</w:t>
      </w:r>
      <w:r>
        <w:rPr>
          <w:rFonts w:ascii="Calibri" w:hAnsi="Calibri"/>
          <w:noProof/>
          <w:sz w:val="22"/>
          <w:szCs w:val="22"/>
          <w:lang w:eastAsia="en-GB"/>
        </w:rPr>
        <w:tab/>
      </w:r>
      <w:r>
        <w:rPr>
          <w:noProof/>
        </w:rPr>
        <w:t>EUTRAN-Positioning-Data</w:t>
      </w:r>
      <w:r>
        <w:rPr>
          <w:noProof/>
        </w:rPr>
        <w:tab/>
      </w:r>
      <w:r>
        <w:rPr>
          <w:noProof/>
        </w:rPr>
        <w:fldChar w:fldCharType="begin" w:fldLock="1"/>
      </w:r>
      <w:r>
        <w:rPr>
          <w:noProof/>
        </w:rPr>
        <w:instrText xml:space="preserve"> PAGEREF _Toc136340742 \h </w:instrText>
      </w:r>
      <w:r>
        <w:rPr>
          <w:noProof/>
        </w:rPr>
      </w:r>
      <w:r>
        <w:rPr>
          <w:noProof/>
        </w:rPr>
        <w:fldChar w:fldCharType="separate"/>
      </w:r>
      <w:r>
        <w:rPr>
          <w:noProof/>
        </w:rPr>
        <w:t>30</w:t>
      </w:r>
      <w:r>
        <w:rPr>
          <w:noProof/>
        </w:rPr>
        <w:fldChar w:fldCharType="end"/>
      </w:r>
    </w:p>
    <w:p w14:paraId="7BF9B2EB" w14:textId="7E89BC52" w:rsidR="00612149" w:rsidRDefault="00612149">
      <w:pPr>
        <w:pStyle w:val="TOC3"/>
        <w:rPr>
          <w:rFonts w:ascii="Calibri" w:hAnsi="Calibri"/>
          <w:noProof/>
          <w:sz w:val="22"/>
          <w:szCs w:val="22"/>
          <w:lang w:eastAsia="en-GB"/>
        </w:rPr>
      </w:pPr>
      <w:r>
        <w:rPr>
          <w:noProof/>
        </w:rPr>
        <w:t>7.4.19</w:t>
      </w:r>
      <w:r>
        <w:rPr>
          <w:rFonts w:ascii="Calibri" w:hAnsi="Calibri"/>
          <w:noProof/>
          <w:sz w:val="22"/>
          <w:szCs w:val="22"/>
          <w:lang w:eastAsia="en-GB"/>
        </w:rPr>
        <w:tab/>
      </w:r>
      <w:r>
        <w:rPr>
          <w:noProof/>
        </w:rPr>
        <w:t>ECGI</w:t>
      </w:r>
      <w:r>
        <w:rPr>
          <w:noProof/>
        </w:rPr>
        <w:tab/>
      </w:r>
      <w:r>
        <w:rPr>
          <w:noProof/>
        </w:rPr>
        <w:fldChar w:fldCharType="begin" w:fldLock="1"/>
      </w:r>
      <w:r>
        <w:rPr>
          <w:noProof/>
        </w:rPr>
        <w:instrText xml:space="preserve"> PAGEREF _Toc136340743 \h </w:instrText>
      </w:r>
      <w:r>
        <w:rPr>
          <w:noProof/>
        </w:rPr>
      </w:r>
      <w:r>
        <w:rPr>
          <w:noProof/>
        </w:rPr>
        <w:fldChar w:fldCharType="separate"/>
      </w:r>
      <w:r>
        <w:rPr>
          <w:noProof/>
        </w:rPr>
        <w:t>30</w:t>
      </w:r>
      <w:r>
        <w:rPr>
          <w:noProof/>
        </w:rPr>
        <w:fldChar w:fldCharType="end"/>
      </w:r>
    </w:p>
    <w:p w14:paraId="3551EED6" w14:textId="31F2F220" w:rsidR="00612149" w:rsidRDefault="00612149">
      <w:pPr>
        <w:pStyle w:val="TOC3"/>
        <w:rPr>
          <w:rFonts w:ascii="Calibri" w:hAnsi="Calibri"/>
          <w:noProof/>
          <w:sz w:val="22"/>
          <w:szCs w:val="22"/>
          <w:lang w:eastAsia="en-GB"/>
        </w:rPr>
      </w:pPr>
      <w:r>
        <w:rPr>
          <w:noProof/>
        </w:rPr>
        <w:t>7.4.20</w:t>
      </w:r>
      <w:r>
        <w:rPr>
          <w:rFonts w:ascii="Calibri" w:hAnsi="Calibri"/>
          <w:noProof/>
          <w:sz w:val="22"/>
          <w:szCs w:val="22"/>
          <w:lang w:eastAsia="en-GB"/>
        </w:rPr>
        <w:tab/>
      </w:r>
      <w:r>
        <w:rPr>
          <w:noProof/>
        </w:rPr>
        <w:t>Location-Event</w:t>
      </w:r>
      <w:r>
        <w:rPr>
          <w:noProof/>
        </w:rPr>
        <w:tab/>
      </w:r>
      <w:r>
        <w:rPr>
          <w:noProof/>
        </w:rPr>
        <w:fldChar w:fldCharType="begin" w:fldLock="1"/>
      </w:r>
      <w:r>
        <w:rPr>
          <w:noProof/>
        </w:rPr>
        <w:instrText xml:space="preserve"> PAGEREF _Toc136340744 \h </w:instrText>
      </w:r>
      <w:r>
        <w:rPr>
          <w:noProof/>
        </w:rPr>
      </w:r>
      <w:r>
        <w:rPr>
          <w:noProof/>
        </w:rPr>
        <w:fldChar w:fldCharType="separate"/>
      </w:r>
      <w:r>
        <w:rPr>
          <w:noProof/>
        </w:rPr>
        <w:t>30</w:t>
      </w:r>
      <w:r>
        <w:rPr>
          <w:noProof/>
        </w:rPr>
        <w:fldChar w:fldCharType="end"/>
      </w:r>
    </w:p>
    <w:p w14:paraId="23445F30" w14:textId="68D2D92C" w:rsidR="00612149" w:rsidRDefault="00612149">
      <w:pPr>
        <w:pStyle w:val="TOC3"/>
        <w:rPr>
          <w:rFonts w:ascii="Calibri" w:hAnsi="Calibri"/>
          <w:noProof/>
          <w:sz w:val="22"/>
          <w:szCs w:val="22"/>
          <w:lang w:eastAsia="en-GB"/>
        </w:rPr>
      </w:pPr>
      <w:r>
        <w:rPr>
          <w:noProof/>
        </w:rPr>
        <w:t>7.4.21</w:t>
      </w:r>
      <w:r>
        <w:rPr>
          <w:rFonts w:ascii="Calibri" w:hAnsi="Calibri"/>
          <w:noProof/>
          <w:sz w:val="22"/>
          <w:szCs w:val="22"/>
          <w:lang w:eastAsia="en-GB"/>
        </w:rPr>
        <w:tab/>
      </w:r>
      <w:r>
        <w:rPr>
          <w:noProof/>
        </w:rPr>
        <w:t>Pseudonym-Indicator</w:t>
      </w:r>
      <w:r>
        <w:rPr>
          <w:noProof/>
        </w:rPr>
        <w:tab/>
      </w:r>
      <w:r>
        <w:rPr>
          <w:noProof/>
        </w:rPr>
        <w:fldChar w:fldCharType="begin" w:fldLock="1"/>
      </w:r>
      <w:r>
        <w:rPr>
          <w:noProof/>
        </w:rPr>
        <w:instrText xml:space="preserve"> PAGEREF _Toc136340745 \h </w:instrText>
      </w:r>
      <w:r>
        <w:rPr>
          <w:noProof/>
        </w:rPr>
      </w:r>
      <w:r>
        <w:rPr>
          <w:noProof/>
        </w:rPr>
        <w:fldChar w:fldCharType="separate"/>
      </w:r>
      <w:r>
        <w:rPr>
          <w:noProof/>
        </w:rPr>
        <w:t>31</w:t>
      </w:r>
      <w:r>
        <w:rPr>
          <w:noProof/>
        </w:rPr>
        <w:fldChar w:fldCharType="end"/>
      </w:r>
    </w:p>
    <w:p w14:paraId="110466F1" w14:textId="65FC2AF2" w:rsidR="00612149" w:rsidRDefault="00612149">
      <w:pPr>
        <w:pStyle w:val="TOC3"/>
        <w:rPr>
          <w:rFonts w:ascii="Calibri" w:hAnsi="Calibri"/>
          <w:noProof/>
          <w:sz w:val="22"/>
          <w:szCs w:val="22"/>
          <w:lang w:eastAsia="en-GB"/>
        </w:rPr>
      </w:pPr>
      <w:r>
        <w:rPr>
          <w:noProof/>
        </w:rPr>
        <w:t>7.4.22</w:t>
      </w:r>
      <w:r>
        <w:rPr>
          <w:rFonts w:ascii="Calibri" w:hAnsi="Calibri"/>
          <w:noProof/>
          <w:sz w:val="22"/>
          <w:szCs w:val="22"/>
          <w:lang w:eastAsia="en-GB"/>
        </w:rPr>
        <w:tab/>
      </w:r>
      <w:r>
        <w:rPr>
          <w:noProof/>
        </w:rPr>
        <w:t>LCS-Service-Type-ID</w:t>
      </w:r>
      <w:r>
        <w:rPr>
          <w:noProof/>
        </w:rPr>
        <w:tab/>
      </w:r>
      <w:r>
        <w:rPr>
          <w:noProof/>
        </w:rPr>
        <w:fldChar w:fldCharType="begin" w:fldLock="1"/>
      </w:r>
      <w:r>
        <w:rPr>
          <w:noProof/>
        </w:rPr>
        <w:instrText xml:space="preserve"> PAGEREF _Toc136340746 \h </w:instrText>
      </w:r>
      <w:r>
        <w:rPr>
          <w:noProof/>
        </w:rPr>
      </w:r>
      <w:r>
        <w:rPr>
          <w:noProof/>
        </w:rPr>
        <w:fldChar w:fldCharType="separate"/>
      </w:r>
      <w:r>
        <w:rPr>
          <w:noProof/>
        </w:rPr>
        <w:t>31</w:t>
      </w:r>
      <w:r>
        <w:rPr>
          <w:noProof/>
        </w:rPr>
        <w:fldChar w:fldCharType="end"/>
      </w:r>
    </w:p>
    <w:p w14:paraId="70EDEF5C" w14:textId="33EEBBD7" w:rsidR="00612149" w:rsidRDefault="00612149">
      <w:pPr>
        <w:pStyle w:val="TOC3"/>
        <w:rPr>
          <w:rFonts w:ascii="Calibri" w:hAnsi="Calibri"/>
          <w:noProof/>
          <w:sz w:val="22"/>
          <w:szCs w:val="22"/>
          <w:lang w:eastAsia="en-GB"/>
        </w:rPr>
      </w:pPr>
      <w:r>
        <w:rPr>
          <w:noProof/>
        </w:rPr>
        <w:t>7.4.23</w:t>
      </w:r>
      <w:r>
        <w:rPr>
          <w:rFonts w:ascii="Calibri" w:hAnsi="Calibri"/>
          <w:noProof/>
          <w:sz w:val="22"/>
          <w:szCs w:val="22"/>
          <w:lang w:eastAsia="en-GB"/>
        </w:rPr>
        <w:tab/>
      </w:r>
      <w:r>
        <w:rPr>
          <w:noProof/>
        </w:rPr>
        <w:t>LCS-Privacy-Check-Non-Session</w:t>
      </w:r>
      <w:r>
        <w:rPr>
          <w:noProof/>
        </w:rPr>
        <w:tab/>
      </w:r>
      <w:r>
        <w:rPr>
          <w:noProof/>
        </w:rPr>
        <w:fldChar w:fldCharType="begin" w:fldLock="1"/>
      </w:r>
      <w:r>
        <w:rPr>
          <w:noProof/>
        </w:rPr>
        <w:instrText xml:space="preserve"> PAGEREF _Toc136340747 \h </w:instrText>
      </w:r>
      <w:r>
        <w:rPr>
          <w:noProof/>
        </w:rPr>
      </w:r>
      <w:r>
        <w:rPr>
          <w:noProof/>
        </w:rPr>
        <w:fldChar w:fldCharType="separate"/>
      </w:r>
      <w:r>
        <w:rPr>
          <w:noProof/>
        </w:rPr>
        <w:t>31</w:t>
      </w:r>
      <w:r>
        <w:rPr>
          <w:noProof/>
        </w:rPr>
        <w:fldChar w:fldCharType="end"/>
      </w:r>
    </w:p>
    <w:p w14:paraId="73048505" w14:textId="38ADD8F2" w:rsidR="00612149" w:rsidRDefault="00612149">
      <w:pPr>
        <w:pStyle w:val="TOC3"/>
        <w:rPr>
          <w:rFonts w:ascii="Calibri" w:hAnsi="Calibri"/>
          <w:noProof/>
          <w:sz w:val="22"/>
          <w:szCs w:val="22"/>
          <w:lang w:eastAsia="en-GB"/>
        </w:rPr>
      </w:pPr>
      <w:r>
        <w:rPr>
          <w:noProof/>
        </w:rPr>
        <w:t>7.4.24</w:t>
      </w:r>
      <w:r>
        <w:rPr>
          <w:rFonts w:ascii="Calibri" w:hAnsi="Calibri"/>
          <w:noProof/>
          <w:sz w:val="22"/>
          <w:szCs w:val="22"/>
          <w:lang w:eastAsia="en-GB"/>
        </w:rPr>
        <w:tab/>
      </w:r>
      <w:r>
        <w:rPr>
          <w:noProof/>
        </w:rPr>
        <w:t>LCS-Privacy-Check-Session</w:t>
      </w:r>
      <w:r>
        <w:rPr>
          <w:noProof/>
        </w:rPr>
        <w:tab/>
      </w:r>
      <w:r>
        <w:rPr>
          <w:noProof/>
        </w:rPr>
        <w:fldChar w:fldCharType="begin" w:fldLock="1"/>
      </w:r>
      <w:r>
        <w:rPr>
          <w:noProof/>
        </w:rPr>
        <w:instrText xml:space="preserve"> PAGEREF _Toc136340748 \h </w:instrText>
      </w:r>
      <w:r>
        <w:rPr>
          <w:noProof/>
        </w:rPr>
      </w:r>
      <w:r>
        <w:rPr>
          <w:noProof/>
        </w:rPr>
        <w:fldChar w:fldCharType="separate"/>
      </w:r>
      <w:r>
        <w:rPr>
          <w:noProof/>
        </w:rPr>
        <w:t>31</w:t>
      </w:r>
      <w:r>
        <w:rPr>
          <w:noProof/>
        </w:rPr>
        <w:fldChar w:fldCharType="end"/>
      </w:r>
    </w:p>
    <w:p w14:paraId="0F70008A" w14:textId="2360F5AE" w:rsidR="00612149" w:rsidRDefault="00612149">
      <w:pPr>
        <w:pStyle w:val="TOC3"/>
        <w:rPr>
          <w:rFonts w:ascii="Calibri" w:hAnsi="Calibri"/>
          <w:noProof/>
          <w:sz w:val="22"/>
          <w:szCs w:val="22"/>
          <w:lang w:eastAsia="en-GB"/>
        </w:rPr>
      </w:pPr>
      <w:r>
        <w:rPr>
          <w:noProof/>
        </w:rPr>
        <w:t>7.4.25</w:t>
      </w:r>
      <w:r>
        <w:rPr>
          <w:rFonts w:ascii="Calibri" w:hAnsi="Calibri"/>
          <w:noProof/>
          <w:sz w:val="22"/>
          <w:szCs w:val="22"/>
          <w:lang w:eastAsia="en-GB"/>
        </w:rPr>
        <w:tab/>
      </w:r>
      <w:r>
        <w:rPr>
          <w:noProof/>
        </w:rPr>
        <w:t>Feature-List-ID</w:t>
      </w:r>
      <w:r>
        <w:rPr>
          <w:noProof/>
        </w:rPr>
        <w:tab/>
      </w:r>
      <w:r>
        <w:rPr>
          <w:noProof/>
        </w:rPr>
        <w:fldChar w:fldCharType="begin" w:fldLock="1"/>
      </w:r>
      <w:r>
        <w:rPr>
          <w:noProof/>
        </w:rPr>
        <w:instrText xml:space="preserve"> PAGEREF _Toc136340749 \h </w:instrText>
      </w:r>
      <w:r>
        <w:rPr>
          <w:noProof/>
        </w:rPr>
      </w:r>
      <w:r>
        <w:rPr>
          <w:noProof/>
        </w:rPr>
        <w:fldChar w:fldCharType="separate"/>
      </w:r>
      <w:r>
        <w:rPr>
          <w:noProof/>
        </w:rPr>
        <w:t>31</w:t>
      </w:r>
      <w:r>
        <w:rPr>
          <w:noProof/>
        </w:rPr>
        <w:fldChar w:fldCharType="end"/>
      </w:r>
    </w:p>
    <w:p w14:paraId="56D15B04" w14:textId="1D22485A" w:rsidR="00612149" w:rsidRDefault="00612149">
      <w:pPr>
        <w:pStyle w:val="TOC3"/>
        <w:rPr>
          <w:rFonts w:ascii="Calibri" w:hAnsi="Calibri"/>
          <w:noProof/>
          <w:sz w:val="22"/>
          <w:szCs w:val="22"/>
          <w:lang w:eastAsia="en-GB"/>
        </w:rPr>
      </w:pPr>
      <w:r>
        <w:rPr>
          <w:noProof/>
        </w:rPr>
        <w:t>7.4.26</w:t>
      </w:r>
      <w:r>
        <w:rPr>
          <w:rFonts w:ascii="Calibri" w:hAnsi="Calibri"/>
          <w:noProof/>
          <w:sz w:val="22"/>
          <w:szCs w:val="22"/>
          <w:lang w:eastAsia="en-GB"/>
        </w:rPr>
        <w:tab/>
      </w:r>
      <w:r>
        <w:rPr>
          <w:noProof/>
        </w:rPr>
        <w:t>Feature-List</w:t>
      </w:r>
      <w:r>
        <w:rPr>
          <w:noProof/>
        </w:rPr>
        <w:tab/>
      </w:r>
      <w:r>
        <w:rPr>
          <w:noProof/>
        </w:rPr>
        <w:fldChar w:fldCharType="begin" w:fldLock="1"/>
      </w:r>
      <w:r>
        <w:rPr>
          <w:noProof/>
        </w:rPr>
        <w:instrText xml:space="preserve"> PAGEREF _Toc136340750 \h </w:instrText>
      </w:r>
      <w:r>
        <w:rPr>
          <w:noProof/>
        </w:rPr>
      </w:r>
      <w:r>
        <w:rPr>
          <w:noProof/>
        </w:rPr>
        <w:fldChar w:fldCharType="separate"/>
      </w:r>
      <w:r>
        <w:rPr>
          <w:noProof/>
        </w:rPr>
        <w:t>31</w:t>
      </w:r>
      <w:r>
        <w:rPr>
          <w:noProof/>
        </w:rPr>
        <w:fldChar w:fldCharType="end"/>
      </w:r>
    </w:p>
    <w:p w14:paraId="389D7ABA" w14:textId="0B0969CA" w:rsidR="00612149" w:rsidRDefault="00612149">
      <w:pPr>
        <w:pStyle w:val="TOC3"/>
        <w:rPr>
          <w:rFonts w:ascii="Calibri" w:hAnsi="Calibri"/>
          <w:noProof/>
          <w:sz w:val="22"/>
          <w:szCs w:val="22"/>
          <w:lang w:eastAsia="en-GB"/>
        </w:rPr>
      </w:pPr>
      <w:r>
        <w:rPr>
          <w:noProof/>
        </w:rPr>
        <w:t>7.4.27</w:t>
      </w:r>
      <w:r>
        <w:rPr>
          <w:rFonts w:ascii="Calibri" w:hAnsi="Calibri"/>
          <w:noProof/>
          <w:sz w:val="22"/>
          <w:szCs w:val="22"/>
          <w:lang w:eastAsia="en-GB"/>
        </w:rPr>
        <w:tab/>
      </w:r>
      <w:r>
        <w:rPr>
          <w:noProof/>
        </w:rPr>
        <w:t>LCS</w:t>
      </w:r>
      <w:r>
        <w:rPr>
          <w:noProof/>
          <w:lang w:eastAsia="zh-CN"/>
        </w:rPr>
        <w:t>-</w:t>
      </w:r>
      <w:r>
        <w:rPr>
          <w:noProof/>
        </w:rPr>
        <w:t>QoS</w:t>
      </w:r>
      <w:r>
        <w:rPr>
          <w:noProof/>
          <w:lang w:eastAsia="zh-CN"/>
        </w:rPr>
        <w:t>-</w:t>
      </w:r>
      <w:r>
        <w:rPr>
          <w:noProof/>
        </w:rPr>
        <w:t>Class</w:t>
      </w:r>
      <w:r>
        <w:rPr>
          <w:noProof/>
        </w:rPr>
        <w:tab/>
      </w:r>
      <w:r>
        <w:rPr>
          <w:noProof/>
        </w:rPr>
        <w:fldChar w:fldCharType="begin" w:fldLock="1"/>
      </w:r>
      <w:r>
        <w:rPr>
          <w:noProof/>
        </w:rPr>
        <w:instrText xml:space="preserve"> PAGEREF _Toc136340751 \h </w:instrText>
      </w:r>
      <w:r>
        <w:rPr>
          <w:noProof/>
        </w:rPr>
      </w:r>
      <w:r>
        <w:rPr>
          <w:noProof/>
        </w:rPr>
        <w:fldChar w:fldCharType="separate"/>
      </w:r>
      <w:r>
        <w:rPr>
          <w:noProof/>
        </w:rPr>
        <w:t>31</w:t>
      </w:r>
      <w:r>
        <w:rPr>
          <w:noProof/>
        </w:rPr>
        <w:fldChar w:fldCharType="end"/>
      </w:r>
    </w:p>
    <w:p w14:paraId="0C79F5FC" w14:textId="25DB455D" w:rsidR="00612149" w:rsidRDefault="00612149">
      <w:pPr>
        <w:pStyle w:val="TOC3"/>
        <w:rPr>
          <w:rFonts w:ascii="Calibri" w:hAnsi="Calibri"/>
          <w:noProof/>
          <w:sz w:val="22"/>
          <w:szCs w:val="22"/>
          <w:lang w:eastAsia="en-GB"/>
        </w:rPr>
      </w:pPr>
      <w:r>
        <w:rPr>
          <w:noProof/>
        </w:rPr>
        <w:t>7.4.28</w:t>
      </w:r>
      <w:r>
        <w:rPr>
          <w:rFonts w:ascii="Calibri" w:hAnsi="Calibri"/>
          <w:noProof/>
          <w:sz w:val="22"/>
          <w:szCs w:val="22"/>
          <w:lang w:eastAsia="en-GB"/>
        </w:rPr>
        <w:tab/>
      </w:r>
      <w:r>
        <w:rPr>
          <w:noProof/>
        </w:rPr>
        <w:t>Serving-Node</w:t>
      </w:r>
      <w:r>
        <w:rPr>
          <w:noProof/>
        </w:rPr>
        <w:tab/>
      </w:r>
      <w:r>
        <w:rPr>
          <w:noProof/>
        </w:rPr>
        <w:fldChar w:fldCharType="begin" w:fldLock="1"/>
      </w:r>
      <w:r>
        <w:rPr>
          <w:noProof/>
        </w:rPr>
        <w:instrText xml:space="preserve"> PAGEREF _Toc136340752 \h </w:instrText>
      </w:r>
      <w:r>
        <w:rPr>
          <w:noProof/>
        </w:rPr>
      </w:r>
      <w:r>
        <w:rPr>
          <w:noProof/>
        </w:rPr>
        <w:fldChar w:fldCharType="separate"/>
      </w:r>
      <w:r>
        <w:rPr>
          <w:noProof/>
        </w:rPr>
        <w:t>32</w:t>
      </w:r>
      <w:r>
        <w:rPr>
          <w:noProof/>
        </w:rPr>
        <w:fldChar w:fldCharType="end"/>
      </w:r>
    </w:p>
    <w:p w14:paraId="3DDE71CE" w14:textId="2C46B19F" w:rsidR="00612149" w:rsidRDefault="00612149">
      <w:pPr>
        <w:pStyle w:val="TOC3"/>
        <w:rPr>
          <w:rFonts w:ascii="Calibri" w:hAnsi="Calibri"/>
          <w:noProof/>
          <w:sz w:val="22"/>
          <w:szCs w:val="22"/>
          <w:lang w:eastAsia="en-GB"/>
        </w:rPr>
      </w:pPr>
      <w:r>
        <w:rPr>
          <w:noProof/>
        </w:rPr>
        <w:t>7.4.29</w:t>
      </w:r>
      <w:r>
        <w:rPr>
          <w:rFonts w:ascii="Calibri" w:hAnsi="Calibri"/>
          <w:noProof/>
          <w:sz w:val="22"/>
          <w:szCs w:val="22"/>
          <w:lang w:eastAsia="en-GB"/>
        </w:rPr>
        <w:tab/>
      </w:r>
      <w:r>
        <w:rPr>
          <w:noProof/>
        </w:rPr>
        <w:t>GERAN-Positioning-Info</w:t>
      </w:r>
      <w:r>
        <w:rPr>
          <w:noProof/>
        </w:rPr>
        <w:tab/>
      </w:r>
      <w:r>
        <w:rPr>
          <w:noProof/>
        </w:rPr>
        <w:fldChar w:fldCharType="begin" w:fldLock="1"/>
      </w:r>
      <w:r>
        <w:rPr>
          <w:noProof/>
        </w:rPr>
        <w:instrText xml:space="preserve"> PAGEREF _Toc136340753 \h </w:instrText>
      </w:r>
      <w:r>
        <w:rPr>
          <w:noProof/>
        </w:rPr>
      </w:r>
      <w:r>
        <w:rPr>
          <w:noProof/>
        </w:rPr>
        <w:fldChar w:fldCharType="separate"/>
      </w:r>
      <w:r>
        <w:rPr>
          <w:noProof/>
        </w:rPr>
        <w:t>32</w:t>
      </w:r>
      <w:r>
        <w:rPr>
          <w:noProof/>
        </w:rPr>
        <w:fldChar w:fldCharType="end"/>
      </w:r>
    </w:p>
    <w:p w14:paraId="19C0BA97" w14:textId="12F6F6A8" w:rsidR="00612149" w:rsidRDefault="00612149">
      <w:pPr>
        <w:pStyle w:val="TOC3"/>
        <w:rPr>
          <w:rFonts w:ascii="Calibri" w:hAnsi="Calibri"/>
          <w:noProof/>
          <w:sz w:val="22"/>
          <w:szCs w:val="22"/>
          <w:lang w:eastAsia="en-GB"/>
        </w:rPr>
      </w:pPr>
      <w:r>
        <w:rPr>
          <w:noProof/>
        </w:rPr>
        <w:t>7.4.30</w:t>
      </w:r>
      <w:r>
        <w:rPr>
          <w:rFonts w:ascii="Calibri" w:hAnsi="Calibri"/>
          <w:noProof/>
          <w:sz w:val="22"/>
          <w:szCs w:val="22"/>
          <w:lang w:eastAsia="en-GB"/>
        </w:rPr>
        <w:tab/>
      </w:r>
      <w:r>
        <w:rPr>
          <w:noProof/>
        </w:rPr>
        <w:t>GERAN-Positioning-Data</w:t>
      </w:r>
      <w:r>
        <w:rPr>
          <w:noProof/>
        </w:rPr>
        <w:tab/>
      </w:r>
      <w:r>
        <w:rPr>
          <w:noProof/>
        </w:rPr>
        <w:fldChar w:fldCharType="begin" w:fldLock="1"/>
      </w:r>
      <w:r>
        <w:rPr>
          <w:noProof/>
        </w:rPr>
        <w:instrText xml:space="preserve"> PAGEREF _Toc136340754 \h </w:instrText>
      </w:r>
      <w:r>
        <w:rPr>
          <w:noProof/>
        </w:rPr>
      </w:r>
      <w:r>
        <w:rPr>
          <w:noProof/>
        </w:rPr>
        <w:fldChar w:fldCharType="separate"/>
      </w:r>
      <w:r>
        <w:rPr>
          <w:noProof/>
        </w:rPr>
        <w:t>32</w:t>
      </w:r>
      <w:r>
        <w:rPr>
          <w:noProof/>
        </w:rPr>
        <w:fldChar w:fldCharType="end"/>
      </w:r>
    </w:p>
    <w:p w14:paraId="11C2E2AA" w14:textId="7801D197" w:rsidR="00612149" w:rsidRDefault="00612149">
      <w:pPr>
        <w:pStyle w:val="TOC3"/>
        <w:rPr>
          <w:rFonts w:ascii="Calibri" w:hAnsi="Calibri"/>
          <w:noProof/>
          <w:sz w:val="22"/>
          <w:szCs w:val="22"/>
          <w:lang w:eastAsia="en-GB"/>
        </w:rPr>
      </w:pPr>
      <w:r>
        <w:rPr>
          <w:noProof/>
        </w:rPr>
        <w:t>7.4.31</w:t>
      </w:r>
      <w:r>
        <w:rPr>
          <w:rFonts w:ascii="Calibri" w:hAnsi="Calibri"/>
          <w:noProof/>
          <w:sz w:val="22"/>
          <w:szCs w:val="22"/>
          <w:lang w:eastAsia="en-GB"/>
        </w:rPr>
        <w:tab/>
      </w:r>
      <w:r>
        <w:rPr>
          <w:noProof/>
        </w:rPr>
        <w:t>GERAN-GANSS-Positioning-Data</w:t>
      </w:r>
      <w:r>
        <w:rPr>
          <w:noProof/>
        </w:rPr>
        <w:tab/>
      </w:r>
      <w:r>
        <w:rPr>
          <w:noProof/>
        </w:rPr>
        <w:fldChar w:fldCharType="begin" w:fldLock="1"/>
      </w:r>
      <w:r>
        <w:rPr>
          <w:noProof/>
        </w:rPr>
        <w:instrText xml:space="preserve"> PAGEREF _Toc136340755 \h </w:instrText>
      </w:r>
      <w:r>
        <w:rPr>
          <w:noProof/>
        </w:rPr>
      </w:r>
      <w:r>
        <w:rPr>
          <w:noProof/>
        </w:rPr>
        <w:fldChar w:fldCharType="separate"/>
      </w:r>
      <w:r>
        <w:rPr>
          <w:noProof/>
        </w:rPr>
        <w:t>32</w:t>
      </w:r>
      <w:r>
        <w:rPr>
          <w:noProof/>
        </w:rPr>
        <w:fldChar w:fldCharType="end"/>
      </w:r>
    </w:p>
    <w:p w14:paraId="7C7E42E2" w14:textId="495D6DBE" w:rsidR="00612149" w:rsidRDefault="00612149">
      <w:pPr>
        <w:pStyle w:val="TOC3"/>
        <w:rPr>
          <w:rFonts w:ascii="Calibri" w:hAnsi="Calibri"/>
          <w:noProof/>
          <w:sz w:val="22"/>
          <w:szCs w:val="22"/>
          <w:lang w:eastAsia="en-GB"/>
        </w:rPr>
      </w:pPr>
      <w:r>
        <w:rPr>
          <w:noProof/>
        </w:rPr>
        <w:t>7.4.32</w:t>
      </w:r>
      <w:r>
        <w:rPr>
          <w:rFonts w:ascii="Calibri" w:hAnsi="Calibri"/>
          <w:noProof/>
          <w:sz w:val="22"/>
          <w:szCs w:val="22"/>
          <w:lang w:eastAsia="en-GB"/>
        </w:rPr>
        <w:tab/>
      </w:r>
      <w:r>
        <w:rPr>
          <w:noProof/>
        </w:rPr>
        <w:t>UTRAN-Positioning-Info</w:t>
      </w:r>
      <w:r>
        <w:rPr>
          <w:noProof/>
        </w:rPr>
        <w:tab/>
      </w:r>
      <w:r>
        <w:rPr>
          <w:noProof/>
        </w:rPr>
        <w:fldChar w:fldCharType="begin" w:fldLock="1"/>
      </w:r>
      <w:r>
        <w:rPr>
          <w:noProof/>
        </w:rPr>
        <w:instrText xml:space="preserve"> PAGEREF _Toc136340756 \h </w:instrText>
      </w:r>
      <w:r>
        <w:rPr>
          <w:noProof/>
        </w:rPr>
      </w:r>
      <w:r>
        <w:rPr>
          <w:noProof/>
        </w:rPr>
        <w:fldChar w:fldCharType="separate"/>
      </w:r>
      <w:r>
        <w:rPr>
          <w:noProof/>
        </w:rPr>
        <w:t>32</w:t>
      </w:r>
      <w:r>
        <w:rPr>
          <w:noProof/>
        </w:rPr>
        <w:fldChar w:fldCharType="end"/>
      </w:r>
    </w:p>
    <w:p w14:paraId="12D8E1F9" w14:textId="1A4ACDF9" w:rsidR="00612149" w:rsidRDefault="00612149">
      <w:pPr>
        <w:pStyle w:val="TOC3"/>
        <w:rPr>
          <w:rFonts w:ascii="Calibri" w:hAnsi="Calibri"/>
          <w:noProof/>
          <w:sz w:val="22"/>
          <w:szCs w:val="22"/>
          <w:lang w:eastAsia="en-GB"/>
        </w:rPr>
      </w:pPr>
      <w:r w:rsidRPr="007D3933">
        <w:rPr>
          <w:noProof/>
          <w:lang w:val="sv-SE"/>
        </w:rPr>
        <w:t>7.4.33</w:t>
      </w:r>
      <w:r>
        <w:rPr>
          <w:rFonts w:ascii="Calibri" w:hAnsi="Calibri"/>
          <w:noProof/>
          <w:sz w:val="22"/>
          <w:szCs w:val="22"/>
          <w:lang w:eastAsia="en-GB"/>
        </w:rPr>
        <w:tab/>
      </w:r>
      <w:r w:rsidRPr="007D3933">
        <w:rPr>
          <w:noProof/>
          <w:lang w:val="sv-SE"/>
        </w:rPr>
        <w:t>UTRAN-Positioning-Data</w:t>
      </w:r>
      <w:r>
        <w:rPr>
          <w:noProof/>
        </w:rPr>
        <w:tab/>
      </w:r>
      <w:r>
        <w:rPr>
          <w:noProof/>
        </w:rPr>
        <w:fldChar w:fldCharType="begin" w:fldLock="1"/>
      </w:r>
      <w:r>
        <w:rPr>
          <w:noProof/>
        </w:rPr>
        <w:instrText xml:space="preserve"> PAGEREF _Toc136340757 \h </w:instrText>
      </w:r>
      <w:r>
        <w:rPr>
          <w:noProof/>
        </w:rPr>
      </w:r>
      <w:r>
        <w:rPr>
          <w:noProof/>
        </w:rPr>
        <w:fldChar w:fldCharType="separate"/>
      </w:r>
      <w:r>
        <w:rPr>
          <w:noProof/>
        </w:rPr>
        <w:t>32</w:t>
      </w:r>
      <w:r>
        <w:rPr>
          <w:noProof/>
        </w:rPr>
        <w:fldChar w:fldCharType="end"/>
      </w:r>
    </w:p>
    <w:p w14:paraId="2561C954" w14:textId="13B7847D" w:rsidR="00612149" w:rsidRDefault="00612149">
      <w:pPr>
        <w:pStyle w:val="TOC3"/>
        <w:rPr>
          <w:rFonts w:ascii="Calibri" w:hAnsi="Calibri"/>
          <w:noProof/>
          <w:sz w:val="22"/>
          <w:szCs w:val="22"/>
          <w:lang w:eastAsia="en-GB"/>
        </w:rPr>
      </w:pPr>
      <w:r>
        <w:rPr>
          <w:noProof/>
        </w:rPr>
        <w:t>7.4.34</w:t>
      </w:r>
      <w:r>
        <w:rPr>
          <w:rFonts w:ascii="Calibri" w:hAnsi="Calibri"/>
          <w:noProof/>
          <w:sz w:val="22"/>
          <w:szCs w:val="22"/>
          <w:lang w:eastAsia="en-GB"/>
        </w:rPr>
        <w:tab/>
      </w:r>
      <w:r>
        <w:rPr>
          <w:noProof/>
        </w:rPr>
        <w:t>UTRAN-GANSS-Positioning-Data</w:t>
      </w:r>
      <w:r>
        <w:rPr>
          <w:noProof/>
        </w:rPr>
        <w:tab/>
      </w:r>
      <w:r>
        <w:rPr>
          <w:noProof/>
        </w:rPr>
        <w:fldChar w:fldCharType="begin" w:fldLock="1"/>
      </w:r>
      <w:r>
        <w:rPr>
          <w:noProof/>
        </w:rPr>
        <w:instrText xml:space="preserve"> PAGEREF _Toc136340758 \h </w:instrText>
      </w:r>
      <w:r>
        <w:rPr>
          <w:noProof/>
        </w:rPr>
      </w:r>
      <w:r>
        <w:rPr>
          <w:noProof/>
        </w:rPr>
        <w:fldChar w:fldCharType="separate"/>
      </w:r>
      <w:r>
        <w:rPr>
          <w:noProof/>
        </w:rPr>
        <w:t>32</w:t>
      </w:r>
      <w:r>
        <w:rPr>
          <w:noProof/>
        </w:rPr>
        <w:fldChar w:fldCharType="end"/>
      </w:r>
    </w:p>
    <w:p w14:paraId="33755403" w14:textId="0A66C5C5" w:rsidR="00612149" w:rsidRDefault="00612149">
      <w:pPr>
        <w:pStyle w:val="TOC3"/>
        <w:rPr>
          <w:rFonts w:ascii="Calibri" w:hAnsi="Calibri"/>
          <w:noProof/>
          <w:sz w:val="22"/>
          <w:szCs w:val="22"/>
          <w:lang w:eastAsia="en-GB"/>
        </w:rPr>
      </w:pPr>
      <w:r>
        <w:rPr>
          <w:noProof/>
        </w:rPr>
        <w:t>7.4.35</w:t>
      </w:r>
      <w:r>
        <w:rPr>
          <w:rFonts w:ascii="Calibri" w:hAnsi="Calibri"/>
          <w:noProof/>
          <w:sz w:val="22"/>
          <w:szCs w:val="22"/>
          <w:lang w:eastAsia="en-GB"/>
        </w:rPr>
        <w:tab/>
      </w:r>
      <w:r>
        <w:rPr>
          <w:noProof/>
        </w:rPr>
        <w:t>LRR-Flags</w:t>
      </w:r>
      <w:r>
        <w:rPr>
          <w:noProof/>
        </w:rPr>
        <w:tab/>
      </w:r>
      <w:r>
        <w:rPr>
          <w:noProof/>
        </w:rPr>
        <w:fldChar w:fldCharType="begin" w:fldLock="1"/>
      </w:r>
      <w:r>
        <w:rPr>
          <w:noProof/>
        </w:rPr>
        <w:instrText xml:space="preserve"> PAGEREF _Toc136340759 \h </w:instrText>
      </w:r>
      <w:r>
        <w:rPr>
          <w:noProof/>
        </w:rPr>
      </w:r>
      <w:r>
        <w:rPr>
          <w:noProof/>
        </w:rPr>
        <w:fldChar w:fldCharType="separate"/>
      </w:r>
      <w:r>
        <w:rPr>
          <w:noProof/>
        </w:rPr>
        <w:t>33</w:t>
      </w:r>
      <w:r>
        <w:rPr>
          <w:noProof/>
        </w:rPr>
        <w:fldChar w:fldCharType="end"/>
      </w:r>
    </w:p>
    <w:p w14:paraId="3724CF48" w14:textId="51F65A2A" w:rsidR="00612149" w:rsidRDefault="00612149">
      <w:pPr>
        <w:pStyle w:val="TOC3"/>
        <w:rPr>
          <w:rFonts w:ascii="Calibri" w:hAnsi="Calibri"/>
          <w:noProof/>
          <w:sz w:val="22"/>
          <w:szCs w:val="22"/>
          <w:lang w:eastAsia="en-GB"/>
        </w:rPr>
      </w:pPr>
      <w:r>
        <w:rPr>
          <w:noProof/>
        </w:rPr>
        <w:t>7.4.36</w:t>
      </w:r>
      <w:r>
        <w:rPr>
          <w:rFonts w:ascii="Calibri" w:hAnsi="Calibri"/>
          <w:noProof/>
          <w:sz w:val="22"/>
          <w:szCs w:val="22"/>
          <w:lang w:eastAsia="en-GB"/>
        </w:rPr>
        <w:tab/>
      </w:r>
      <w:r>
        <w:rPr>
          <w:noProof/>
        </w:rPr>
        <w:t>Deferred-Location-Type</w:t>
      </w:r>
      <w:r>
        <w:rPr>
          <w:noProof/>
        </w:rPr>
        <w:tab/>
      </w:r>
      <w:r>
        <w:rPr>
          <w:noProof/>
        </w:rPr>
        <w:fldChar w:fldCharType="begin" w:fldLock="1"/>
      </w:r>
      <w:r>
        <w:rPr>
          <w:noProof/>
        </w:rPr>
        <w:instrText xml:space="preserve"> PAGEREF _Toc136340760 \h </w:instrText>
      </w:r>
      <w:r>
        <w:rPr>
          <w:noProof/>
        </w:rPr>
      </w:r>
      <w:r>
        <w:rPr>
          <w:noProof/>
        </w:rPr>
        <w:fldChar w:fldCharType="separate"/>
      </w:r>
      <w:r>
        <w:rPr>
          <w:noProof/>
        </w:rPr>
        <w:t>33</w:t>
      </w:r>
      <w:r>
        <w:rPr>
          <w:noProof/>
        </w:rPr>
        <w:fldChar w:fldCharType="end"/>
      </w:r>
    </w:p>
    <w:p w14:paraId="1A30CEFB" w14:textId="26F3C9D0" w:rsidR="00612149" w:rsidRDefault="00612149">
      <w:pPr>
        <w:pStyle w:val="TOC3"/>
        <w:rPr>
          <w:rFonts w:ascii="Calibri" w:hAnsi="Calibri"/>
          <w:noProof/>
          <w:sz w:val="22"/>
          <w:szCs w:val="22"/>
          <w:lang w:eastAsia="en-GB"/>
        </w:rPr>
      </w:pPr>
      <w:r>
        <w:rPr>
          <w:noProof/>
        </w:rPr>
        <w:t>7.4.37</w:t>
      </w:r>
      <w:r>
        <w:rPr>
          <w:rFonts w:ascii="Calibri" w:hAnsi="Calibri"/>
          <w:noProof/>
          <w:sz w:val="22"/>
          <w:szCs w:val="22"/>
          <w:lang w:eastAsia="en-GB"/>
        </w:rPr>
        <w:tab/>
      </w:r>
      <w:r>
        <w:rPr>
          <w:noProof/>
        </w:rPr>
        <w:t>LCS-Reference-Number</w:t>
      </w:r>
      <w:r>
        <w:rPr>
          <w:noProof/>
        </w:rPr>
        <w:tab/>
      </w:r>
      <w:r>
        <w:rPr>
          <w:noProof/>
        </w:rPr>
        <w:fldChar w:fldCharType="begin" w:fldLock="1"/>
      </w:r>
      <w:r>
        <w:rPr>
          <w:noProof/>
        </w:rPr>
        <w:instrText xml:space="preserve"> PAGEREF _Toc136340761 \h </w:instrText>
      </w:r>
      <w:r>
        <w:rPr>
          <w:noProof/>
        </w:rPr>
      </w:r>
      <w:r>
        <w:rPr>
          <w:noProof/>
        </w:rPr>
        <w:fldChar w:fldCharType="separate"/>
      </w:r>
      <w:r>
        <w:rPr>
          <w:noProof/>
        </w:rPr>
        <w:t>33</w:t>
      </w:r>
      <w:r>
        <w:rPr>
          <w:noProof/>
        </w:rPr>
        <w:fldChar w:fldCharType="end"/>
      </w:r>
    </w:p>
    <w:p w14:paraId="5D813425" w14:textId="779897C5" w:rsidR="00612149" w:rsidRDefault="00612149">
      <w:pPr>
        <w:pStyle w:val="TOC3"/>
        <w:rPr>
          <w:rFonts w:ascii="Calibri" w:hAnsi="Calibri"/>
          <w:noProof/>
          <w:sz w:val="22"/>
          <w:szCs w:val="22"/>
          <w:lang w:eastAsia="en-GB"/>
        </w:rPr>
      </w:pPr>
      <w:r>
        <w:rPr>
          <w:noProof/>
        </w:rPr>
        <w:t>7.4.38</w:t>
      </w:r>
      <w:r>
        <w:rPr>
          <w:rFonts w:ascii="Calibri" w:hAnsi="Calibri"/>
          <w:noProof/>
          <w:sz w:val="22"/>
          <w:szCs w:val="22"/>
          <w:lang w:eastAsia="en-GB"/>
        </w:rPr>
        <w:tab/>
      </w:r>
      <w:r>
        <w:rPr>
          <w:noProof/>
        </w:rPr>
        <w:t>Area-Event-Info</w:t>
      </w:r>
      <w:r>
        <w:rPr>
          <w:noProof/>
        </w:rPr>
        <w:tab/>
      </w:r>
      <w:r>
        <w:rPr>
          <w:noProof/>
        </w:rPr>
        <w:fldChar w:fldCharType="begin" w:fldLock="1"/>
      </w:r>
      <w:r>
        <w:rPr>
          <w:noProof/>
        </w:rPr>
        <w:instrText xml:space="preserve"> PAGEREF _Toc136340762 \h </w:instrText>
      </w:r>
      <w:r>
        <w:rPr>
          <w:noProof/>
        </w:rPr>
      </w:r>
      <w:r>
        <w:rPr>
          <w:noProof/>
        </w:rPr>
        <w:fldChar w:fldCharType="separate"/>
      </w:r>
      <w:r>
        <w:rPr>
          <w:noProof/>
        </w:rPr>
        <w:t>33</w:t>
      </w:r>
      <w:r>
        <w:rPr>
          <w:noProof/>
        </w:rPr>
        <w:fldChar w:fldCharType="end"/>
      </w:r>
    </w:p>
    <w:p w14:paraId="40BA5BCA" w14:textId="5ABE3BD4" w:rsidR="00612149" w:rsidRDefault="00612149">
      <w:pPr>
        <w:pStyle w:val="TOC3"/>
        <w:rPr>
          <w:rFonts w:ascii="Calibri" w:hAnsi="Calibri"/>
          <w:noProof/>
          <w:sz w:val="22"/>
          <w:szCs w:val="22"/>
          <w:lang w:eastAsia="en-GB"/>
        </w:rPr>
      </w:pPr>
      <w:r>
        <w:rPr>
          <w:noProof/>
        </w:rPr>
        <w:t>7.4.39</w:t>
      </w:r>
      <w:r>
        <w:rPr>
          <w:rFonts w:ascii="Calibri" w:hAnsi="Calibri"/>
          <w:noProof/>
          <w:sz w:val="22"/>
          <w:szCs w:val="22"/>
          <w:lang w:eastAsia="en-GB"/>
        </w:rPr>
        <w:tab/>
      </w:r>
      <w:r>
        <w:rPr>
          <w:noProof/>
        </w:rPr>
        <w:t>Area-Definition</w:t>
      </w:r>
      <w:r>
        <w:rPr>
          <w:noProof/>
        </w:rPr>
        <w:tab/>
      </w:r>
      <w:r>
        <w:rPr>
          <w:noProof/>
        </w:rPr>
        <w:fldChar w:fldCharType="begin" w:fldLock="1"/>
      </w:r>
      <w:r>
        <w:rPr>
          <w:noProof/>
        </w:rPr>
        <w:instrText xml:space="preserve"> PAGEREF _Toc136340763 \h </w:instrText>
      </w:r>
      <w:r>
        <w:rPr>
          <w:noProof/>
        </w:rPr>
      </w:r>
      <w:r>
        <w:rPr>
          <w:noProof/>
        </w:rPr>
        <w:fldChar w:fldCharType="separate"/>
      </w:r>
      <w:r>
        <w:rPr>
          <w:noProof/>
        </w:rPr>
        <w:t>34</w:t>
      </w:r>
      <w:r>
        <w:rPr>
          <w:noProof/>
        </w:rPr>
        <w:fldChar w:fldCharType="end"/>
      </w:r>
    </w:p>
    <w:p w14:paraId="486020E2" w14:textId="7D903D55" w:rsidR="00612149" w:rsidRDefault="00612149">
      <w:pPr>
        <w:pStyle w:val="TOC3"/>
        <w:rPr>
          <w:rFonts w:ascii="Calibri" w:hAnsi="Calibri"/>
          <w:noProof/>
          <w:sz w:val="22"/>
          <w:szCs w:val="22"/>
          <w:lang w:eastAsia="en-GB"/>
        </w:rPr>
      </w:pPr>
      <w:r>
        <w:rPr>
          <w:noProof/>
        </w:rPr>
        <w:t>7.4.40</w:t>
      </w:r>
      <w:r>
        <w:rPr>
          <w:rFonts w:ascii="Calibri" w:hAnsi="Calibri"/>
          <w:noProof/>
          <w:sz w:val="22"/>
          <w:szCs w:val="22"/>
          <w:lang w:eastAsia="en-GB"/>
        </w:rPr>
        <w:tab/>
      </w:r>
      <w:r>
        <w:rPr>
          <w:noProof/>
        </w:rPr>
        <w:t>Area</w:t>
      </w:r>
      <w:r>
        <w:rPr>
          <w:noProof/>
        </w:rPr>
        <w:tab/>
      </w:r>
      <w:r>
        <w:rPr>
          <w:noProof/>
        </w:rPr>
        <w:fldChar w:fldCharType="begin" w:fldLock="1"/>
      </w:r>
      <w:r>
        <w:rPr>
          <w:noProof/>
        </w:rPr>
        <w:instrText xml:space="preserve"> PAGEREF _Toc136340764 \h </w:instrText>
      </w:r>
      <w:r>
        <w:rPr>
          <w:noProof/>
        </w:rPr>
      </w:r>
      <w:r>
        <w:rPr>
          <w:noProof/>
        </w:rPr>
        <w:fldChar w:fldCharType="separate"/>
      </w:r>
      <w:r>
        <w:rPr>
          <w:noProof/>
        </w:rPr>
        <w:t>34</w:t>
      </w:r>
      <w:r>
        <w:rPr>
          <w:noProof/>
        </w:rPr>
        <w:fldChar w:fldCharType="end"/>
      </w:r>
    </w:p>
    <w:p w14:paraId="2ADA6967" w14:textId="64BCE1CE" w:rsidR="00612149" w:rsidRDefault="00612149">
      <w:pPr>
        <w:pStyle w:val="TOC3"/>
        <w:rPr>
          <w:rFonts w:ascii="Calibri" w:hAnsi="Calibri"/>
          <w:noProof/>
          <w:sz w:val="22"/>
          <w:szCs w:val="22"/>
          <w:lang w:eastAsia="en-GB"/>
        </w:rPr>
      </w:pPr>
      <w:r>
        <w:rPr>
          <w:noProof/>
        </w:rPr>
        <w:t>7.4.41</w:t>
      </w:r>
      <w:r>
        <w:rPr>
          <w:rFonts w:ascii="Calibri" w:hAnsi="Calibri"/>
          <w:noProof/>
          <w:sz w:val="22"/>
          <w:szCs w:val="22"/>
          <w:lang w:eastAsia="en-GB"/>
        </w:rPr>
        <w:tab/>
      </w:r>
      <w:r>
        <w:rPr>
          <w:noProof/>
        </w:rPr>
        <w:t>Area-Type</w:t>
      </w:r>
      <w:r>
        <w:rPr>
          <w:noProof/>
        </w:rPr>
        <w:tab/>
      </w:r>
      <w:r>
        <w:rPr>
          <w:noProof/>
        </w:rPr>
        <w:fldChar w:fldCharType="begin" w:fldLock="1"/>
      </w:r>
      <w:r>
        <w:rPr>
          <w:noProof/>
        </w:rPr>
        <w:instrText xml:space="preserve"> PAGEREF _Toc136340765 \h </w:instrText>
      </w:r>
      <w:r>
        <w:rPr>
          <w:noProof/>
        </w:rPr>
      </w:r>
      <w:r>
        <w:rPr>
          <w:noProof/>
        </w:rPr>
        <w:fldChar w:fldCharType="separate"/>
      </w:r>
      <w:r>
        <w:rPr>
          <w:noProof/>
        </w:rPr>
        <w:t>34</w:t>
      </w:r>
      <w:r>
        <w:rPr>
          <w:noProof/>
        </w:rPr>
        <w:fldChar w:fldCharType="end"/>
      </w:r>
    </w:p>
    <w:p w14:paraId="180A4C18" w14:textId="5DB3C8EE" w:rsidR="00612149" w:rsidRDefault="00612149">
      <w:pPr>
        <w:pStyle w:val="TOC3"/>
        <w:rPr>
          <w:rFonts w:ascii="Calibri" w:hAnsi="Calibri"/>
          <w:noProof/>
          <w:sz w:val="22"/>
          <w:szCs w:val="22"/>
          <w:lang w:eastAsia="en-GB"/>
        </w:rPr>
      </w:pPr>
      <w:r>
        <w:rPr>
          <w:noProof/>
        </w:rPr>
        <w:t>7.4.42</w:t>
      </w:r>
      <w:r>
        <w:rPr>
          <w:rFonts w:ascii="Calibri" w:hAnsi="Calibri"/>
          <w:noProof/>
          <w:sz w:val="22"/>
          <w:szCs w:val="22"/>
          <w:lang w:eastAsia="en-GB"/>
        </w:rPr>
        <w:tab/>
      </w:r>
      <w:r>
        <w:rPr>
          <w:noProof/>
        </w:rPr>
        <w:t>Area-Identification</w:t>
      </w:r>
      <w:r>
        <w:rPr>
          <w:noProof/>
        </w:rPr>
        <w:tab/>
      </w:r>
      <w:r>
        <w:rPr>
          <w:noProof/>
        </w:rPr>
        <w:fldChar w:fldCharType="begin" w:fldLock="1"/>
      </w:r>
      <w:r>
        <w:rPr>
          <w:noProof/>
        </w:rPr>
        <w:instrText xml:space="preserve"> PAGEREF _Toc136340766 \h </w:instrText>
      </w:r>
      <w:r>
        <w:rPr>
          <w:noProof/>
        </w:rPr>
      </w:r>
      <w:r>
        <w:rPr>
          <w:noProof/>
        </w:rPr>
        <w:fldChar w:fldCharType="separate"/>
      </w:r>
      <w:r>
        <w:rPr>
          <w:noProof/>
        </w:rPr>
        <w:t>35</w:t>
      </w:r>
      <w:r>
        <w:rPr>
          <w:noProof/>
        </w:rPr>
        <w:fldChar w:fldCharType="end"/>
      </w:r>
    </w:p>
    <w:p w14:paraId="5E15E69F" w14:textId="67A1E060" w:rsidR="00612149" w:rsidRDefault="00612149">
      <w:pPr>
        <w:pStyle w:val="TOC3"/>
        <w:rPr>
          <w:rFonts w:ascii="Calibri" w:hAnsi="Calibri"/>
          <w:noProof/>
          <w:sz w:val="22"/>
          <w:szCs w:val="22"/>
          <w:lang w:eastAsia="en-GB"/>
        </w:rPr>
      </w:pPr>
      <w:r>
        <w:rPr>
          <w:noProof/>
        </w:rPr>
        <w:t>7.4.43</w:t>
      </w:r>
      <w:r>
        <w:rPr>
          <w:rFonts w:ascii="Calibri" w:hAnsi="Calibri"/>
          <w:noProof/>
          <w:sz w:val="22"/>
          <w:szCs w:val="22"/>
          <w:lang w:eastAsia="en-GB"/>
        </w:rPr>
        <w:tab/>
      </w:r>
      <w:r>
        <w:rPr>
          <w:noProof/>
        </w:rPr>
        <w:t>Occurrence-Info</w:t>
      </w:r>
      <w:r>
        <w:rPr>
          <w:noProof/>
        </w:rPr>
        <w:tab/>
      </w:r>
      <w:r>
        <w:rPr>
          <w:noProof/>
        </w:rPr>
        <w:fldChar w:fldCharType="begin" w:fldLock="1"/>
      </w:r>
      <w:r>
        <w:rPr>
          <w:noProof/>
        </w:rPr>
        <w:instrText xml:space="preserve"> PAGEREF _Toc136340767 \h </w:instrText>
      </w:r>
      <w:r>
        <w:rPr>
          <w:noProof/>
        </w:rPr>
      </w:r>
      <w:r>
        <w:rPr>
          <w:noProof/>
        </w:rPr>
        <w:fldChar w:fldCharType="separate"/>
      </w:r>
      <w:r>
        <w:rPr>
          <w:noProof/>
        </w:rPr>
        <w:t>35</w:t>
      </w:r>
      <w:r>
        <w:rPr>
          <w:noProof/>
        </w:rPr>
        <w:fldChar w:fldCharType="end"/>
      </w:r>
    </w:p>
    <w:p w14:paraId="093D3A8E" w14:textId="4E0BD8C0" w:rsidR="00612149" w:rsidRDefault="00612149">
      <w:pPr>
        <w:pStyle w:val="TOC3"/>
        <w:rPr>
          <w:rFonts w:ascii="Calibri" w:hAnsi="Calibri"/>
          <w:noProof/>
          <w:sz w:val="22"/>
          <w:szCs w:val="22"/>
          <w:lang w:eastAsia="en-GB"/>
        </w:rPr>
      </w:pPr>
      <w:r>
        <w:rPr>
          <w:noProof/>
        </w:rPr>
        <w:t>7.4.44</w:t>
      </w:r>
      <w:r>
        <w:rPr>
          <w:rFonts w:ascii="Calibri" w:hAnsi="Calibri"/>
          <w:noProof/>
          <w:sz w:val="22"/>
          <w:szCs w:val="22"/>
          <w:lang w:eastAsia="en-GB"/>
        </w:rPr>
        <w:tab/>
      </w:r>
      <w:r>
        <w:rPr>
          <w:noProof/>
        </w:rPr>
        <w:t>Interval-Time</w:t>
      </w:r>
      <w:r>
        <w:rPr>
          <w:noProof/>
        </w:rPr>
        <w:tab/>
      </w:r>
      <w:r>
        <w:rPr>
          <w:noProof/>
        </w:rPr>
        <w:fldChar w:fldCharType="begin" w:fldLock="1"/>
      </w:r>
      <w:r>
        <w:rPr>
          <w:noProof/>
        </w:rPr>
        <w:instrText xml:space="preserve"> PAGEREF _Toc136340768 \h </w:instrText>
      </w:r>
      <w:r>
        <w:rPr>
          <w:noProof/>
        </w:rPr>
      </w:r>
      <w:r>
        <w:rPr>
          <w:noProof/>
        </w:rPr>
        <w:fldChar w:fldCharType="separate"/>
      </w:r>
      <w:r>
        <w:rPr>
          <w:noProof/>
        </w:rPr>
        <w:t>35</w:t>
      </w:r>
      <w:r>
        <w:rPr>
          <w:noProof/>
        </w:rPr>
        <w:fldChar w:fldCharType="end"/>
      </w:r>
    </w:p>
    <w:p w14:paraId="0CFC166E" w14:textId="5CC72E8B" w:rsidR="00612149" w:rsidRDefault="00612149">
      <w:pPr>
        <w:pStyle w:val="TOC3"/>
        <w:rPr>
          <w:rFonts w:ascii="Calibri" w:hAnsi="Calibri"/>
          <w:noProof/>
          <w:sz w:val="22"/>
          <w:szCs w:val="22"/>
          <w:lang w:eastAsia="en-GB"/>
        </w:rPr>
      </w:pPr>
      <w:r>
        <w:rPr>
          <w:noProof/>
        </w:rPr>
        <w:t>7.4.45</w:t>
      </w:r>
      <w:r>
        <w:rPr>
          <w:rFonts w:ascii="Calibri" w:hAnsi="Calibri"/>
          <w:noProof/>
          <w:sz w:val="22"/>
          <w:szCs w:val="22"/>
          <w:lang w:eastAsia="en-GB"/>
        </w:rPr>
        <w:tab/>
      </w:r>
      <w:r>
        <w:rPr>
          <w:noProof/>
        </w:rPr>
        <w:t>Periodic-LDR-Info</w:t>
      </w:r>
      <w:r>
        <w:rPr>
          <w:noProof/>
        </w:rPr>
        <w:tab/>
      </w:r>
      <w:r>
        <w:rPr>
          <w:noProof/>
        </w:rPr>
        <w:fldChar w:fldCharType="begin" w:fldLock="1"/>
      </w:r>
      <w:r>
        <w:rPr>
          <w:noProof/>
        </w:rPr>
        <w:instrText xml:space="preserve"> PAGEREF _Toc136340769 \h </w:instrText>
      </w:r>
      <w:r>
        <w:rPr>
          <w:noProof/>
        </w:rPr>
      </w:r>
      <w:r>
        <w:rPr>
          <w:noProof/>
        </w:rPr>
        <w:fldChar w:fldCharType="separate"/>
      </w:r>
      <w:r>
        <w:rPr>
          <w:noProof/>
        </w:rPr>
        <w:t>35</w:t>
      </w:r>
      <w:r>
        <w:rPr>
          <w:noProof/>
        </w:rPr>
        <w:fldChar w:fldCharType="end"/>
      </w:r>
    </w:p>
    <w:p w14:paraId="3DF54052" w14:textId="659AD832" w:rsidR="00612149" w:rsidRDefault="00612149">
      <w:pPr>
        <w:pStyle w:val="TOC3"/>
        <w:rPr>
          <w:rFonts w:ascii="Calibri" w:hAnsi="Calibri"/>
          <w:noProof/>
          <w:sz w:val="22"/>
          <w:szCs w:val="22"/>
          <w:lang w:eastAsia="en-GB"/>
        </w:rPr>
      </w:pPr>
      <w:r>
        <w:rPr>
          <w:noProof/>
        </w:rPr>
        <w:t>7.4.46</w:t>
      </w:r>
      <w:r>
        <w:rPr>
          <w:rFonts w:ascii="Calibri" w:hAnsi="Calibri"/>
          <w:noProof/>
          <w:sz w:val="22"/>
          <w:szCs w:val="22"/>
          <w:lang w:eastAsia="en-GB"/>
        </w:rPr>
        <w:tab/>
      </w:r>
      <w:r>
        <w:rPr>
          <w:noProof/>
        </w:rPr>
        <w:t>Reporting-Amount</w:t>
      </w:r>
      <w:r>
        <w:rPr>
          <w:noProof/>
        </w:rPr>
        <w:tab/>
      </w:r>
      <w:r>
        <w:rPr>
          <w:noProof/>
        </w:rPr>
        <w:fldChar w:fldCharType="begin" w:fldLock="1"/>
      </w:r>
      <w:r>
        <w:rPr>
          <w:noProof/>
        </w:rPr>
        <w:instrText xml:space="preserve"> PAGEREF _Toc136340770 \h </w:instrText>
      </w:r>
      <w:r>
        <w:rPr>
          <w:noProof/>
        </w:rPr>
      </w:r>
      <w:r>
        <w:rPr>
          <w:noProof/>
        </w:rPr>
        <w:fldChar w:fldCharType="separate"/>
      </w:r>
      <w:r>
        <w:rPr>
          <w:noProof/>
        </w:rPr>
        <w:t>35</w:t>
      </w:r>
      <w:r>
        <w:rPr>
          <w:noProof/>
        </w:rPr>
        <w:fldChar w:fldCharType="end"/>
      </w:r>
    </w:p>
    <w:p w14:paraId="04B152C6" w14:textId="0CCE9A9C" w:rsidR="00612149" w:rsidRDefault="00612149">
      <w:pPr>
        <w:pStyle w:val="TOC3"/>
        <w:rPr>
          <w:rFonts w:ascii="Calibri" w:hAnsi="Calibri"/>
          <w:noProof/>
          <w:sz w:val="22"/>
          <w:szCs w:val="22"/>
          <w:lang w:eastAsia="en-GB"/>
        </w:rPr>
      </w:pPr>
      <w:r>
        <w:rPr>
          <w:noProof/>
        </w:rPr>
        <w:t>7.4.47</w:t>
      </w:r>
      <w:r>
        <w:rPr>
          <w:rFonts w:ascii="Calibri" w:hAnsi="Calibri"/>
          <w:noProof/>
          <w:sz w:val="22"/>
          <w:szCs w:val="22"/>
          <w:lang w:eastAsia="en-GB"/>
        </w:rPr>
        <w:tab/>
      </w:r>
      <w:r>
        <w:rPr>
          <w:noProof/>
        </w:rPr>
        <w:t>Reporting-Interval</w:t>
      </w:r>
      <w:r>
        <w:rPr>
          <w:noProof/>
        </w:rPr>
        <w:tab/>
      </w:r>
      <w:r>
        <w:rPr>
          <w:noProof/>
        </w:rPr>
        <w:fldChar w:fldCharType="begin" w:fldLock="1"/>
      </w:r>
      <w:r>
        <w:rPr>
          <w:noProof/>
        </w:rPr>
        <w:instrText xml:space="preserve"> PAGEREF _Toc136340771 \h </w:instrText>
      </w:r>
      <w:r>
        <w:rPr>
          <w:noProof/>
        </w:rPr>
      </w:r>
      <w:r>
        <w:rPr>
          <w:noProof/>
        </w:rPr>
        <w:fldChar w:fldCharType="separate"/>
      </w:r>
      <w:r>
        <w:rPr>
          <w:noProof/>
        </w:rPr>
        <w:t>35</w:t>
      </w:r>
      <w:r>
        <w:rPr>
          <w:noProof/>
        </w:rPr>
        <w:fldChar w:fldCharType="end"/>
      </w:r>
    </w:p>
    <w:p w14:paraId="21C12643" w14:textId="51D02C6E" w:rsidR="00612149" w:rsidRDefault="00612149">
      <w:pPr>
        <w:pStyle w:val="TOC3"/>
        <w:rPr>
          <w:rFonts w:ascii="Calibri" w:hAnsi="Calibri"/>
          <w:noProof/>
          <w:sz w:val="22"/>
          <w:szCs w:val="22"/>
          <w:lang w:eastAsia="en-GB"/>
        </w:rPr>
      </w:pPr>
      <w:r>
        <w:rPr>
          <w:noProof/>
        </w:rPr>
        <w:t>7.4.48</w:t>
      </w:r>
      <w:r>
        <w:rPr>
          <w:rFonts w:ascii="Calibri" w:hAnsi="Calibri"/>
          <w:noProof/>
          <w:sz w:val="22"/>
          <w:szCs w:val="22"/>
          <w:lang w:eastAsia="en-GB"/>
        </w:rPr>
        <w:tab/>
      </w:r>
      <w:r>
        <w:rPr>
          <w:noProof/>
        </w:rPr>
        <w:t>Reporting-PLMN-List</w:t>
      </w:r>
      <w:r>
        <w:rPr>
          <w:noProof/>
        </w:rPr>
        <w:tab/>
      </w:r>
      <w:r>
        <w:rPr>
          <w:noProof/>
        </w:rPr>
        <w:fldChar w:fldCharType="begin" w:fldLock="1"/>
      </w:r>
      <w:r>
        <w:rPr>
          <w:noProof/>
        </w:rPr>
        <w:instrText xml:space="preserve"> PAGEREF _Toc136340772 \h </w:instrText>
      </w:r>
      <w:r>
        <w:rPr>
          <w:noProof/>
        </w:rPr>
      </w:r>
      <w:r>
        <w:rPr>
          <w:noProof/>
        </w:rPr>
        <w:fldChar w:fldCharType="separate"/>
      </w:r>
      <w:r>
        <w:rPr>
          <w:noProof/>
        </w:rPr>
        <w:t>35</w:t>
      </w:r>
      <w:r>
        <w:rPr>
          <w:noProof/>
        </w:rPr>
        <w:fldChar w:fldCharType="end"/>
      </w:r>
    </w:p>
    <w:p w14:paraId="09E591E3" w14:textId="6C1F66D0" w:rsidR="00612149" w:rsidRDefault="00612149">
      <w:pPr>
        <w:pStyle w:val="TOC3"/>
        <w:rPr>
          <w:rFonts w:ascii="Calibri" w:hAnsi="Calibri"/>
          <w:noProof/>
          <w:sz w:val="22"/>
          <w:szCs w:val="22"/>
          <w:lang w:eastAsia="en-GB"/>
        </w:rPr>
      </w:pPr>
      <w:r>
        <w:rPr>
          <w:noProof/>
        </w:rPr>
        <w:t>7.4.49</w:t>
      </w:r>
      <w:r>
        <w:rPr>
          <w:rFonts w:ascii="Calibri" w:hAnsi="Calibri"/>
          <w:noProof/>
          <w:sz w:val="22"/>
          <w:szCs w:val="22"/>
          <w:lang w:eastAsia="en-GB"/>
        </w:rPr>
        <w:tab/>
      </w:r>
      <w:r>
        <w:rPr>
          <w:noProof/>
        </w:rPr>
        <w:t>PLMN-ID-List</w:t>
      </w:r>
      <w:r>
        <w:rPr>
          <w:noProof/>
        </w:rPr>
        <w:tab/>
      </w:r>
      <w:r>
        <w:rPr>
          <w:noProof/>
        </w:rPr>
        <w:fldChar w:fldCharType="begin" w:fldLock="1"/>
      </w:r>
      <w:r>
        <w:rPr>
          <w:noProof/>
        </w:rPr>
        <w:instrText xml:space="preserve"> PAGEREF _Toc136340773 \h </w:instrText>
      </w:r>
      <w:r>
        <w:rPr>
          <w:noProof/>
        </w:rPr>
      </w:r>
      <w:r>
        <w:rPr>
          <w:noProof/>
        </w:rPr>
        <w:fldChar w:fldCharType="separate"/>
      </w:r>
      <w:r>
        <w:rPr>
          <w:noProof/>
        </w:rPr>
        <w:t>36</w:t>
      </w:r>
      <w:r>
        <w:rPr>
          <w:noProof/>
        </w:rPr>
        <w:fldChar w:fldCharType="end"/>
      </w:r>
    </w:p>
    <w:p w14:paraId="471A781F" w14:textId="525BC180" w:rsidR="00612149" w:rsidRDefault="00612149">
      <w:pPr>
        <w:pStyle w:val="TOC3"/>
        <w:rPr>
          <w:rFonts w:ascii="Calibri" w:hAnsi="Calibri"/>
          <w:noProof/>
          <w:sz w:val="22"/>
          <w:szCs w:val="22"/>
          <w:lang w:eastAsia="en-GB"/>
        </w:rPr>
      </w:pPr>
      <w:r>
        <w:rPr>
          <w:noProof/>
        </w:rPr>
        <w:t>7.4.50</w:t>
      </w:r>
      <w:r>
        <w:rPr>
          <w:rFonts w:ascii="Calibri" w:hAnsi="Calibri"/>
          <w:noProof/>
          <w:sz w:val="22"/>
          <w:szCs w:val="22"/>
          <w:lang w:eastAsia="en-GB"/>
        </w:rPr>
        <w:tab/>
      </w:r>
      <w:r>
        <w:rPr>
          <w:noProof/>
        </w:rPr>
        <w:t>Periodic-Location-Support-Indicator</w:t>
      </w:r>
      <w:r>
        <w:rPr>
          <w:noProof/>
        </w:rPr>
        <w:tab/>
      </w:r>
      <w:r>
        <w:rPr>
          <w:noProof/>
        </w:rPr>
        <w:fldChar w:fldCharType="begin" w:fldLock="1"/>
      </w:r>
      <w:r>
        <w:rPr>
          <w:noProof/>
        </w:rPr>
        <w:instrText xml:space="preserve"> PAGEREF _Toc136340774 \h </w:instrText>
      </w:r>
      <w:r>
        <w:rPr>
          <w:noProof/>
        </w:rPr>
      </w:r>
      <w:r>
        <w:rPr>
          <w:noProof/>
        </w:rPr>
        <w:fldChar w:fldCharType="separate"/>
      </w:r>
      <w:r>
        <w:rPr>
          <w:noProof/>
        </w:rPr>
        <w:t>36</w:t>
      </w:r>
      <w:r>
        <w:rPr>
          <w:noProof/>
        </w:rPr>
        <w:fldChar w:fldCharType="end"/>
      </w:r>
    </w:p>
    <w:p w14:paraId="5D7F221D" w14:textId="7F49F189" w:rsidR="00612149" w:rsidRDefault="00612149">
      <w:pPr>
        <w:pStyle w:val="TOC3"/>
        <w:rPr>
          <w:rFonts w:ascii="Calibri" w:hAnsi="Calibri"/>
          <w:noProof/>
          <w:sz w:val="22"/>
          <w:szCs w:val="22"/>
          <w:lang w:eastAsia="en-GB"/>
        </w:rPr>
      </w:pPr>
      <w:r>
        <w:rPr>
          <w:noProof/>
        </w:rPr>
        <w:t>7.4.51</w:t>
      </w:r>
      <w:r>
        <w:rPr>
          <w:rFonts w:ascii="Calibri" w:hAnsi="Calibri"/>
          <w:noProof/>
          <w:sz w:val="22"/>
          <w:szCs w:val="22"/>
          <w:lang w:eastAsia="en-GB"/>
        </w:rPr>
        <w:tab/>
      </w:r>
      <w:r>
        <w:rPr>
          <w:noProof/>
        </w:rPr>
        <w:t>Prioritized-List-Indicator</w:t>
      </w:r>
      <w:r>
        <w:rPr>
          <w:noProof/>
        </w:rPr>
        <w:tab/>
      </w:r>
      <w:r>
        <w:rPr>
          <w:noProof/>
        </w:rPr>
        <w:fldChar w:fldCharType="begin" w:fldLock="1"/>
      </w:r>
      <w:r>
        <w:rPr>
          <w:noProof/>
        </w:rPr>
        <w:instrText xml:space="preserve"> PAGEREF _Toc136340775 \h </w:instrText>
      </w:r>
      <w:r>
        <w:rPr>
          <w:noProof/>
        </w:rPr>
      </w:r>
      <w:r>
        <w:rPr>
          <w:noProof/>
        </w:rPr>
        <w:fldChar w:fldCharType="separate"/>
      </w:r>
      <w:r>
        <w:rPr>
          <w:noProof/>
        </w:rPr>
        <w:t>36</w:t>
      </w:r>
      <w:r>
        <w:rPr>
          <w:noProof/>
        </w:rPr>
        <w:fldChar w:fldCharType="end"/>
      </w:r>
    </w:p>
    <w:p w14:paraId="714C9F1B" w14:textId="514A5DCA" w:rsidR="00612149" w:rsidRDefault="00612149">
      <w:pPr>
        <w:pStyle w:val="TOC3"/>
        <w:rPr>
          <w:rFonts w:ascii="Calibri" w:hAnsi="Calibri"/>
          <w:noProof/>
          <w:sz w:val="22"/>
          <w:szCs w:val="22"/>
          <w:lang w:eastAsia="en-GB"/>
        </w:rPr>
      </w:pPr>
      <w:r>
        <w:rPr>
          <w:noProof/>
        </w:rPr>
        <w:t>7.4.52</w:t>
      </w:r>
      <w:r>
        <w:rPr>
          <w:rFonts w:ascii="Calibri" w:hAnsi="Calibri"/>
          <w:noProof/>
          <w:sz w:val="22"/>
          <w:szCs w:val="22"/>
          <w:lang w:eastAsia="en-GB"/>
        </w:rPr>
        <w:tab/>
      </w:r>
      <w:r>
        <w:rPr>
          <w:noProof/>
        </w:rPr>
        <w:t>PLR-Flags</w:t>
      </w:r>
      <w:r>
        <w:rPr>
          <w:noProof/>
        </w:rPr>
        <w:tab/>
      </w:r>
      <w:r>
        <w:rPr>
          <w:noProof/>
        </w:rPr>
        <w:fldChar w:fldCharType="begin" w:fldLock="1"/>
      </w:r>
      <w:r>
        <w:rPr>
          <w:noProof/>
        </w:rPr>
        <w:instrText xml:space="preserve"> PAGEREF _Toc136340776 \h </w:instrText>
      </w:r>
      <w:r>
        <w:rPr>
          <w:noProof/>
        </w:rPr>
      </w:r>
      <w:r>
        <w:rPr>
          <w:noProof/>
        </w:rPr>
        <w:fldChar w:fldCharType="separate"/>
      </w:r>
      <w:r>
        <w:rPr>
          <w:noProof/>
        </w:rPr>
        <w:t>36</w:t>
      </w:r>
      <w:r>
        <w:rPr>
          <w:noProof/>
        </w:rPr>
        <w:fldChar w:fldCharType="end"/>
      </w:r>
    </w:p>
    <w:p w14:paraId="2380B038" w14:textId="436BF8F8" w:rsidR="00612149" w:rsidRDefault="00612149">
      <w:pPr>
        <w:pStyle w:val="TOC3"/>
        <w:rPr>
          <w:rFonts w:ascii="Calibri" w:hAnsi="Calibri"/>
          <w:noProof/>
          <w:sz w:val="22"/>
          <w:szCs w:val="22"/>
          <w:lang w:eastAsia="en-GB"/>
        </w:rPr>
      </w:pPr>
      <w:r>
        <w:rPr>
          <w:noProof/>
        </w:rPr>
        <w:t>7.4.53</w:t>
      </w:r>
      <w:r>
        <w:rPr>
          <w:rFonts w:ascii="Calibri" w:hAnsi="Calibri"/>
          <w:noProof/>
          <w:sz w:val="22"/>
          <w:szCs w:val="22"/>
          <w:lang w:eastAsia="en-GB"/>
        </w:rPr>
        <w:tab/>
      </w:r>
      <w:r>
        <w:rPr>
          <w:noProof/>
        </w:rPr>
        <w:t>PLA-Flags</w:t>
      </w:r>
      <w:r>
        <w:rPr>
          <w:noProof/>
        </w:rPr>
        <w:tab/>
      </w:r>
      <w:r>
        <w:rPr>
          <w:noProof/>
        </w:rPr>
        <w:fldChar w:fldCharType="begin" w:fldLock="1"/>
      </w:r>
      <w:r>
        <w:rPr>
          <w:noProof/>
        </w:rPr>
        <w:instrText xml:space="preserve"> PAGEREF _Toc136340777 \h </w:instrText>
      </w:r>
      <w:r>
        <w:rPr>
          <w:noProof/>
        </w:rPr>
      </w:r>
      <w:r>
        <w:rPr>
          <w:noProof/>
        </w:rPr>
        <w:fldChar w:fldCharType="separate"/>
      </w:r>
      <w:r>
        <w:rPr>
          <w:noProof/>
        </w:rPr>
        <w:t>37</w:t>
      </w:r>
      <w:r>
        <w:rPr>
          <w:noProof/>
        </w:rPr>
        <w:fldChar w:fldCharType="end"/>
      </w:r>
    </w:p>
    <w:p w14:paraId="1AF50CEB" w14:textId="14E20F18" w:rsidR="00612149" w:rsidRDefault="00612149">
      <w:pPr>
        <w:pStyle w:val="TOC3"/>
        <w:rPr>
          <w:rFonts w:ascii="Calibri" w:hAnsi="Calibri"/>
          <w:noProof/>
          <w:sz w:val="22"/>
          <w:szCs w:val="22"/>
          <w:lang w:eastAsia="en-GB"/>
        </w:rPr>
      </w:pPr>
      <w:r>
        <w:rPr>
          <w:noProof/>
        </w:rPr>
        <w:t>7.4.54</w:t>
      </w:r>
      <w:r>
        <w:rPr>
          <w:rFonts w:ascii="Calibri" w:hAnsi="Calibri"/>
          <w:noProof/>
          <w:sz w:val="22"/>
          <w:szCs w:val="22"/>
          <w:lang w:eastAsia="en-GB"/>
        </w:rPr>
        <w:tab/>
      </w:r>
      <w:r>
        <w:rPr>
          <w:noProof/>
        </w:rPr>
        <w:t>Deferred-MT-LR-Data</w:t>
      </w:r>
      <w:r>
        <w:rPr>
          <w:noProof/>
        </w:rPr>
        <w:tab/>
      </w:r>
      <w:r>
        <w:rPr>
          <w:noProof/>
        </w:rPr>
        <w:fldChar w:fldCharType="begin" w:fldLock="1"/>
      </w:r>
      <w:r>
        <w:rPr>
          <w:noProof/>
        </w:rPr>
        <w:instrText xml:space="preserve"> PAGEREF _Toc136340778 \h </w:instrText>
      </w:r>
      <w:r>
        <w:rPr>
          <w:noProof/>
        </w:rPr>
      </w:r>
      <w:r>
        <w:rPr>
          <w:noProof/>
        </w:rPr>
        <w:fldChar w:fldCharType="separate"/>
      </w:r>
      <w:r>
        <w:rPr>
          <w:noProof/>
        </w:rPr>
        <w:t>37</w:t>
      </w:r>
      <w:r>
        <w:rPr>
          <w:noProof/>
        </w:rPr>
        <w:fldChar w:fldCharType="end"/>
      </w:r>
    </w:p>
    <w:p w14:paraId="45FD4C2B" w14:textId="03341AE9" w:rsidR="00612149" w:rsidRDefault="00612149">
      <w:pPr>
        <w:pStyle w:val="TOC3"/>
        <w:rPr>
          <w:rFonts w:ascii="Calibri" w:hAnsi="Calibri"/>
          <w:noProof/>
          <w:sz w:val="22"/>
          <w:szCs w:val="22"/>
          <w:lang w:eastAsia="en-GB"/>
        </w:rPr>
      </w:pPr>
      <w:r>
        <w:rPr>
          <w:noProof/>
        </w:rPr>
        <w:t>7.4.55</w:t>
      </w:r>
      <w:r>
        <w:rPr>
          <w:rFonts w:ascii="Calibri" w:hAnsi="Calibri"/>
          <w:noProof/>
          <w:sz w:val="22"/>
          <w:szCs w:val="22"/>
          <w:lang w:eastAsia="en-GB"/>
        </w:rPr>
        <w:tab/>
      </w:r>
      <w:r>
        <w:rPr>
          <w:noProof/>
        </w:rPr>
        <w:t>Termination-Cause</w:t>
      </w:r>
      <w:r>
        <w:rPr>
          <w:noProof/>
        </w:rPr>
        <w:tab/>
      </w:r>
      <w:r>
        <w:rPr>
          <w:noProof/>
        </w:rPr>
        <w:fldChar w:fldCharType="begin" w:fldLock="1"/>
      </w:r>
      <w:r>
        <w:rPr>
          <w:noProof/>
        </w:rPr>
        <w:instrText xml:space="preserve"> PAGEREF _Toc136340779 \h </w:instrText>
      </w:r>
      <w:r>
        <w:rPr>
          <w:noProof/>
        </w:rPr>
      </w:r>
      <w:r>
        <w:rPr>
          <w:noProof/>
        </w:rPr>
        <w:fldChar w:fldCharType="separate"/>
      </w:r>
      <w:r>
        <w:rPr>
          <w:noProof/>
        </w:rPr>
        <w:t>38</w:t>
      </w:r>
      <w:r>
        <w:rPr>
          <w:noProof/>
        </w:rPr>
        <w:fldChar w:fldCharType="end"/>
      </w:r>
    </w:p>
    <w:p w14:paraId="215FDB53" w14:textId="328D1EFC" w:rsidR="00612149" w:rsidRDefault="00612149">
      <w:pPr>
        <w:pStyle w:val="TOC3"/>
        <w:rPr>
          <w:rFonts w:ascii="Calibri" w:hAnsi="Calibri"/>
          <w:noProof/>
          <w:sz w:val="22"/>
          <w:szCs w:val="22"/>
          <w:lang w:eastAsia="en-GB"/>
        </w:rPr>
      </w:pPr>
      <w:r>
        <w:rPr>
          <w:noProof/>
        </w:rPr>
        <w:t>7.4.56</w:t>
      </w:r>
      <w:r>
        <w:rPr>
          <w:rFonts w:ascii="Calibri" w:hAnsi="Calibri"/>
          <w:noProof/>
          <w:sz w:val="22"/>
          <w:szCs w:val="22"/>
          <w:lang w:eastAsia="en-GB"/>
        </w:rPr>
        <w:tab/>
      </w:r>
      <w:r>
        <w:rPr>
          <w:noProof/>
        </w:rPr>
        <w:t>LRA-Flags</w:t>
      </w:r>
      <w:r>
        <w:rPr>
          <w:noProof/>
        </w:rPr>
        <w:tab/>
      </w:r>
      <w:r>
        <w:rPr>
          <w:noProof/>
        </w:rPr>
        <w:fldChar w:fldCharType="begin" w:fldLock="1"/>
      </w:r>
      <w:r>
        <w:rPr>
          <w:noProof/>
        </w:rPr>
        <w:instrText xml:space="preserve"> PAGEREF _Toc136340780 \h </w:instrText>
      </w:r>
      <w:r>
        <w:rPr>
          <w:noProof/>
        </w:rPr>
      </w:r>
      <w:r>
        <w:rPr>
          <w:noProof/>
        </w:rPr>
        <w:fldChar w:fldCharType="separate"/>
      </w:r>
      <w:r>
        <w:rPr>
          <w:noProof/>
        </w:rPr>
        <w:t>38</w:t>
      </w:r>
      <w:r>
        <w:rPr>
          <w:noProof/>
        </w:rPr>
        <w:fldChar w:fldCharType="end"/>
      </w:r>
    </w:p>
    <w:p w14:paraId="756DC07D" w14:textId="2835999F" w:rsidR="00612149" w:rsidRDefault="00612149">
      <w:pPr>
        <w:pStyle w:val="TOC3"/>
        <w:rPr>
          <w:rFonts w:ascii="Calibri" w:hAnsi="Calibri"/>
          <w:noProof/>
          <w:sz w:val="22"/>
          <w:szCs w:val="22"/>
          <w:lang w:eastAsia="en-GB"/>
        </w:rPr>
      </w:pPr>
      <w:r>
        <w:rPr>
          <w:noProof/>
        </w:rPr>
        <w:t>7.4.57</w:t>
      </w:r>
      <w:r>
        <w:rPr>
          <w:rFonts w:ascii="Calibri" w:hAnsi="Calibri"/>
          <w:noProof/>
          <w:sz w:val="22"/>
          <w:szCs w:val="22"/>
          <w:lang w:eastAsia="en-GB"/>
        </w:rPr>
        <w:tab/>
      </w:r>
      <w:r>
        <w:rPr>
          <w:noProof/>
        </w:rPr>
        <w:t>ESMLC-Cell-Info</w:t>
      </w:r>
      <w:r>
        <w:rPr>
          <w:noProof/>
        </w:rPr>
        <w:tab/>
      </w:r>
      <w:r>
        <w:rPr>
          <w:noProof/>
        </w:rPr>
        <w:fldChar w:fldCharType="begin" w:fldLock="1"/>
      </w:r>
      <w:r>
        <w:rPr>
          <w:noProof/>
        </w:rPr>
        <w:instrText xml:space="preserve"> PAGEREF _Toc136340781 \h </w:instrText>
      </w:r>
      <w:r>
        <w:rPr>
          <w:noProof/>
        </w:rPr>
      </w:r>
      <w:r>
        <w:rPr>
          <w:noProof/>
        </w:rPr>
        <w:fldChar w:fldCharType="separate"/>
      </w:r>
      <w:r>
        <w:rPr>
          <w:noProof/>
        </w:rPr>
        <w:t>38</w:t>
      </w:r>
      <w:r>
        <w:rPr>
          <w:noProof/>
        </w:rPr>
        <w:fldChar w:fldCharType="end"/>
      </w:r>
    </w:p>
    <w:p w14:paraId="0E7E643D" w14:textId="5E61ECC3" w:rsidR="00612149" w:rsidRDefault="00612149">
      <w:pPr>
        <w:pStyle w:val="TOC3"/>
        <w:rPr>
          <w:rFonts w:ascii="Calibri" w:hAnsi="Calibri"/>
          <w:noProof/>
          <w:sz w:val="22"/>
          <w:szCs w:val="22"/>
          <w:lang w:eastAsia="en-GB"/>
        </w:rPr>
      </w:pPr>
      <w:r>
        <w:rPr>
          <w:noProof/>
        </w:rPr>
        <w:t>7.4.58</w:t>
      </w:r>
      <w:r>
        <w:rPr>
          <w:rFonts w:ascii="Calibri" w:hAnsi="Calibri"/>
          <w:noProof/>
          <w:sz w:val="22"/>
          <w:szCs w:val="22"/>
          <w:lang w:eastAsia="en-GB"/>
        </w:rPr>
        <w:tab/>
      </w:r>
      <w:r>
        <w:rPr>
          <w:noProof/>
        </w:rPr>
        <w:t>Cell-Portion-ID</w:t>
      </w:r>
      <w:r>
        <w:rPr>
          <w:noProof/>
        </w:rPr>
        <w:tab/>
      </w:r>
      <w:r>
        <w:rPr>
          <w:noProof/>
        </w:rPr>
        <w:fldChar w:fldCharType="begin" w:fldLock="1"/>
      </w:r>
      <w:r>
        <w:rPr>
          <w:noProof/>
        </w:rPr>
        <w:instrText xml:space="preserve"> PAGEREF _Toc136340782 \h </w:instrText>
      </w:r>
      <w:r>
        <w:rPr>
          <w:noProof/>
        </w:rPr>
      </w:r>
      <w:r>
        <w:rPr>
          <w:noProof/>
        </w:rPr>
        <w:fldChar w:fldCharType="separate"/>
      </w:r>
      <w:r>
        <w:rPr>
          <w:noProof/>
        </w:rPr>
        <w:t>39</w:t>
      </w:r>
      <w:r>
        <w:rPr>
          <w:noProof/>
        </w:rPr>
        <w:fldChar w:fldCharType="end"/>
      </w:r>
    </w:p>
    <w:p w14:paraId="21D83022" w14:textId="0B2A7386" w:rsidR="00612149" w:rsidRDefault="00612149">
      <w:pPr>
        <w:pStyle w:val="TOC3"/>
        <w:rPr>
          <w:rFonts w:ascii="Calibri" w:hAnsi="Calibri"/>
          <w:noProof/>
          <w:sz w:val="22"/>
          <w:szCs w:val="22"/>
          <w:lang w:eastAsia="en-GB"/>
        </w:rPr>
      </w:pPr>
      <w:r>
        <w:rPr>
          <w:noProof/>
        </w:rPr>
        <w:t>7.4.59</w:t>
      </w:r>
      <w:r>
        <w:rPr>
          <w:rFonts w:ascii="Calibri" w:hAnsi="Calibri"/>
          <w:noProof/>
          <w:sz w:val="22"/>
          <w:szCs w:val="22"/>
          <w:lang w:eastAsia="en-GB"/>
        </w:rPr>
        <w:tab/>
      </w:r>
      <w:r>
        <w:rPr>
          <w:noProof/>
        </w:rPr>
        <w:t>1xRTT-RCID</w:t>
      </w:r>
      <w:r>
        <w:rPr>
          <w:noProof/>
        </w:rPr>
        <w:tab/>
      </w:r>
      <w:r>
        <w:rPr>
          <w:noProof/>
        </w:rPr>
        <w:fldChar w:fldCharType="begin" w:fldLock="1"/>
      </w:r>
      <w:r>
        <w:rPr>
          <w:noProof/>
        </w:rPr>
        <w:instrText xml:space="preserve"> PAGEREF _Toc136340783 \h </w:instrText>
      </w:r>
      <w:r>
        <w:rPr>
          <w:noProof/>
        </w:rPr>
      </w:r>
      <w:r>
        <w:rPr>
          <w:noProof/>
        </w:rPr>
        <w:fldChar w:fldCharType="separate"/>
      </w:r>
      <w:r>
        <w:rPr>
          <w:noProof/>
        </w:rPr>
        <w:t>39</w:t>
      </w:r>
      <w:r>
        <w:rPr>
          <w:noProof/>
        </w:rPr>
        <w:fldChar w:fldCharType="end"/>
      </w:r>
    </w:p>
    <w:p w14:paraId="7DBB5620" w14:textId="09925756" w:rsidR="00612149" w:rsidRDefault="00612149">
      <w:pPr>
        <w:pStyle w:val="TOC3"/>
        <w:rPr>
          <w:rFonts w:ascii="Calibri" w:hAnsi="Calibri"/>
          <w:noProof/>
          <w:sz w:val="22"/>
          <w:szCs w:val="22"/>
          <w:lang w:eastAsia="en-GB"/>
        </w:rPr>
      </w:pPr>
      <w:r>
        <w:rPr>
          <w:noProof/>
        </w:rPr>
        <w:t>7.4.60</w:t>
      </w:r>
      <w:r>
        <w:rPr>
          <w:rFonts w:ascii="Calibri" w:hAnsi="Calibri"/>
          <w:noProof/>
          <w:sz w:val="22"/>
          <w:szCs w:val="22"/>
          <w:lang w:eastAsia="en-GB"/>
        </w:rPr>
        <w:tab/>
      </w:r>
      <w:r>
        <w:rPr>
          <w:noProof/>
        </w:rPr>
        <w:t>Delayed-Location-Reporting-Data</w:t>
      </w:r>
      <w:r>
        <w:rPr>
          <w:noProof/>
        </w:rPr>
        <w:tab/>
      </w:r>
      <w:r>
        <w:rPr>
          <w:noProof/>
        </w:rPr>
        <w:fldChar w:fldCharType="begin" w:fldLock="1"/>
      </w:r>
      <w:r>
        <w:rPr>
          <w:noProof/>
        </w:rPr>
        <w:instrText xml:space="preserve"> PAGEREF _Toc136340784 \h </w:instrText>
      </w:r>
      <w:r>
        <w:rPr>
          <w:noProof/>
        </w:rPr>
      </w:r>
      <w:r>
        <w:rPr>
          <w:noProof/>
        </w:rPr>
        <w:fldChar w:fldCharType="separate"/>
      </w:r>
      <w:r>
        <w:rPr>
          <w:noProof/>
        </w:rPr>
        <w:t>39</w:t>
      </w:r>
      <w:r>
        <w:rPr>
          <w:noProof/>
        </w:rPr>
        <w:fldChar w:fldCharType="end"/>
      </w:r>
    </w:p>
    <w:p w14:paraId="16E3F84C" w14:textId="3F79A50B" w:rsidR="00612149" w:rsidRDefault="00612149">
      <w:pPr>
        <w:pStyle w:val="TOC3"/>
        <w:rPr>
          <w:rFonts w:ascii="Calibri" w:hAnsi="Calibri"/>
          <w:noProof/>
          <w:sz w:val="22"/>
          <w:szCs w:val="22"/>
          <w:lang w:eastAsia="en-GB"/>
        </w:rPr>
      </w:pPr>
      <w:r>
        <w:rPr>
          <w:noProof/>
        </w:rPr>
        <w:t>7.4.61</w:t>
      </w:r>
      <w:r>
        <w:rPr>
          <w:rFonts w:ascii="Calibri" w:hAnsi="Calibri"/>
          <w:noProof/>
          <w:sz w:val="22"/>
          <w:szCs w:val="22"/>
          <w:lang w:eastAsia="en-GB"/>
        </w:rPr>
        <w:tab/>
      </w:r>
      <w:r>
        <w:rPr>
          <w:noProof/>
        </w:rPr>
        <w:t>Civic-Address</w:t>
      </w:r>
      <w:r>
        <w:rPr>
          <w:noProof/>
        </w:rPr>
        <w:tab/>
      </w:r>
      <w:r>
        <w:rPr>
          <w:noProof/>
        </w:rPr>
        <w:fldChar w:fldCharType="begin" w:fldLock="1"/>
      </w:r>
      <w:r>
        <w:rPr>
          <w:noProof/>
        </w:rPr>
        <w:instrText xml:space="preserve"> PAGEREF _Toc136340785 \h </w:instrText>
      </w:r>
      <w:r>
        <w:rPr>
          <w:noProof/>
        </w:rPr>
      </w:r>
      <w:r>
        <w:rPr>
          <w:noProof/>
        </w:rPr>
        <w:fldChar w:fldCharType="separate"/>
      </w:r>
      <w:r>
        <w:rPr>
          <w:noProof/>
        </w:rPr>
        <w:t>39</w:t>
      </w:r>
      <w:r>
        <w:rPr>
          <w:noProof/>
        </w:rPr>
        <w:fldChar w:fldCharType="end"/>
      </w:r>
    </w:p>
    <w:p w14:paraId="42B93A06" w14:textId="4798DF5F" w:rsidR="00612149" w:rsidRDefault="00612149">
      <w:pPr>
        <w:pStyle w:val="TOC3"/>
        <w:rPr>
          <w:rFonts w:ascii="Calibri" w:hAnsi="Calibri"/>
          <w:noProof/>
          <w:sz w:val="22"/>
          <w:szCs w:val="22"/>
          <w:lang w:eastAsia="en-GB"/>
        </w:rPr>
      </w:pPr>
      <w:r>
        <w:rPr>
          <w:noProof/>
        </w:rPr>
        <w:t>7.4.62</w:t>
      </w:r>
      <w:r>
        <w:rPr>
          <w:rFonts w:ascii="Calibri" w:hAnsi="Calibri"/>
          <w:noProof/>
          <w:sz w:val="22"/>
          <w:szCs w:val="22"/>
          <w:lang w:eastAsia="en-GB"/>
        </w:rPr>
        <w:tab/>
      </w:r>
      <w:r>
        <w:rPr>
          <w:noProof/>
        </w:rPr>
        <w:t>Barometric-Pressure</w:t>
      </w:r>
      <w:r>
        <w:rPr>
          <w:noProof/>
        </w:rPr>
        <w:tab/>
      </w:r>
      <w:r>
        <w:rPr>
          <w:noProof/>
        </w:rPr>
        <w:fldChar w:fldCharType="begin" w:fldLock="1"/>
      </w:r>
      <w:r>
        <w:rPr>
          <w:noProof/>
        </w:rPr>
        <w:instrText xml:space="preserve"> PAGEREF _Toc136340786 \h </w:instrText>
      </w:r>
      <w:r>
        <w:rPr>
          <w:noProof/>
        </w:rPr>
      </w:r>
      <w:r>
        <w:rPr>
          <w:noProof/>
        </w:rPr>
        <w:fldChar w:fldCharType="separate"/>
      </w:r>
      <w:r>
        <w:rPr>
          <w:noProof/>
        </w:rPr>
        <w:t>39</w:t>
      </w:r>
      <w:r>
        <w:rPr>
          <w:noProof/>
        </w:rPr>
        <w:fldChar w:fldCharType="end"/>
      </w:r>
    </w:p>
    <w:p w14:paraId="56F3DDC8" w14:textId="33C7AFD6" w:rsidR="00612149" w:rsidRDefault="00612149">
      <w:pPr>
        <w:pStyle w:val="TOC3"/>
        <w:rPr>
          <w:rFonts w:ascii="Calibri" w:hAnsi="Calibri"/>
          <w:noProof/>
          <w:sz w:val="22"/>
          <w:szCs w:val="22"/>
          <w:lang w:eastAsia="en-GB"/>
        </w:rPr>
      </w:pPr>
      <w:r>
        <w:rPr>
          <w:noProof/>
        </w:rPr>
        <w:t>7.4.63</w:t>
      </w:r>
      <w:r>
        <w:rPr>
          <w:rFonts w:ascii="Calibri" w:hAnsi="Calibri"/>
          <w:noProof/>
          <w:sz w:val="22"/>
          <w:szCs w:val="22"/>
          <w:lang w:eastAsia="en-GB"/>
        </w:rPr>
        <w:tab/>
      </w:r>
      <w:r>
        <w:rPr>
          <w:noProof/>
        </w:rPr>
        <w:t>UTRAN-Additional-Positioning-Data</w:t>
      </w:r>
      <w:r>
        <w:rPr>
          <w:noProof/>
        </w:rPr>
        <w:tab/>
      </w:r>
      <w:r>
        <w:rPr>
          <w:noProof/>
        </w:rPr>
        <w:fldChar w:fldCharType="begin" w:fldLock="1"/>
      </w:r>
      <w:r>
        <w:rPr>
          <w:noProof/>
        </w:rPr>
        <w:instrText xml:space="preserve"> PAGEREF _Toc136340787 \h </w:instrText>
      </w:r>
      <w:r>
        <w:rPr>
          <w:noProof/>
        </w:rPr>
      </w:r>
      <w:r>
        <w:rPr>
          <w:noProof/>
        </w:rPr>
        <w:fldChar w:fldCharType="separate"/>
      </w:r>
      <w:r>
        <w:rPr>
          <w:noProof/>
        </w:rPr>
        <w:t>39</w:t>
      </w:r>
      <w:r>
        <w:rPr>
          <w:noProof/>
        </w:rPr>
        <w:fldChar w:fldCharType="end"/>
      </w:r>
    </w:p>
    <w:p w14:paraId="6490272F" w14:textId="1C50C24E" w:rsidR="00612149" w:rsidRDefault="00612149">
      <w:pPr>
        <w:pStyle w:val="TOC3"/>
        <w:rPr>
          <w:rFonts w:ascii="Calibri" w:hAnsi="Calibri"/>
          <w:noProof/>
          <w:sz w:val="22"/>
          <w:szCs w:val="22"/>
          <w:lang w:eastAsia="en-GB"/>
        </w:rPr>
      </w:pPr>
      <w:r>
        <w:rPr>
          <w:noProof/>
        </w:rPr>
        <w:t>7.4.64</w:t>
      </w:r>
      <w:r>
        <w:rPr>
          <w:rFonts w:ascii="Calibri" w:hAnsi="Calibri"/>
          <w:noProof/>
          <w:sz w:val="22"/>
          <w:szCs w:val="22"/>
          <w:lang w:eastAsia="en-GB"/>
        </w:rPr>
        <w:tab/>
      </w:r>
      <w:r>
        <w:rPr>
          <w:noProof/>
        </w:rPr>
        <w:t>Motion-Event-Info</w:t>
      </w:r>
      <w:r>
        <w:rPr>
          <w:noProof/>
        </w:rPr>
        <w:tab/>
      </w:r>
      <w:r>
        <w:rPr>
          <w:noProof/>
        </w:rPr>
        <w:fldChar w:fldCharType="begin" w:fldLock="1"/>
      </w:r>
      <w:r>
        <w:rPr>
          <w:noProof/>
        </w:rPr>
        <w:instrText xml:space="preserve"> PAGEREF _Toc136340788 \h </w:instrText>
      </w:r>
      <w:r>
        <w:rPr>
          <w:noProof/>
        </w:rPr>
      </w:r>
      <w:r>
        <w:rPr>
          <w:noProof/>
        </w:rPr>
        <w:fldChar w:fldCharType="separate"/>
      </w:r>
      <w:r>
        <w:rPr>
          <w:noProof/>
        </w:rPr>
        <w:t>39</w:t>
      </w:r>
      <w:r>
        <w:rPr>
          <w:noProof/>
        </w:rPr>
        <w:fldChar w:fldCharType="end"/>
      </w:r>
    </w:p>
    <w:p w14:paraId="093C14A3" w14:textId="26E13F56" w:rsidR="00612149" w:rsidRDefault="00612149">
      <w:pPr>
        <w:pStyle w:val="TOC3"/>
        <w:rPr>
          <w:rFonts w:ascii="Calibri" w:hAnsi="Calibri"/>
          <w:noProof/>
          <w:sz w:val="22"/>
          <w:szCs w:val="22"/>
          <w:lang w:eastAsia="en-GB"/>
        </w:rPr>
      </w:pPr>
      <w:r>
        <w:rPr>
          <w:noProof/>
        </w:rPr>
        <w:t>7.4.65</w:t>
      </w:r>
      <w:r>
        <w:rPr>
          <w:rFonts w:ascii="Calibri" w:hAnsi="Calibri"/>
          <w:noProof/>
          <w:sz w:val="22"/>
          <w:szCs w:val="22"/>
          <w:lang w:eastAsia="en-GB"/>
        </w:rPr>
        <w:tab/>
      </w:r>
      <w:r>
        <w:rPr>
          <w:noProof/>
        </w:rPr>
        <w:t>Linear-Distance</w:t>
      </w:r>
      <w:r>
        <w:rPr>
          <w:noProof/>
        </w:rPr>
        <w:tab/>
      </w:r>
      <w:r>
        <w:rPr>
          <w:noProof/>
        </w:rPr>
        <w:fldChar w:fldCharType="begin" w:fldLock="1"/>
      </w:r>
      <w:r>
        <w:rPr>
          <w:noProof/>
        </w:rPr>
        <w:instrText xml:space="preserve"> PAGEREF _Toc136340789 \h </w:instrText>
      </w:r>
      <w:r>
        <w:rPr>
          <w:noProof/>
        </w:rPr>
      </w:r>
      <w:r>
        <w:rPr>
          <w:noProof/>
        </w:rPr>
        <w:fldChar w:fldCharType="separate"/>
      </w:r>
      <w:r>
        <w:rPr>
          <w:noProof/>
        </w:rPr>
        <w:t>40</w:t>
      </w:r>
      <w:r>
        <w:rPr>
          <w:noProof/>
        </w:rPr>
        <w:fldChar w:fldCharType="end"/>
      </w:r>
    </w:p>
    <w:p w14:paraId="60F06D88" w14:textId="310BF401" w:rsidR="00612149" w:rsidRDefault="00612149">
      <w:pPr>
        <w:pStyle w:val="TOC3"/>
        <w:rPr>
          <w:rFonts w:ascii="Calibri" w:hAnsi="Calibri"/>
          <w:noProof/>
          <w:sz w:val="22"/>
          <w:szCs w:val="22"/>
          <w:lang w:eastAsia="en-GB"/>
        </w:rPr>
      </w:pPr>
      <w:r>
        <w:rPr>
          <w:noProof/>
        </w:rPr>
        <w:t>7.4.66</w:t>
      </w:r>
      <w:r>
        <w:rPr>
          <w:rFonts w:ascii="Calibri" w:hAnsi="Calibri"/>
          <w:noProof/>
          <w:sz w:val="22"/>
          <w:szCs w:val="22"/>
          <w:lang w:eastAsia="en-GB"/>
        </w:rPr>
        <w:tab/>
      </w:r>
      <w:r>
        <w:rPr>
          <w:noProof/>
        </w:rPr>
        <w:t>Maximum-Interval</w:t>
      </w:r>
      <w:r>
        <w:rPr>
          <w:noProof/>
        </w:rPr>
        <w:tab/>
      </w:r>
      <w:r>
        <w:rPr>
          <w:noProof/>
        </w:rPr>
        <w:fldChar w:fldCharType="begin" w:fldLock="1"/>
      </w:r>
      <w:r>
        <w:rPr>
          <w:noProof/>
        </w:rPr>
        <w:instrText xml:space="preserve"> PAGEREF _Toc136340790 \h </w:instrText>
      </w:r>
      <w:r>
        <w:rPr>
          <w:noProof/>
        </w:rPr>
      </w:r>
      <w:r>
        <w:rPr>
          <w:noProof/>
        </w:rPr>
        <w:fldChar w:fldCharType="separate"/>
      </w:r>
      <w:r>
        <w:rPr>
          <w:noProof/>
        </w:rPr>
        <w:t>40</w:t>
      </w:r>
      <w:r>
        <w:rPr>
          <w:noProof/>
        </w:rPr>
        <w:fldChar w:fldCharType="end"/>
      </w:r>
    </w:p>
    <w:p w14:paraId="02A6DCB7" w14:textId="5925ECEC" w:rsidR="00612149" w:rsidRDefault="00612149">
      <w:pPr>
        <w:pStyle w:val="TOC3"/>
        <w:rPr>
          <w:rFonts w:ascii="Calibri" w:hAnsi="Calibri"/>
          <w:noProof/>
          <w:sz w:val="22"/>
          <w:szCs w:val="22"/>
          <w:lang w:eastAsia="en-GB"/>
        </w:rPr>
      </w:pPr>
      <w:r>
        <w:rPr>
          <w:noProof/>
        </w:rPr>
        <w:t>7.4.67</w:t>
      </w:r>
      <w:r>
        <w:rPr>
          <w:rFonts w:ascii="Calibri" w:hAnsi="Calibri"/>
          <w:noProof/>
          <w:sz w:val="22"/>
          <w:szCs w:val="22"/>
          <w:lang w:eastAsia="en-GB"/>
        </w:rPr>
        <w:tab/>
      </w:r>
      <w:r>
        <w:rPr>
          <w:noProof/>
        </w:rPr>
        <w:t>Sampling-Interval</w:t>
      </w:r>
      <w:r>
        <w:rPr>
          <w:noProof/>
        </w:rPr>
        <w:tab/>
      </w:r>
      <w:r>
        <w:rPr>
          <w:noProof/>
        </w:rPr>
        <w:fldChar w:fldCharType="begin" w:fldLock="1"/>
      </w:r>
      <w:r>
        <w:rPr>
          <w:noProof/>
        </w:rPr>
        <w:instrText xml:space="preserve"> PAGEREF _Toc136340791 \h </w:instrText>
      </w:r>
      <w:r>
        <w:rPr>
          <w:noProof/>
        </w:rPr>
      </w:r>
      <w:r>
        <w:rPr>
          <w:noProof/>
        </w:rPr>
        <w:fldChar w:fldCharType="separate"/>
      </w:r>
      <w:r>
        <w:rPr>
          <w:noProof/>
        </w:rPr>
        <w:t>40</w:t>
      </w:r>
      <w:r>
        <w:rPr>
          <w:noProof/>
        </w:rPr>
        <w:fldChar w:fldCharType="end"/>
      </w:r>
    </w:p>
    <w:p w14:paraId="566E17F2" w14:textId="71B5A16A" w:rsidR="00612149" w:rsidRDefault="00612149">
      <w:pPr>
        <w:pStyle w:val="TOC3"/>
        <w:rPr>
          <w:rFonts w:ascii="Calibri" w:hAnsi="Calibri"/>
          <w:noProof/>
          <w:sz w:val="22"/>
          <w:szCs w:val="22"/>
          <w:lang w:eastAsia="en-GB"/>
        </w:rPr>
      </w:pPr>
      <w:r>
        <w:rPr>
          <w:noProof/>
        </w:rPr>
        <w:t>7.4.68</w:t>
      </w:r>
      <w:r>
        <w:rPr>
          <w:rFonts w:ascii="Calibri" w:hAnsi="Calibri"/>
          <w:noProof/>
          <w:sz w:val="22"/>
          <w:szCs w:val="22"/>
          <w:lang w:eastAsia="en-GB"/>
        </w:rPr>
        <w:tab/>
      </w:r>
      <w:r>
        <w:rPr>
          <w:noProof/>
        </w:rPr>
        <w:t>Reporting-Duration</w:t>
      </w:r>
      <w:r>
        <w:rPr>
          <w:noProof/>
        </w:rPr>
        <w:tab/>
      </w:r>
      <w:r>
        <w:rPr>
          <w:noProof/>
        </w:rPr>
        <w:fldChar w:fldCharType="begin" w:fldLock="1"/>
      </w:r>
      <w:r>
        <w:rPr>
          <w:noProof/>
        </w:rPr>
        <w:instrText xml:space="preserve"> PAGEREF _Toc136340792 \h </w:instrText>
      </w:r>
      <w:r>
        <w:rPr>
          <w:noProof/>
        </w:rPr>
      </w:r>
      <w:r>
        <w:rPr>
          <w:noProof/>
        </w:rPr>
        <w:fldChar w:fldCharType="separate"/>
      </w:r>
      <w:r>
        <w:rPr>
          <w:noProof/>
        </w:rPr>
        <w:t>40</w:t>
      </w:r>
      <w:r>
        <w:rPr>
          <w:noProof/>
        </w:rPr>
        <w:fldChar w:fldCharType="end"/>
      </w:r>
    </w:p>
    <w:p w14:paraId="589972FC" w14:textId="6E5F7F58" w:rsidR="00612149" w:rsidRDefault="00612149">
      <w:pPr>
        <w:pStyle w:val="TOC3"/>
        <w:rPr>
          <w:rFonts w:ascii="Calibri" w:hAnsi="Calibri"/>
          <w:noProof/>
          <w:sz w:val="22"/>
          <w:szCs w:val="22"/>
          <w:lang w:eastAsia="en-GB"/>
        </w:rPr>
      </w:pPr>
      <w:r>
        <w:rPr>
          <w:noProof/>
        </w:rPr>
        <w:t>7.4.69</w:t>
      </w:r>
      <w:r>
        <w:rPr>
          <w:rFonts w:ascii="Calibri" w:hAnsi="Calibri"/>
          <w:noProof/>
          <w:sz w:val="22"/>
          <w:szCs w:val="22"/>
          <w:lang w:eastAsia="en-GB"/>
        </w:rPr>
        <w:tab/>
      </w:r>
      <w:r>
        <w:rPr>
          <w:noProof/>
        </w:rPr>
        <w:t>Reporting-Location-Requirements</w:t>
      </w:r>
      <w:r>
        <w:rPr>
          <w:noProof/>
        </w:rPr>
        <w:tab/>
      </w:r>
      <w:r>
        <w:rPr>
          <w:noProof/>
        </w:rPr>
        <w:fldChar w:fldCharType="begin" w:fldLock="1"/>
      </w:r>
      <w:r>
        <w:rPr>
          <w:noProof/>
        </w:rPr>
        <w:instrText xml:space="preserve"> PAGEREF _Toc136340793 \h </w:instrText>
      </w:r>
      <w:r>
        <w:rPr>
          <w:noProof/>
        </w:rPr>
      </w:r>
      <w:r>
        <w:rPr>
          <w:noProof/>
        </w:rPr>
        <w:fldChar w:fldCharType="separate"/>
      </w:r>
      <w:r>
        <w:rPr>
          <w:noProof/>
        </w:rPr>
        <w:t>40</w:t>
      </w:r>
      <w:r>
        <w:rPr>
          <w:noProof/>
        </w:rPr>
        <w:fldChar w:fldCharType="end"/>
      </w:r>
    </w:p>
    <w:p w14:paraId="11DD16C0" w14:textId="47EB0A20" w:rsidR="00612149" w:rsidRDefault="00612149">
      <w:pPr>
        <w:pStyle w:val="TOC3"/>
        <w:rPr>
          <w:rFonts w:ascii="Calibri" w:hAnsi="Calibri"/>
          <w:noProof/>
          <w:sz w:val="22"/>
          <w:szCs w:val="22"/>
          <w:lang w:eastAsia="en-GB"/>
        </w:rPr>
      </w:pPr>
      <w:r>
        <w:rPr>
          <w:noProof/>
        </w:rPr>
        <w:t>7.4.70</w:t>
      </w:r>
      <w:r>
        <w:rPr>
          <w:rFonts w:ascii="Calibri" w:hAnsi="Calibri"/>
          <w:noProof/>
          <w:sz w:val="22"/>
          <w:szCs w:val="22"/>
          <w:lang w:eastAsia="en-GB"/>
        </w:rPr>
        <w:tab/>
      </w:r>
      <w:r>
        <w:rPr>
          <w:noProof/>
        </w:rPr>
        <w:t>Additional-Area</w:t>
      </w:r>
      <w:r>
        <w:rPr>
          <w:noProof/>
        </w:rPr>
        <w:tab/>
      </w:r>
      <w:r>
        <w:rPr>
          <w:noProof/>
        </w:rPr>
        <w:fldChar w:fldCharType="begin" w:fldLock="1"/>
      </w:r>
      <w:r>
        <w:rPr>
          <w:noProof/>
        </w:rPr>
        <w:instrText xml:space="preserve"> PAGEREF _Toc136340794 \h </w:instrText>
      </w:r>
      <w:r>
        <w:rPr>
          <w:noProof/>
        </w:rPr>
      </w:r>
      <w:r>
        <w:rPr>
          <w:noProof/>
        </w:rPr>
        <w:fldChar w:fldCharType="separate"/>
      </w:r>
      <w:r>
        <w:rPr>
          <w:noProof/>
        </w:rPr>
        <w:t>40</w:t>
      </w:r>
      <w:r>
        <w:rPr>
          <w:noProof/>
        </w:rPr>
        <w:fldChar w:fldCharType="end"/>
      </w:r>
    </w:p>
    <w:p w14:paraId="69BE781F" w14:textId="52F22281" w:rsidR="00612149" w:rsidRDefault="00612149">
      <w:pPr>
        <w:pStyle w:val="TOC3"/>
        <w:rPr>
          <w:rFonts w:ascii="Calibri" w:hAnsi="Calibri"/>
          <w:noProof/>
          <w:sz w:val="22"/>
          <w:szCs w:val="22"/>
          <w:lang w:eastAsia="en-GB"/>
        </w:rPr>
      </w:pPr>
      <w:r>
        <w:rPr>
          <w:noProof/>
        </w:rPr>
        <w:t>7.4.71</w:t>
      </w:r>
      <w:r>
        <w:rPr>
          <w:rFonts w:ascii="Calibri" w:hAnsi="Calibri"/>
          <w:noProof/>
          <w:sz w:val="22"/>
          <w:szCs w:val="22"/>
          <w:lang w:eastAsia="en-GB"/>
        </w:rPr>
        <w:tab/>
      </w:r>
      <w:r>
        <w:rPr>
          <w:noProof/>
        </w:rPr>
        <w:t>AMF-Instance-Id</w:t>
      </w:r>
      <w:r>
        <w:rPr>
          <w:noProof/>
        </w:rPr>
        <w:tab/>
      </w:r>
      <w:r>
        <w:rPr>
          <w:noProof/>
        </w:rPr>
        <w:fldChar w:fldCharType="begin" w:fldLock="1"/>
      </w:r>
      <w:r>
        <w:rPr>
          <w:noProof/>
        </w:rPr>
        <w:instrText xml:space="preserve"> PAGEREF _Toc136340795 \h </w:instrText>
      </w:r>
      <w:r>
        <w:rPr>
          <w:noProof/>
        </w:rPr>
      </w:r>
      <w:r>
        <w:rPr>
          <w:noProof/>
        </w:rPr>
        <w:fldChar w:fldCharType="separate"/>
      </w:r>
      <w:r>
        <w:rPr>
          <w:noProof/>
        </w:rPr>
        <w:t>41</w:t>
      </w:r>
      <w:r>
        <w:rPr>
          <w:noProof/>
        </w:rPr>
        <w:fldChar w:fldCharType="end"/>
      </w:r>
    </w:p>
    <w:p w14:paraId="4B133C31" w14:textId="7E713017" w:rsidR="00612149" w:rsidRDefault="00612149">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Result-Code AVP and Experimental-Result AVP Values</w:t>
      </w:r>
      <w:r>
        <w:rPr>
          <w:noProof/>
        </w:rPr>
        <w:tab/>
      </w:r>
      <w:r>
        <w:rPr>
          <w:noProof/>
        </w:rPr>
        <w:fldChar w:fldCharType="begin" w:fldLock="1"/>
      </w:r>
      <w:r>
        <w:rPr>
          <w:noProof/>
        </w:rPr>
        <w:instrText xml:space="preserve"> PAGEREF _Toc136340796 \h </w:instrText>
      </w:r>
      <w:r>
        <w:rPr>
          <w:noProof/>
        </w:rPr>
      </w:r>
      <w:r>
        <w:rPr>
          <w:noProof/>
        </w:rPr>
        <w:fldChar w:fldCharType="separate"/>
      </w:r>
      <w:r>
        <w:rPr>
          <w:noProof/>
        </w:rPr>
        <w:t>41</w:t>
      </w:r>
      <w:r>
        <w:rPr>
          <w:noProof/>
        </w:rPr>
        <w:fldChar w:fldCharType="end"/>
      </w:r>
    </w:p>
    <w:p w14:paraId="3BF8F21A" w14:textId="3306AA34" w:rsidR="00612149" w:rsidRDefault="00612149">
      <w:pPr>
        <w:pStyle w:val="TOC3"/>
        <w:rPr>
          <w:rFonts w:ascii="Calibri" w:hAnsi="Calibri"/>
          <w:noProof/>
          <w:sz w:val="22"/>
          <w:szCs w:val="22"/>
          <w:lang w:eastAsia="en-GB"/>
        </w:rPr>
      </w:pPr>
      <w:r w:rsidRPr="007D3933">
        <w:rPr>
          <w:noProof/>
          <w:lang w:val="en-US"/>
        </w:rPr>
        <w:t>7.5.1</w:t>
      </w:r>
      <w:r>
        <w:rPr>
          <w:rFonts w:ascii="Calibri" w:hAnsi="Calibri"/>
          <w:noProof/>
          <w:sz w:val="22"/>
          <w:szCs w:val="22"/>
          <w:lang w:eastAsia="en-GB"/>
        </w:rPr>
        <w:tab/>
      </w:r>
      <w:r w:rsidRPr="007D3933">
        <w:rPr>
          <w:noProof/>
          <w:lang w:val="en-US"/>
        </w:rPr>
        <w:t>General</w:t>
      </w:r>
      <w:r>
        <w:rPr>
          <w:noProof/>
        </w:rPr>
        <w:tab/>
      </w:r>
      <w:r>
        <w:rPr>
          <w:noProof/>
        </w:rPr>
        <w:fldChar w:fldCharType="begin" w:fldLock="1"/>
      </w:r>
      <w:r>
        <w:rPr>
          <w:noProof/>
        </w:rPr>
        <w:instrText xml:space="preserve"> PAGEREF _Toc136340797 \h </w:instrText>
      </w:r>
      <w:r>
        <w:rPr>
          <w:noProof/>
        </w:rPr>
      </w:r>
      <w:r>
        <w:rPr>
          <w:noProof/>
        </w:rPr>
        <w:fldChar w:fldCharType="separate"/>
      </w:r>
      <w:r>
        <w:rPr>
          <w:noProof/>
        </w:rPr>
        <w:t>41</w:t>
      </w:r>
      <w:r>
        <w:rPr>
          <w:noProof/>
        </w:rPr>
        <w:fldChar w:fldCharType="end"/>
      </w:r>
    </w:p>
    <w:p w14:paraId="586CA22A" w14:textId="1778E09C" w:rsidR="00612149" w:rsidRDefault="00612149">
      <w:pPr>
        <w:pStyle w:val="TOC3"/>
        <w:rPr>
          <w:rFonts w:ascii="Calibri" w:hAnsi="Calibri"/>
          <w:noProof/>
          <w:sz w:val="22"/>
          <w:szCs w:val="22"/>
          <w:lang w:eastAsia="en-GB"/>
        </w:rPr>
      </w:pPr>
      <w:r>
        <w:rPr>
          <w:noProof/>
        </w:rPr>
        <w:t>7.5.2</w:t>
      </w:r>
      <w:r>
        <w:rPr>
          <w:rFonts w:ascii="Calibri" w:hAnsi="Calibri"/>
          <w:noProof/>
          <w:sz w:val="22"/>
          <w:szCs w:val="22"/>
          <w:lang w:eastAsia="en-GB"/>
        </w:rPr>
        <w:tab/>
      </w:r>
      <w:r>
        <w:rPr>
          <w:noProof/>
        </w:rPr>
        <w:t>Success</w:t>
      </w:r>
      <w:r>
        <w:rPr>
          <w:noProof/>
        </w:rPr>
        <w:tab/>
      </w:r>
      <w:r>
        <w:rPr>
          <w:noProof/>
        </w:rPr>
        <w:fldChar w:fldCharType="begin" w:fldLock="1"/>
      </w:r>
      <w:r>
        <w:rPr>
          <w:noProof/>
        </w:rPr>
        <w:instrText xml:space="preserve"> PAGEREF _Toc136340798 \h </w:instrText>
      </w:r>
      <w:r>
        <w:rPr>
          <w:noProof/>
        </w:rPr>
      </w:r>
      <w:r>
        <w:rPr>
          <w:noProof/>
        </w:rPr>
        <w:fldChar w:fldCharType="separate"/>
      </w:r>
      <w:r>
        <w:rPr>
          <w:noProof/>
        </w:rPr>
        <w:t>41</w:t>
      </w:r>
      <w:r>
        <w:rPr>
          <w:noProof/>
        </w:rPr>
        <w:fldChar w:fldCharType="end"/>
      </w:r>
    </w:p>
    <w:p w14:paraId="5A96137A" w14:textId="2FE1BB34" w:rsidR="00612149" w:rsidRDefault="00612149">
      <w:pPr>
        <w:pStyle w:val="TOC3"/>
        <w:rPr>
          <w:rFonts w:ascii="Calibri" w:hAnsi="Calibri"/>
          <w:noProof/>
          <w:sz w:val="22"/>
          <w:szCs w:val="22"/>
          <w:lang w:eastAsia="en-GB"/>
        </w:rPr>
      </w:pPr>
      <w:r>
        <w:rPr>
          <w:noProof/>
        </w:rPr>
        <w:t>7.5.3</w:t>
      </w:r>
      <w:r>
        <w:rPr>
          <w:rFonts w:ascii="Calibri" w:hAnsi="Calibri"/>
          <w:noProof/>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_Toc136340799 \h </w:instrText>
      </w:r>
      <w:r>
        <w:rPr>
          <w:noProof/>
        </w:rPr>
      </w:r>
      <w:r>
        <w:rPr>
          <w:noProof/>
        </w:rPr>
        <w:fldChar w:fldCharType="separate"/>
      </w:r>
      <w:r>
        <w:rPr>
          <w:noProof/>
        </w:rPr>
        <w:t>41</w:t>
      </w:r>
      <w:r>
        <w:rPr>
          <w:noProof/>
        </w:rPr>
        <w:fldChar w:fldCharType="end"/>
      </w:r>
    </w:p>
    <w:p w14:paraId="4A761094" w14:textId="03129513" w:rsidR="00612149" w:rsidRDefault="00612149">
      <w:pPr>
        <w:pStyle w:val="TOC4"/>
        <w:rPr>
          <w:rFonts w:ascii="Calibri" w:hAnsi="Calibri"/>
          <w:noProof/>
          <w:sz w:val="22"/>
          <w:szCs w:val="22"/>
          <w:lang w:eastAsia="en-GB"/>
        </w:rPr>
      </w:pPr>
      <w:r>
        <w:rPr>
          <w:noProof/>
        </w:rPr>
        <w:t>7.5.3.1</w:t>
      </w:r>
      <w:r>
        <w:rPr>
          <w:rFonts w:ascii="Calibri" w:hAnsi="Calibri"/>
          <w:noProof/>
          <w:sz w:val="22"/>
          <w:szCs w:val="22"/>
          <w:lang w:eastAsia="en-GB"/>
        </w:rPr>
        <w:tab/>
      </w:r>
      <w:r>
        <w:rPr>
          <w:noProof/>
        </w:rPr>
        <w:t>DIAMETER_ERROR_USER_UNKNOWN (5001)</w:t>
      </w:r>
      <w:r>
        <w:rPr>
          <w:noProof/>
        </w:rPr>
        <w:tab/>
      </w:r>
      <w:r>
        <w:rPr>
          <w:noProof/>
        </w:rPr>
        <w:fldChar w:fldCharType="begin" w:fldLock="1"/>
      </w:r>
      <w:r>
        <w:rPr>
          <w:noProof/>
        </w:rPr>
        <w:instrText xml:space="preserve"> PAGEREF _Toc136340800 \h </w:instrText>
      </w:r>
      <w:r>
        <w:rPr>
          <w:noProof/>
        </w:rPr>
      </w:r>
      <w:r>
        <w:rPr>
          <w:noProof/>
        </w:rPr>
        <w:fldChar w:fldCharType="separate"/>
      </w:r>
      <w:r>
        <w:rPr>
          <w:noProof/>
        </w:rPr>
        <w:t>41</w:t>
      </w:r>
      <w:r>
        <w:rPr>
          <w:noProof/>
        </w:rPr>
        <w:fldChar w:fldCharType="end"/>
      </w:r>
    </w:p>
    <w:p w14:paraId="2E66CEC4" w14:textId="1B6CF25F" w:rsidR="00612149" w:rsidRDefault="00612149">
      <w:pPr>
        <w:pStyle w:val="TOC4"/>
        <w:rPr>
          <w:rFonts w:ascii="Calibri" w:hAnsi="Calibri"/>
          <w:noProof/>
          <w:sz w:val="22"/>
          <w:szCs w:val="22"/>
          <w:lang w:eastAsia="en-GB"/>
        </w:rPr>
      </w:pPr>
      <w:r>
        <w:rPr>
          <w:noProof/>
        </w:rPr>
        <w:t>7.5.3.2</w:t>
      </w:r>
      <w:r>
        <w:rPr>
          <w:rFonts w:ascii="Calibri" w:hAnsi="Calibri"/>
          <w:noProof/>
          <w:sz w:val="22"/>
          <w:szCs w:val="22"/>
          <w:lang w:eastAsia="en-GB"/>
        </w:rPr>
        <w:tab/>
      </w:r>
      <w:r>
        <w:rPr>
          <w:noProof/>
        </w:rPr>
        <w:t>DIAMETER_ERROR_UNAUTHORIZED_REQUESTING_NETWORK (5490)</w:t>
      </w:r>
      <w:r>
        <w:rPr>
          <w:noProof/>
        </w:rPr>
        <w:tab/>
      </w:r>
      <w:r>
        <w:rPr>
          <w:noProof/>
        </w:rPr>
        <w:fldChar w:fldCharType="begin" w:fldLock="1"/>
      </w:r>
      <w:r>
        <w:rPr>
          <w:noProof/>
        </w:rPr>
        <w:instrText xml:space="preserve"> PAGEREF _Toc136340801 \h </w:instrText>
      </w:r>
      <w:r>
        <w:rPr>
          <w:noProof/>
        </w:rPr>
      </w:r>
      <w:r>
        <w:rPr>
          <w:noProof/>
        </w:rPr>
        <w:fldChar w:fldCharType="separate"/>
      </w:r>
      <w:r>
        <w:rPr>
          <w:noProof/>
        </w:rPr>
        <w:t>41</w:t>
      </w:r>
      <w:r>
        <w:rPr>
          <w:noProof/>
        </w:rPr>
        <w:fldChar w:fldCharType="end"/>
      </w:r>
    </w:p>
    <w:p w14:paraId="3916F63E" w14:textId="60FCD4C9" w:rsidR="00612149" w:rsidRDefault="00612149">
      <w:pPr>
        <w:pStyle w:val="TOC3"/>
        <w:rPr>
          <w:rFonts w:ascii="Calibri" w:hAnsi="Calibri"/>
          <w:noProof/>
          <w:sz w:val="22"/>
          <w:szCs w:val="22"/>
          <w:lang w:eastAsia="en-GB"/>
        </w:rPr>
      </w:pPr>
      <w:r>
        <w:rPr>
          <w:noProof/>
        </w:rPr>
        <w:t>7.5.4</w:t>
      </w:r>
      <w:r>
        <w:rPr>
          <w:rFonts w:ascii="Calibri" w:hAnsi="Calibri"/>
          <w:noProof/>
          <w:sz w:val="22"/>
          <w:szCs w:val="22"/>
          <w:lang w:eastAsia="en-GB"/>
        </w:rPr>
        <w:tab/>
      </w:r>
      <w:r>
        <w:rPr>
          <w:noProof/>
        </w:rPr>
        <w:t>Transient Failures</w:t>
      </w:r>
      <w:r>
        <w:rPr>
          <w:noProof/>
        </w:rPr>
        <w:tab/>
      </w:r>
      <w:r>
        <w:rPr>
          <w:noProof/>
        </w:rPr>
        <w:fldChar w:fldCharType="begin" w:fldLock="1"/>
      </w:r>
      <w:r>
        <w:rPr>
          <w:noProof/>
        </w:rPr>
        <w:instrText xml:space="preserve"> PAGEREF _Toc136340802 \h </w:instrText>
      </w:r>
      <w:r>
        <w:rPr>
          <w:noProof/>
        </w:rPr>
      </w:r>
      <w:r>
        <w:rPr>
          <w:noProof/>
        </w:rPr>
        <w:fldChar w:fldCharType="separate"/>
      </w:r>
      <w:r>
        <w:rPr>
          <w:noProof/>
        </w:rPr>
        <w:t>41</w:t>
      </w:r>
      <w:r>
        <w:rPr>
          <w:noProof/>
        </w:rPr>
        <w:fldChar w:fldCharType="end"/>
      </w:r>
    </w:p>
    <w:p w14:paraId="40F1757A" w14:textId="734CECAB" w:rsidR="00612149" w:rsidRDefault="00612149">
      <w:pPr>
        <w:pStyle w:val="TOC4"/>
        <w:rPr>
          <w:rFonts w:ascii="Calibri" w:hAnsi="Calibri"/>
          <w:noProof/>
          <w:sz w:val="22"/>
          <w:szCs w:val="22"/>
          <w:lang w:eastAsia="en-GB"/>
        </w:rPr>
      </w:pPr>
      <w:r>
        <w:rPr>
          <w:noProof/>
        </w:rPr>
        <w:lastRenderedPageBreak/>
        <w:t>7.5.4.1</w:t>
      </w:r>
      <w:r>
        <w:rPr>
          <w:rFonts w:ascii="Calibri" w:hAnsi="Calibri"/>
          <w:noProof/>
          <w:sz w:val="22"/>
          <w:szCs w:val="22"/>
          <w:lang w:eastAsia="en-GB"/>
        </w:rPr>
        <w:tab/>
      </w:r>
      <w:r>
        <w:rPr>
          <w:noProof/>
        </w:rPr>
        <w:t>DIAMETER_ERROR_UNREACHABLE_USER (4221)</w:t>
      </w:r>
      <w:r>
        <w:rPr>
          <w:noProof/>
        </w:rPr>
        <w:tab/>
      </w:r>
      <w:r>
        <w:rPr>
          <w:noProof/>
        </w:rPr>
        <w:fldChar w:fldCharType="begin" w:fldLock="1"/>
      </w:r>
      <w:r>
        <w:rPr>
          <w:noProof/>
        </w:rPr>
        <w:instrText xml:space="preserve"> PAGEREF _Toc136340803 \h </w:instrText>
      </w:r>
      <w:r>
        <w:rPr>
          <w:noProof/>
        </w:rPr>
      </w:r>
      <w:r>
        <w:rPr>
          <w:noProof/>
        </w:rPr>
        <w:fldChar w:fldCharType="separate"/>
      </w:r>
      <w:r>
        <w:rPr>
          <w:noProof/>
        </w:rPr>
        <w:t>41</w:t>
      </w:r>
      <w:r>
        <w:rPr>
          <w:noProof/>
        </w:rPr>
        <w:fldChar w:fldCharType="end"/>
      </w:r>
    </w:p>
    <w:p w14:paraId="0A3491B4" w14:textId="322F4B4C" w:rsidR="00612149" w:rsidRDefault="00612149">
      <w:pPr>
        <w:pStyle w:val="TOC4"/>
        <w:rPr>
          <w:rFonts w:ascii="Calibri" w:hAnsi="Calibri"/>
          <w:noProof/>
          <w:sz w:val="22"/>
          <w:szCs w:val="22"/>
          <w:lang w:eastAsia="en-GB"/>
        </w:rPr>
      </w:pPr>
      <w:r w:rsidRPr="007D3933">
        <w:rPr>
          <w:noProof/>
          <w:lang w:val="en-US"/>
        </w:rPr>
        <w:t>7.5.4.2</w:t>
      </w:r>
      <w:r>
        <w:rPr>
          <w:rFonts w:ascii="Calibri" w:hAnsi="Calibri"/>
          <w:noProof/>
          <w:sz w:val="22"/>
          <w:szCs w:val="22"/>
          <w:lang w:eastAsia="en-GB"/>
        </w:rPr>
        <w:tab/>
      </w:r>
      <w:r w:rsidRPr="007D3933">
        <w:rPr>
          <w:noProof/>
          <w:lang w:val="en-US"/>
        </w:rPr>
        <w:t>DIAMETER_ERROR_SUSPENDED_USER (4222)</w:t>
      </w:r>
      <w:r>
        <w:rPr>
          <w:noProof/>
        </w:rPr>
        <w:tab/>
      </w:r>
      <w:r>
        <w:rPr>
          <w:noProof/>
        </w:rPr>
        <w:fldChar w:fldCharType="begin" w:fldLock="1"/>
      </w:r>
      <w:r>
        <w:rPr>
          <w:noProof/>
        </w:rPr>
        <w:instrText xml:space="preserve"> PAGEREF _Toc136340804 \h </w:instrText>
      </w:r>
      <w:r>
        <w:rPr>
          <w:noProof/>
        </w:rPr>
      </w:r>
      <w:r>
        <w:rPr>
          <w:noProof/>
        </w:rPr>
        <w:fldChar w:fldCharType="separate"/>
      </w:r>
      <w:r>
        <w:rPr>
          <w:noProof/>
        </w:rPr>
        <w:t>41</w:t>
      </w:r>
      <w:r>
        <w:rPr>
          <w:noProof/>
        </w:rPr>
        <w:fldChar w:fldCharType="end"/>
      </w:r>
    </w:p>
    <w:p w14:paraId="1DC66BB4" w14:textId="59B14871" w:rsidR="00612149" w:rsidRDefault="00612149">
      <w:pPr>
        <w:pStyle w:val="TOC4"/>
        <w:rPr>
          <w:rFonts w:ascii="Calibri" w:hAnsi="Calibri"/>
          <w:noProof/>
          <w:sz w:val="22"/>
          <w:szCs w:val="22"/>
          <w:lang w:eastAsia="en-GB"/>
        </w:rPr>
      </w:pPr>
      <w:r w:rsidRPr="007D3933">
        <w:rPr>
          <w:noProof/>
          <w:lang w:val="en-US"/>
        </w:rPr>
        <w:t>7.5.4.3</w:t>
      </w:r>
      <w:r>
        <w:rPr>
          <w:rFonts w:ascii="Calibri" w:hAnsi="Calibri"/>
          <w:noProof/>
          <w:sz w:val="22"/>
          <w:szCs w:val="22"/>
          <w:lang w:eastAsia="en-GB"/>
        </w:rPr>
        <w:tab/>
      </w:r>
      <w:r w:rsidRPr="007D3933">
        <w:rPr>
          <w:noProof/>
          <w:lang w:val="en-US"/>
        </w:rPr>
        <w:t>DIAMETER_ERROR_DETACHED_USER (4223)</w:t>
      </w:r>
      <w:r>
        <w:rPr>
          <w:noProof/>
        </w:rPr>
        <w:tab/>
      </w:r>
      <w:r>
        <w:rPr>
          <w:noProof/>
        </w:rPr>
        <w:fldChar w:fldCharType="begin" w:fldLock="1"/>
      </w:r>
      <w:r>
        <w:rPr>
          <w:noProof/>
        </w:rPr>
        <w:instrText xml:space="preserve"> PAGEREF _Toc136340805 \h </w:instrText>
      </w:r>
      <w:r>
        <w:rPr>
          <w:noProof/>
        </w:rPr>
      </w:r>
      <w:r>
        <w:rPr>
          <w:noProof/>
        </w:rPr>
        <w:fldChar w:fldCharType="separate"/>
      </w:r>
      <w:r>
        <w:rPr>
          <w:noProof/>
        </w:rPr>
        <w:t>42</w:t>
      </w:r>
      <w:r>
        <w:rPr>
          <w:noProof/>
        </w:rPr>
        <w:fldChar w:fldCharType="end"/>
      </w:r>
    </w:p>
    <w:p w14:paraId="601E8C8A" w14:textId="6C190E43" w:rsidR="00612149" w:rsidRDefault="00612149">
      <w:pPr>
        <w:pStyle w:val="TOC4"/>
        <w:rPr>
          <w:rFonts w:ascii="Calibri" w:hAnsi="Calibri"/>
          <w:noProof/>
          <w:sz w:val="22"/>
          <w:szCs w:val="22"/>
          <w:lang w:eastAsia="en-GB"/>
        </w:rPr>
      </w:pPr>
      <w:r w:rsidRPr="007D3933">
        <w:rPr>
          <w:noProof/>
          <w:lang w:val="en-US"/>
        </w:rPr>
        <w:t>7.5.4.4</w:t>
      </w:r>
      <w:r>
        <w:rPr>
          <w:rFonts w:ascii="Calibri" w:hAnsi="Calibri"/>
          <w:noProof/>
          <w:sz w:val="22"/>
          <w:szCs w:val="22"/>
          <w:lang w:eastAsia="en-GB"/>
        </w:rPr>
        <w:tab/>
      </w:r>
      <w:r w:rsidRPr="007D3933">
        <w:rPr>
          <w:noProof/>
          <w:lang w:val="en-US"/>
        </w:rPr>
        <w:t>DIAMETER_ERROR_POSITIONING_DENIED (4224)</w:t>
      </w:r>
      <w:r>
        <w:rPr>
          <w:noProof/>
        </w:rPr>
        <w:tab/>
      </w:r>
      <w:r>
        <w:rPr>
          <w:noProof/>
        </w:rPr>
        <w:fldChar w:fldCharType="begin" w:fldLock="1"/>
      </w:r>
      <w:r>
        <w:rPr>
          <w:noProof/>
        </w:rPr>
        <w:instrText xml:space="preserve"> PAGEREF _Toc136340806 \h </w:instrText>
      </w:r>
      <w:r>
        <w:rPr>
          <w:noProof/>
        </w:rPr>
      </w:r>
      <w:r>
        <w:rPr>
          <w:noProof/>
        </w:rPr>
        <w:fldChar w:fldCharType="separate"/>
      </w:r>
      <w:r>
        <w:rPr>
          <w:noProof/>
        </w:rPr>
        <w:t>42</w:t>
      </w:r>
      <w:r>
        <w:rPr>
          <w:noProof/>
        </w:rPr>
        <w:fldChar w:fldCharType="end"/>
      </w:r>
    </w:p>
    <w:p w14:paraId="0F027429" w14:textId="28FF42CA" w:rsidR="00612149" w:rsidRDefault="00612149">
      <w:pPr>
        <w:pStyle w:val="TOC4"/>
        <w:rPr>
          <w:rFonts w:ascii="Calibri" w:hAnsi="Calibri"/>
          <w:noProof/>
          <w:sz w:val="22"/>
          <w:szCs w:val="22"/>
          <w:lang w:eastAsia="en-GB"/>
        </w:rPr>
      </w:pPr>
      <w:r w:rsidRPr="007D3933">
        <w:rPr>
          <w:noProof/>
          <w:lang w:val="en-US"/>
        </w:rPr>
        <w:t>7.5.4.5</w:t>
      </w:r>
      <w:r>
        <w:rPr>
          <w:rFonts w:ascii="Calibri" w:hAnsi="Calibri"/>
          <w:noProof/>
          <w:sz w:val="22"/>
          <w:szCs w:val="22"/>
          <w:lang w:eastAsia="en-GB"/>
        </w:rPr>
        <w:tab/>
      </w:r>
      <w:r w:rsidRPr="007D3933">
        <w:rPr>
          <w:noProof/>
          <w:lang w:val="en-US"/>
        </w:rPr>
        <w:t>DIAMETER_ERROR_POSITIONING_FAILED (4225)</w:t>
      </w:r>
      <w:r>
        <w:rPr>
          <w:noProof/>
        </w:rPr>
        <w:tab/>
      </w:r>
      <w:r>
        <w:rPr>
          <w:noProof/>
        </w:rPr>
        <w:fldChar w:fldCharType="begin" w:fldLock="1"/>
      </w:r>
      <w:r>
        <w:rPr>
          <w:noProof/>
        </w:rPr>
        <w:instrText xml:space="preserve"> PAGEREF _Toc136340807 \h </w:instrText>
      </w:r>
      <w:r>
        <w:rPr>
          <w:noProof/>
        </w:rPr>
      </w:r>
      <w:r>
        <w:rPr>
          <w:noProof/>
        </w:rPr>
        <w:fldChar w:fldCharType="separate"/>
      </w:r>
      <w:r>
        <w:rPr>
          <w:noProof/>
        </w:rPr>
        <w:t>42</w:t>
      </w:r>
      <w:r>
        <w:rPr>
          <w:noProof/>
        </w:rPr>
        <w:fldChar w:fldCharType="end"/>
      </w:r>
    </w:p>
    <w:p w14:paraId="6C2EFD31" w14:textId="43C9E41C" w:rsidR="00612149" w:rsidRDefault="00612149">
      <w:pPr>
        <w:pStyle w:val="TOC4"/>
        <w:rPr>
          <w:rFonts w:ascii="Calibri" w:hAnsi="Calibri"/>
          <w:noProof/>
          <w:sz w:val="22"/>
          <w:szCs w:val="22"/>
          <w:lang w:eastAsia="en-GB"/>
        </w:rPr>
      </w:pPr>
      <w:r>
        <w:rPr>
          <w:noProof/>
        </w:rPr>
        <w:t>7.5.4.6</w:t>
      </w:r>
      <w:r>
        <w:rPr>
          <w:rFonts w:ascii="Calibri" w:hAnsi="Calibri"/>
          <w:noProof/>
          <w:sz w:val="22"/>
          <w:szCs w:val="22"/>
          <w:lang w:eastAsia="en-GB"/>
        </w:rPr>
        <w:tab/>
      </w:r>
      <w:r>
        <w:rPr>
          <w:noProof/>
        </w:rPr>
        <w:t>DIAMETER_ERROR_UNKNOWN_UNREACHABLE LCS_CLIENT (4226)</w:t>
      </w:r>
      <w:r>
        <w:rPr>
          <w:noProof/>
        </w:rPr>
        <w:tab/>
      </w:r>
      <w:r>
        <w:rPr>
          <w:noProof/>
        </w:rPr>
        <w:fldChar w:fldCharType="begin" w:fldLock="1"/>
      </w:r>
      <w:r>
        <w:rPr>
          <w:noProof/>
        </w:rPr>
        <w:instrText xml:space="preserve"> PAGEREF _Toc136340808 \h </w:instrText>
      </w:r>
      <w:r>
        <w:rPr>
          <w:noProof/>
        </w:rPr>
      </w:r>
      <w:r>
        <w:rPr>
          <w:noProof/>
        </w:rPr>
        <w:fldChar w:fldCharType="separate"/>
      </w:r>
      <w:r>
        <w:rPr>
          <w:noProof/>
        </w:rPr>
        <w:t>42</w:t>
      </w:r>
      <w:r>
        <w:rPr>
          <w:noProof/>
        </w:rPr>
        <w:fldChar w:fldCharType="end"/>
      </w:r>
    </w:p>
    <w:p w14:paraId="61B438C2" w14:textId="51C3B7AF" w:rsidR="00612149" w:rsidRDefault="00612149" w:rsidP="00612149">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_Toc136340809 \h </w:instrText>
      </w:r>
      <w:r>
        <w:rPr>
          <w:noProof/>
        </w:rPr>
      </w:r>
      <w:r>
        <w:rPr>
          <w:noProof/>
        </w:rPr>
        <w:fldChar w:fldCharType="separate"/>
      </w:r>
      <w:r>
        <w:rPr>
          <w:noProof/>
        </w:rPr>
        <w:t>43</w:t>
      </w:r>
      <w:r>
        <w:rPr>
          <w:noProof/>
        </w:rPr>
        <w:fldChar w:fldCharType="end"/>
      </w:r>
    </w:p>
    <w:p w14:paraId="45824078" w14:textId="59F26356" w:rsidR="00080512" w:rsidRPr="00BD529F" w:rsidRDefault="00F33920">
      <w:r>
        <w:rPr>
          <w:noProof/>
          <w:sz w:val="22"/>
        </w:rPr>
        <w:fldChar w:fldCharType="end"/>
      </w:r>
    </w:p>
    <w:p w14:paraId="30F004BA" w14:textId="77777777" w:rsidR="00F46FED" w:rsidRPr="00BD529F" w:rsidRDefault="00080512" w:rsidP="005B7690">
      <w:pPr>
        <w:pStyle w:val="Heading1"/>
      </w:pPr>
      <w:r w:rsidRPr="00BD529F">
        <w:br w:type="page"/>
      </w:r>
      <w:bookmarkStart w:id="6" w:name="_Toc19716047"/>
      <w:bookmarkStart w:id="7" w:name="_Toc136340688"/>
      <w:r w:rsidR="00F46FED" w:rsidRPr="00BD529F">
        <w:lastRenderedPageBreak/>
        <w:t>Foreword</w:t>
      </w:r>
      <w:bookmarkEnd w:id="6"/>
      <w:bookmarkEnd w:id="7"/>
    </w:p>
    <w:p w14:paraId="02F211D7" w14:textId="77777777" w:rsidR="00F46FED" w:rsidRPr="00BD529F" w:rsidRDefault="00F46FED" w:rsidP="00F46FED">
      <w:r w:rsidRPr="00BD529F">
        <w:t>This Technical Specification has been produced by the 3</w:t>
      </w:r>
      <w:r w:rsidRPr="00BD529F">
        <w:rPr>
          <w:vertAlign w:val="superscript"/>
        </w:rPr>
        <w:t>rd</w:t>
      </w:r>
      <w:r w:rsidRPr="00BD529F">
        <w:t xml:space="preserve"> Generation Partnership Project (3GPP).</w:t>
      </w:r>
    </w:p>
    <w:p w14:paraId="1BA31669" w14:textId="77777777" w:rsidR="00F46FED" w:rsidRPr="00BD529F" w:rsidRDefault="00F46FED" w:rsidP="00F46FED">
      <w:r w:rsidRPr="00BD529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9F818D" w14:textId="77777777" w:rsidR="00F46FED" w:rsidRPr="00BD529F" w:rsidRDefault="00F46FED" w:rsidP="00F46FED">
      <w:pPr>
        <w:pStyle w:val="B1"/>
      </w:pPr>
      <w:r w:rsidRPr="00BD529F">
        <w:t>Version x.y.z</w:t>
      </w:r>
    </w:p>
    <w:p w14:paraId="3439F309" w14:textId="77777777" w:rsidR="00F46FED" w:rsidRPr="00BD529F" w:rsidRDefault="00F46FED" w:rsidP="00F46FED">
      <w:pPr>
        <w:pStyle w:val="B1"/>
      </w:pPr>
      <w:r w:rsidRPr="00BD529F">
        <w:t>where:</w:t>
      </w:r>
    </w:p>
    <w:p w14:paraId="2E2D80EE" w14:textId="77777777" w:rsidR="00F46FED" w:rsidRPr="00BD529F" w:rsidRDefault="00F46FED" w:rsidP="00F46FED">
      <w:pPr>
        <w:pStyle w:val="B2"/>
      </w:pPr>
      <w:r w:rsidRPr="00BD529F">
        <w:t>x</w:t>
      </w:r>
      <w:r w:rsidRPr="00BD529F">
        <w:tab/>
        <w:t>the first digit:</w:t>
      </w:r>
    </w:p>
    <w:p w14:paraId="22B7EA14" w14:textId="77777777" w:rsidR="00F46FED" w:rsidRPr="00BD529F" w:rsidRDefault="00F46FED" w:rsidP="00F46FED">
      <w:pPr>
        <w:pStyle w:val="B3"/>
      </w:pPr>
      <w:r w:rsidRPr="00BD529F">
        <w:t>1</w:t>
      </w:r>
      <w:r w:rsidRPr="00BD529F">
        <w:tab/>
        <w:t>presented to TSG for information;</w:t>
      </w:r>
    </w:p>
    <w:p w14:paraId="049BBCEA" w14:textId="77777777" w:rsidR="00F46FED" w:rsidRPr="00BD529F" w:rsidRDefault="00F46FED" w:rsidP="00F46FED">
      <w:pPr>
        <w:pStyle w:val="B3"/>
      </w:pPr>
      <w:r w:rsidRPr="00BD529F">
        <w:t>2</w:t>
      </w:r>
      <w:r w:rsidRPr="00BD529F">
        <w:tab/>
        <w:t>presented to TSG for approval;</w:t>
      </w:r>
    </w:p>
    <w:p w14:paraId="65AB0099" w14:textId="77777777" w:rsidR="00F46FED" w:rsidRPr="00BD529F" w:rsidRDefault="00F46FED" w:rsidP="00F46FED">
      <w:pPr>
        <w:pStyle w:val="B3"/>
      </w:pPr>
      <w:r w:rsidRPr="00BD529F">
        <w:t>3</w:t>
      </w:r>
      <w:r w:rsidRPr="00BD529F">
        <w:tab/>
        <w:t>or greater indicates TSG approved document under change control.</w:t>
      </w:r>
    </w:p>
    <w:p w14:paraId="6C42D222" w14:textId="77777777" w:rsidR="00F46FED" w:rsidRPr="00BD529F" w:rsidRDefault="00F46FED" w:rsidP="00F46FED">
      <w:pPr>
        <w:pStyle w:val="B2"/>
      </w:pPr>
      <w:r w:rsidRPr="00BD529F">
        <w:t>y</w:t>
      </w:r>
      <w:r w:rsidRPr="00BD529F">
        <w:tab/>
        <w:t>the second digit is incremented for all changes of substance, i.e. technical enhancements, corrections, updates, etc.</w:t>
      </w:r>
    </w:p>
    <w:p w14:paraId="5A845969" w14:textId="77777777" w:rsidR="00F46FED" w:rsidRPr="00BD529F" w:rsidRDefault="00F46FED" w:rsidP="00F46FED">
      <w:pPr>
        <w:pStyle w:val="B2"/>
      </w:pPr>
      <w:r w:rsidRPr="00BD529F">
        <w:t>z</w:t>
      </w:r>
      <w:r w:rsidRPr="00BD529F">
        <w:tab/>
        <w:t>the third digit is incremented when editorial only changes have been incorporated in the document.</w:t>
      </w:r>
    </w:p>
    <w:p w14:paraId="2267031D" w14:textId="77777777" w:rsidR="00F46FED" w:rsidRPr="00BD529F" w:rsidRDefault="00F46FED" w:rsidP="005B7690">
      <w:pPr>
        <w:pStyle w:val="Heading1"/>
      </w:pPr>
      <w:r w:rsidRPr="00BD529F">
        <w:br w:type="page"/>
      </w:r>
      <w:bookmarkStart w:id="8" w:name="_Toc19716048"/>
      <w:bookmarkStart w:id="9" w:name="_Toc136340689"/>
      <w:r w:rsidRPr="00BD529F">
        <w:lastRenderedPageBreak/>
        <w:t>1</w:t>
      </w:r>
      <w:r w:rsidRPr="00BD529F">
        <w:tab/>
        <w:t>Scope</w:t>
      </w:r>
      <w:bookmarkEnd w:id="8"/>
      <w:bookmarkEnd w:id="9"/>
    </w:p>
    <w:p w14:paraId="64EF2D93" w14:textId="77777777" w:rsidR="00B35B10" w:rsidRPr="00BD529F" w:rsidRDefault="007B6C64" w:rsidP="00B35B10">
      <w:r w:rsidRPr="00BD529F">
        <w:t xml:space="preserve">The present document specifies </w:t>
      </w:r>
      <w:r w:rsidRPr="00BD529F">
        <w:rPr>
          <w:rFonts w:hint="eastAsia"/>
          <w:lang w:eastAsia="zh-CN"/>
        </w:rPr>
        <w:t xml:space="preserve">the </w:t>
      </w:r>
      <w:r w:rsidRPr="00BD529F">
        <w:t xml:space="preserve">procedures and information coding </w:t>
      </w:r>
      <w:r w:rsidRPr="00BD529F">
        <w:rPr>
          <w:rFonts w:hint="eastAsia"/>
          <w:lang w:eastAsia="zh-CN"/>
        </w:rPr>
        <w:t xml:space="preserve">for </w:t>
      </w:r>
      <w:r w:rsidRPr="00BD529F">
        <w:rPr>
          <w:lang w:eastAsia="zh-CN"/>
        </w:rPr>
        <w:t xml:space="preserve">the EPC LCS Protocol </w:t>
      </w:r>
      <w:r w:rsidRPr="00BD529F">
        <w:rPr>
          <w:rFonts w:hint="eastAsia"/>
          <w:lang w:eastAsia="zh-CN"/>
        </w:rPr>
        <w:t>(</w:t>
      </w:r>
      <w:r w:rsidRPr="00BD529F">
        <w:rPr>
          <w:lang w:eastAsia="zh-CN"/>
        </w:rPr>
        <w:t>ELP</w:t>
      </w:r>
      <w:r w:rsidRPr="00BD529F">
        <w:rPr>
          <w:rFonts w:hint="eastAsia"/>
          <w:lang w:eastAsia="zh-CN"/>
        </w:rPr>
        <w:t xml:space="preserve">) </w:t>
      </w:r>
      <w:r w:rsidRPr="00BD529F">
        <w:t xml:space="preserve">that </w:t>
      </w:r>
      <w:r w:rsidRPr="00BD529F">
        <w:rPr>
          <w:rFonts w:hint="eastAsia"/>
          <w:lang w:eastAsia="zh-CN"/>
        </w:rPr>
        <w:t>is</w:t>
      </w:r>
      <w:r w:rsidRPr="00BD529F">
        <w:t xml:space="preserve"> needed to support </w:t>
      </w:r>
      <w:r w:rsidRPr="00BD529F">
        <w:rPr>
          <w:rFonts w:hint="eastAsia"/>
          <w:lang w:eastAsia="zh-CN"/>
        </w:rPr>
        <w:t xml:space="preserve">the </w:t>
      </w:r>
      <w:r w:rsidRPr="00BD529F">
        <w:rPr>
          <w:lang w:eastAsia="zh-CN"/>
        </w:rPr>
        <w:t>location</w:t>
      </w:r>
      <w:r w:rsidRPr="00BD529F">
        <w:rPr>
          <w:rFonts w:hint="eastAsia"/>
          <w:lang w:eastAsia="zh-CN"/>
        </w:rPr>
        <w:t xml:space="preserve"> services in E-UTRAN</w:t>
      </w:r>
      <w:r w:rsidRPr="00BD529F">
        <w:rPr>
          <w:lang w:eastAsia="zh-CN"/>
        </w:rPr>
        <w:t>, UTRAN and GERAN</w:t>
      </w:r>
      <w:r w:rsidRPr="00BD529F">
        <w:t xml:space="preserve">. The </w:t>
      </w:r>
      <w:r w:rsidRPr="00BD529F">
        <w:rPr>
          <w:lang w:eastAsia="zh-CN"/>
        </w:rPr>
        <w:t>ELP</w:t>
      </w:r>
      <w:r w:rsidRPr="00BD529F">
        <w:t xml:space="preserve"> message set is applicable to the </w:t>
      </w:r>
      <w:r w:rsidRPr="00BD529F">
        <w:rPr>
          <w:rFonts w:hint="eastAsia"/>
          <w:lang w:eastAsia="zh-CN"/>
        </w:rPr>
        <w:t>SL</w:t>
      </w:r>
      <w:r w:rsidRPr="00BD529F">
        <w:rPr>
          <w:lang w:eastAsia="zh-CN"/>
        </w:rPr>
        <w:t>g</w:t>
      </w:r>
      <w:r w:rsidRPr="00BD529F">
        <w:rPr>
          <w:rFonts w:hint="eastAsia"/>
          <w:lang w:eastAsia="zh-CN"/>
        </w:rPr>
        <w:t xml:space="preserve"> interface between the </w:t>
      </w:r>
      <w:r w:rsidRPr="00BD529F">
        <w:rPr>
          <w:lang w:eastAsia="zh-CN"/>
        </w:rPr>
        <w:t>MME</w:t>
      </w:r>
      <w:r w:rsidRPr="00BD529F">
        <w:rPr>
          <w:rFonts w:hint="eastAsia"/>
          <w:lang w:eastAsia="zh-CN"/>
        </w:rPr>
        <w:t xml:space="preserve"> and the </w:t>
      </w:r>
      <w:r w:rsidRPr="00BD529F">
        <w:rPr>
          <w:lang w:eastAsia="zh-CN"/>
        </w:rPr>
        <w:t>GMLC and the Lgd interface between the SGSN and the GMLC</w:t>
      </w:r>
      <w:r w:rsidRPr="00BD529F">
        <w:rPr>
          <w:rFonts w:hint="eastAsia"/>
          <w:lang w:eastAsia="zh-CN"/>
        </w:rPr>
        <w:t xml:space="preserve">. </w:t>
      </w:r>
      <w:r w:rsidRPr="00BD529F">
        <w:rPr>
          <w:lang w:eastAsia="zh-CN"/>
        </w:rPr>
        <w:t>ELP</w:t>
      </w:r>
      <w:r w:rsidRPr="00BD529F">
        <w:t xml:space="preserve"> is developed in accordance to the general principles stated in 3GPP TS 23.271 [</w:t>
      </w:r>
      <w:r w:rsidR="00DF6196" w:rsidRPr="00BD529F">
        <w:t>2</w:t>
      </w:r>
      <w:r w:rsidRPr="00BD529F">
        <w:t>].</w:t>
      </w:r>
    </w:p>
    <w:p w14:paraId="46B44987" w14:textId="77777777" w:rsidR="00F46FED" w:rsidRPr="00BD529F" w:rsidRDefault="00F46FED" w:rsidP="005B7690">
      <w:pPr>
        <w:pStyle w:val="Heading1"/>
      </w:pPr>
      <w:bookmarkStart w:id="10" w:name="_Toc19716049"/>
      <w:bookmarkStart w:id="11" w:name="_Toc136340690"/>
      <w:r w:rsidRPr="00BD529F">
        <w:t>2</w:t>
      </w:r>
      <w:r w:rsidRPr="00BD529F">
        <w:tab/>
        <w:t>References</w:t>
      </w:r>
      <w:bookmarkEnd w:id="10"/>
      <w:bookmarkEnd w:id="11"/>
    </w:p>
    <w:p w14:paraId="0D7593D1" w14:textId="77777777" w:rsidR="00F46FED" w:rsidRPr="00BD529F" w:rsidRDefault="00F46FED" w:rsidP="00F46FED">
      <w:r w:rsidRPr="00BD529F">
        <w:t>The following documents contain provisions which, through reference in this text, constitute provisions of the present document.</w:t>
      </w:r>
    </w:p>
    <w:p w14:paraId="72B46F3F" w14:textId="77777777" w:rsidR="00F46FED" w:rsidRPr="00BD529F" w:rsidRDefault="00F46FED" w:rsidP="00F46FED">
      <w:pPr>
        <w:pStyle w:val="B1"/>
      </w:pPr>
      <w:r w:rsidRPr="00BD529F">
        <w:t>-</w:t>
      </w:r>
      <w:r w:rsidRPr="00BD529F">
        <w:tab/>
        <w:t>References are either specific (identified by date of publication, edition number, version number, etc.) or non</w:t>
      </w:r>
      <w:r w:rsidRPr="00BD529F">
        <w:noBreakHyphen/>
        <w:t>specific.</w:t>
      </w:r>
    </w:p>
    <w:p w14:paraId="0F1CB82E" w14:textId="77777777" w:rsidR="00F46FED" w:rsidRPr="00BD529F" w:rsidRDefault="00F46FED" w:rsidP="00F46FED">
      <w:pPr>
        <w:pStyle w:val="B1"/>
      </w:pPr>
      <w:r w:rsidRPr="00BD529F">
        <w:t>-</w:t>
      </w:r>
      <w:r w:rsidRPr="00BD529F">
        <w:tab/>
        <w:t>For a specific reference, subsequent revisions do not apply.</w:t>
      </w:r>
    </w:p>
    <w:p w14:paraId="5BD26C97" w14:textId="77777777" w:rsidR="00F46FED" w:rsidRPr="00BD529F" w:rsidRDefault="00F46FED" w:rsidP="00F46FED">
      <w:pPr>
        <w:pStyle w:val="B1"/>
      </w:pPr>
      <w:r w:rsidRPr="00BD529F">
        <w:t>-</w:t>
      </w:r>
      <w:r w:rsidRPr="00BD529F">
        <w:tab/>
        <w:t>For a non-specific reference, the latest version applies. In the case of a reference to a 3GPP document (including a GSM document), a non-specific reference implicitly refers to the latest version of that document</w:t>
      </w:r>
      <w:r w:rsidRPr="00BD529F">
        <w:rPr>
          <w:i/>
        </w:rPr>
        <w:t xml:space="preserve"> in the same Release as the present document</w:t>
      </w:r>
      <w:r w:rsidRPr="00BD529F">
        <w:t>.</w:t>
      </w:r>
    </w:p>
    <w:p w14:paraId="329CB951" w14:textId="77777777" w:rsidR="00F46FED" w:rsidRPr="00BD529F" w:rsidRDefault="00F46FED" w:rsidP="00F46FED">
      <w:pPr>
        <w:pStyle w:val="EX"/>
      </w:pPr>
      <w:r w:rsidRPr="00BD529F">
        <w:t>[1]</w:t>
      </w:r>
      <w:r w:rsidRPr="00BD529F">
        <w:tab/>
        <w:t>3GPP TR 21.905: "Vocabulary for 3GPP Specifications".</w:t>
      </w:r>
    </w:p>
    <w:p w14:paraId="417E37CF" w14:textId="77777777" w:rsidR="00F46FED" w:rsidRPr="00BD529F" w:rsidRDefault="00F46FED" w:rsidP="00F46FED">
      <w:pPr>
        <w:pStyle w:val="EX"/>
      </w:pPr>
      <w:r w:rsidRPr="00BD529F">
        <w:t>[2]</w:t>
      </w:r>
      <w:r w:rsidRPr="00BD529F">
        <w:tab/>
        <w:t>3GPP TS 23.271: "Functional stage 2 description of Location Services (LCS)"</w:t>
      </w:r>
      <w:r w:rsidR="005E4051" w:rsidRPr="00BD529F">
        <w:t>.</w:t>
      </w:r>
    </w:p>
    <w:p w14:paraId="222FE2CF" w14:textId="77777777" w:rsidR="00F46FED" w:rsidRPr="00BD529F" w:rsidRDefault="00F46FED" w:rsidP="00F46FED">
      <w:pPr>
        <w:pStyle w:val="EX"/>
      </w:pPr>
      <w:r w:rsidRPr="00BD529F">
        <w:t>[3]</w:t>
      </w:r>
      <w:r w:rsidRPr="00BD529F">
        <w:tab/>
        <w:t>3GPP TS 23.032: "Universal Geographical Area Description (GAD)"</w:t>
      </w:r>
      <w:r w:rsidR="005E4051" w:rsidRPr="00BD529F">
        <w:t>.</w:t>
      </w:r>
    </w:p>
    <w:p w14:paraId="221CD42D" w14:textId="77777777" w:rsidR="00F46FED" w:rsidRPr="00BD529F" w:rsidRDefault="00F46FED" w:rsidP="00F46FED">
      <w:pPr>
        <w:pStyle w:val="EX"/>
        <w:rPr>
          <w:lang w:val="it-IT" w:eastAsia="zh-CN"/>
        </w:rPr>
      </w:pPr>
      <w:r w:rsidRPr="00BD529F">
        <w:rPr>
          <w:lang w:val="it-IT"/>
        </w:rPr>
        <w:t>[4]</w:t>
      </w:r>
      <w:r w:rsidRPr="00BD529F">
        <w:rPr>
          <w:lang w:val="it-IT"/>
        </w:rPr>
        <w:tab/>
      </w:r>
      <w:r w:rsidR="00542712" w:rsidRPr="00BD529F">
        <w:rPr>
          <w:lang w:val="it-IT"/>
        </w:rPr>
        <w:t>Void</w:t>
      </w:r>
      <w:r w:rsidRPr="00BD529F">
        <w:rPr>
          <w:rFonts w:hint="eastAsia"/>
          <w:lang w:val="it-IT" w:eastAsia="zh-CN"/>
        </w:rPr>
        <w:t>.</w:t>
      </w:r>
    </w:p>
    <w:p w14:paraId="470485EF" w14:textId="77777777" w:rsidR="00F46FED" w:rsidRPr="00BD529F" w:rsidRDefault="00F46FED" w:rsidP="00F46FED">
      <w:pPr>
        <w:pStyle w:val="EX"/>
      </w:pPr>
      <w:r w:rsidRPr="00BD529F">
        <w:rPr>
          <w:rFonts w:hint="eastAsia"/>
          <w:lang w:val="en-US" w:eastAsia="zh-CN"/>
        </w:rPr>
        <w:t>[</w:t>
      </w:r>
      <w:r w:rsidRPr="00BD529F">
        <w:rPr>
          <w:lang w:val="en-US" w:eastAsia="zh-CN"/>
        </w:rPr>
        <w:t>5</w:t>
      </w:r>
      <w:r w:rsidRPr="00BD529F">
        <w:t>]</w:t>
      </w:r>
      <w:r w:rsidRPr="00BD529F">
        <w:tab/>
        <w:t>IETF RFC 2234: "Augmented BNF for syntax specifications"</w:t>
      </w:r>
      <w:r w:rsidRPr="00BD529F">
        <w:rPr>
          <w:rFonts w:hint="eastAsia"/>
          <w:lang w:eastAsia="zh-CN"/>
        </w:rPr>
        <w:t>.</w:t>
      </w:r>
    </w:p>
    <w:p w14:paraId="1392F586" w14:textId="77777777" w:rsidR="00F46FED" w:rsidRPr="00BD529F" w:rsidRDefault="00F46FED" w:rsidP="00F46FED">
      <w:pPr>
        <w:pStyle w:val="EX"/>
      </w:pPr>
      <w:r w:rsidRPr="00BD529F">
        <w:t>[6]</w:t>
      </w:r>
      <w:r w:rsidRPr="00BD529F">
        <w:tab/>
        <w:t>3GPP TS 23.003: "Numbering, addressing and identification".</w:t>
      </w:r>
    </w:p>
    <w:p w14:paraId="07E1C50A" w14:textId="77777777" w:rsidR="00F46FED" w:rsidRPr="00BD529F" w:rsidRDefault="00F46FED" w:rsidP="00F46FED">
      <w:pPr>
        <w:pStyle w:val="EX"/>
      </w:pPr>
      <w:r w:rsidRPr="00BD529F">
        <w:t>[7]</w:t>
      </w:r>
      <w:r w:rsidRPr="00BD529F">
        <w:tab/>
        <w:t>3GPP TS 29.171: "LCS Application Protocol (LCS-AP) between the MME and E-SMLC".</w:t>
      </w:r>
    </w:p>
    <w:p w14:paraId="7B50BC50" w14:textId="77777777" w:rsidR="00F46FED" w:rsidRPr="00BD529F" w:rsidRDefault="00F46FED" w:rsidP="00F46FED">
      <w:pPr>
        <w:pStyle w:val="EX"/>
      </w:pPr>
      <w:r w:rsidRPr="00BD529F">
        <w:t>[8]</w:t>
      </w:r>
      <w:r w:rsidRPr="00BD529F">
        <w:tab/>
        <w:t>3GPP TS 29.274: "Evolved General Packet Radio Service (GPRS) Tunnelling Protocol for Control plane (GTPv2-C)".</w:t>
      </w:r>
    </w:p>
    <w:p w14:paraId="6355454B" w14:textId="77777777" w:rsidR="00F46FED" w:rsidRPr="00BD529F" w:rsidRDefault="00F46FED" w:rsidP="00F46FED">
      <w:pPr>
        <w:pStyle w:val="EX"/>
        <w:rPr>
          <w:lang w:eastAsia="zh-CN"/>
        </w:rPr>
      </w:pPr>
      <w:r w:rsidRPr="00BD529F">
        <w:rPr>
          <w:lang w:eastAsia="zh-CN"/>
        </w:rPr>
        <w:t>[</w:t>
      </w:r>
      <w:r w:rsidR="00592449" w:rsidRPr="00BD529F">
        <w:rPr>
          <w:lang w:eastAsia="zh-CN"/>
        </w:rPr>
        <w:t>9</w:t>
      </w:r>
      <w:r w:rsidRPr="00BD529F">
        <w:rPr>
          <w:lang w:eastAsia="zh-CN"/>
        </w:rPr>
        <w:t>]</w:t>
      </w:r>
      <w:r w:rsidRPr="00BD529F">
        <w:rPr>
          <w:lang w:eastAsia="zh-CN"/>
        </w:rPr>
        <w:tab/>
      </w:r>
      <w:r w:rsidR="006B1B56" w:rsidRPr="00BD529F">
        <w:rPr>
          <w:lang w:eastAsia="zh-CN"/>
        </w:rPr>
        <w:t>Void</w:t>
      </w:r>
    </w:p>
    <w:p w14:paraId="59502E61" w14:textId="77777777" w:rsidR="00F46FED" w:rsidRPr="00BD529F" w:rsidRDefault="00F46FED" w:rsidP="00F46FED">
      <w:pPr>
        <w:pStyle w:val="EX"/>
        <w:rPr>
          <w:lang w:val="en-US" w:eastAsia="zh-CN"/>
        </w:rPr>
      </w:pPr>
      <w:r w:rsidRPr="00BD529F">
        <w:rPr>
          <w:lang w:val="en-US" w:eastAsia="zh-CN"/>
        </w:rPr>
        <w:t>[</w:t>
      </w:r>
      <w:r w:rsidR="00592449" w:rsidRPr="00BD529F">
        <w:rPr>
          <w:lang w:val="en-US" w:eastAsia="zh-CN"/>
        </w:rPr>
        <w:t>10</w:t>
      </w:r>
      <w:r w:rsidRPr="00BD529F">
        <w:rPr>
          <w:lang w:val="en-US" w:eastAsia="zh-CN"/>
        </w:rPr>
        <w:t>]</w:t>
      </w:r>
      <w:r w:rsidRPr="00BD529F">
        <w:rPr>
          <w:lang w:val="en-US" w:eastAsia="zh-CN"/>
        </w:rPr>
        <w:tab/>
        <w:t>3GPP TS 32.299: "Charging management; Diameter charging applications".</w:t>
      </w:r>
    </w:p>
    <w:p w14:paraId="74101ACC" w14:textId="77777777" w:rsidR="00F46FED" w:rsidRPr="00BD529F" w:rsidRDefault="00F46FED" w:rsidP="00F46FED">
      <w:pPr>
        <w:pStyle w:val="EX"/>
        <w:rPr>
          <w:lang w:val="en-US" w:eastAsia="zh-CN"/>
        </w:rPr>
      </w:pPr>
      <w:r w:rsidRPr="00BD529F">
        <w:t>[</w:t>
      </w:r>
      <w:r w:rsidR="00592449" w:rsidRPr="00BD529F">
        <w:t>11</w:t>
      </w:r>
      <w:r w:rsidRPr="00BD529F">
        <w:t>]</w:t>
      </w:r>
      <w:r w:rsidRPr="00BD529F">
        <w:tab/>
        <w:t>3GPP TS 29.272: "Evolved Packet System; MME and SGSN Related Interfaces Based on Diameter Protocol".</w:t>
      </w:r>
    </w:p>
    <w:p w14:paraId="28E102F7" w14:textId="77777777" w:rsidR="00F46FED" w:rsidRPr="00BD529F" w:rsidRDefault="00F46FED" w:rsidP="00F46FED">
      <w:pPr>
        <w:pStyle w:val="EX"/>
        <w:rPr>
          <w:lang w:val="en-US"/>
        </w:rPr>
      </w:pPr>
      <w:r w:rsidRPr="00BD529F">
        <w:t>[</w:t>
      </w:r>
      <w:r w:rsidR="00592449" w:rsidRPr="00BD529F">
        <w:t>12</w:t>
      </w:r>
      <w:r w:rsidRPr="00BD529F">
        <w:t>]</w:t>
      </w:r>
      <w:r w:rsidRPr="00BD529F">
        <w:tab/>
        <w:t xml:space="preserve">3GPP TS 29.329: </w:t>
      </w:r>
      <w:r w:rsidRPr="00BD529F">
        <w:rPr>
          <w:lang w:val="en-US"/>
        </w:rPr>
        <w:t>"</w:t>
      </w:r>
      <w:r w:rsidRPr="00BD529F">
        <w:t>Sh Interface based on the Diameter protocol</w:t>
      </w:r>
      <w:r w:rsidRPr="00BD529F">
        <w:rPr>
          <w:lang w:val="en-US"/>
        </w:rPr>
        <w:t>"</w:t>
      </w:r>
      <w:r w:rsidRPr="00BD529F">
        <w:t>.</w:t>
      </w:r>
    </w:p>
    <w:p w14:paraId="5B3B8523" w14:textId="77777777" w:rsidR="00F46FED" w:rsidRPr="00BD529F" w:rsidRDefault="00F46FED" w:rsidP="00F46FED">
      <w:pPr>
        <w:pStyle w:val="EX"/>
      </w:pPr>
      <w:r w:rsidRPr="00BD529F">
        <w:t>[</w:t>
      </w:r>
      <w:r w:rsidR="00592449" w:rsidRPr="00BD529F">
        <w:t>13</w:t>
      </w:r>
      <w:r w:rsidRPr="00BD529F">
        <w:t>]</w:t>
      </w:r>
      <w:r w:rsidRPr="00BD529F">
        <w:tab/>
        <w:t>3GPP TS 33.210: "3G Security; Network Domain Security; IP Network Layer Security".</w:t>
      </w:r>
    </w:p>
    <w:p w14:paraId="156F6D87" w14:textId="77777777" w:rsidR="00F46FED" w:rsidRPr="00BD529F" w:rsidRDefault="00F46FED" w:rsidP="00F46FED">
      <w:pPr>
        <w:pStyle w:val="EX"/>
      </w:pPr>
      <w:r w:rsidRPr="00BD529F">
        <w:t>[</w:t>
      </w:r>
      <w:r w:rsidR="00592449" w:rsidRPr="00BD529F">
        <w:t>14</w:t>
      </w:r>
      <w:r w:rsidRPr="00BD529F">
        <w:t>]</w:t>
      </w:r>
      <w:r w:rsidRPr="00BD529F">
        <w:tab/>
        <w:t>IETF RFC 4960: "Stream Control Transmission Protocol".</w:t>
      </w:r>
    </w:p>
    <w:p w14:paraId="6EC99767" w14:textId="77777777" w:rsidR="00F46FED" w:rsidRPr="00BD529F" w:rsidRDefault="00F46FED" w:rsidP="00F46FED">
      <w:pPr>
        <w:pStyle w:val="EX"/>
        <w:rPr>
          <w:lang w:val="fr-FR" w:eastAsia="zh-CN"/>
        </w:rPr>
      </w:pPr>
      <w:r w:rsidRPr="00BD529F">
        <w:rPr>
          <w:lang w:val="fr-FR" w:eastAsia="zh-CN"/>
        </w:rPr>
        <w:t>[</w:t>
      </w:r>
      <w:r w:rsidR="00592449" w:rsidRPr="00BD529F">
        <w:rPr>
          <w:lang w:val="fr-FR" w:eastAsia="zh-CN"/>
        </w:rPr>
        <w:t>15</w:t>
      </w:r>
      <w:r w:rsidRPr="00BD529F">
        <w:rPr>
          <w:lang w:val="fr-FR" w:eastAsia="zh-CN"/>
        </w:rPr>
        <w:t>]</w:t>
      </w:r>
      <w:r w:rsidRPr="00BD529F">
        <w:rPr>
          <w:lang w:val="fr-FR" w:eastAsia="zh-CN"/>
        </w:rPr>
        <w:tab/>
        <w:t>3GPP TS 22.071: "Location Services (LCS); Service description".</w:t>
      </w:r>
    </w:p>
    <w:p w14:paraId="46C22F92" w14:textId="77777777" w:rsidR="00F46FED" w:rsidRPr="00BD529F" w:rsidRDefault="00F46FED" w:rsidP="00F46FED">
      <w:pPr>
        <w:pStyle w:val="EX"/>
      </w:pPr>
      <w:r w:rsidRPr="00BD529F">
        <w:t>[</w:t>
      </w:r>
      <w:r w:rsidR="00592449" w:rsidRPr="00BD529F">
        <w:t>16</w:t>
      </w:r>
      <w:r w:rsidRPr="00BD529F">
        <w:t>]</w:t>
      </w:r>
      <w:r w:rsidRPr="00BD529F">
        <w:tab/>
        <w:t xml:space="preserve">IETF </w:t>
      </w:r>
      <w:r w:rsidR="00767100" w:rsidRPr="00BD529F">
        <w:t xml:space="preserve"> RFC 5778</w:t>
      </w:r>
      <w:r w:rsidRPr="00BD529F">
        <w:t>: "Diameter Mobile IPv6: Support for Home Agent to Diameter Server Interaction".</w:t>
      </w:r>
    </w:p>
    <w:p w14:paraId="22A7D646" w14:textId="77777777" w:rsidR="008F5CA8" w:rsidRPr="00BD529F" w:rsidRDefault="008F5CA8" w:rsidP="008F5CA8">
      <w:pPr>
        <w:pStyle w:val="EX"/>
      </w:pPr>
      <w:r w:rsidRPr="00BD529F">
        <w:rPr>
          <w:lang w:eastAsia="zh-CN"/>
        </w:rPr>
        <w:t>[</w:t>
      </w:r>
      <w:r w:rsidR="00592449" w:rsidRPr="00BD529F">
        <w:rPr>
          <w:lang w:eastAsia="zh-CN"/>
        </w:rPr>
        <w:t>17</w:t>
      </w:r>
      <w:r w:rsidRPr="00BD529F">
        <w:rPr>
          <w:lang w:eastAsia="zh-CN"/>
        </w:rPr>
        <w:t>]</w:t>
      </w:r>
      <w:r w:rsidRPr="00BD529F">
        <w:rPr>
          <w:lang w:eastAsia="zh-CN"/>
        </w:rPr>
        <w:tab/>
      </w:r>
      <w:r w:rsidRPr="00BD529F">
        <w:t>3GPP TS 29.229: "Cx and Dx Interfaces based on the Diameter protocol; protocol details".</w:t>
      </w:r>
    </w:p>
    <w:p w14:paraId="1BD3F3EE" w14:textId="77777777" w:rsidR="000F01DE" w:rsidRPr="00BD529F" w:rsidRDefault="00D70B5B" w:rsidP="000F01DE">
      <w:pPr>
        <w:pStyle w:val="EX"/>
      </w:pPr>
      <w:r w:rsidRPr="00BD529F">
        <w:t>[</w:t>
      </w:r>
      <w:r w:rsidR="00592449" w:rsidRPr="00BD529F">
        <w:t>18</w:t>
      </w:r>
      <w:r w:rsidRPr="00BD529F">
        <w:t>]</w:t>
      </w:r>
      <w:r w:rsidRPr="00BD529F">
        <w:tab/>
        <w:t>3GPP TS 29.173: "</w:t>
      </w:r>
      <w:r w:rsidR="002E3C03" w:rsidRPr="00BD529F">
        <w:t xml:space="preserve">Location Services; </w:t>
      </w:r>
      <w:r w:rsidRPr="00BD529F">
        <w:t>Diameter-based SLh interface for Control Plane LCS".</w:t>
      </w:r>
    </w:p>
    <w:p w14:paraId="2D41A34A" w14:textId="77777777" w:rsidR="007B6C64" w:rsidRPr="00BD529F" w:rsidRDefault="000F01DE" w:rsidP="00542712">
      <w:pPr>
        <w:pStyle w:val="EX"/>
        <w:rPr>
          <w:lang w:val="fr-FR"/>
        </w:rPr>
      </w:pPr>
      <w:r w:rsidRPr="00BD529F">
        <w:rPr>
          <w:lang w:val="fr-FR"/>
        </w:rPr>
        <w:t>[19]</w:t>
      </w:r>
      <w:r w:rsidRPr="00BD529F">
        <w:rPr>
          <w:lang w:val="fr-FR"/>
        </w:rPr>
        <w:tab/>
        <w:t>3GPP TS 29.002: "Mobile Application Part (MAP) specification".</w:t>
      </w:r>
    </w:p>
    <w:p w14:paraId="4A221FB4" w14:textId="77777777" w:rsidR="007B6C64" w:rsidRPr="00BD529F" w:rsidRDefault="00D30F01" w:rsidP="00542712">
      <w:pPr>
        <w:pStyle w:val="EX"/>
        <w:rPr>
          <w:noProof/>
          <w:lang w:val="fr-FR" w:eastAsia="ja-JP"/>
        </w:rPr>
      </w:pPr>
      <w:bookmarkStart w:id="12" w:name="_Ref465083506"/>
      <w:r w:rsidRPr="00BD529F">
        <w:rPr>
          <w:noProof/>
          <w:lang w:val="fr-FR" w:eastAsia="ja-JP"/>
        </w:rPr>
        <w:lastRenderedPageBreak/>
        <w:t>[20]</w:t>
      </w:r>
      <w:r w:rsidR="007B6C64" w:rsidRPr="00BD529F">
        <w:rPr>
          <w:noProof/>
          <w:lang w:val="fr-FR" w:eastAsia="ja-JP"/>
        </w:rPr>
        <w:tab/>
        <w:t>3GPP TS 49.031: "Location Services (LCS) – Base Station System Application Part LCS Extension – (BSSAP-LE)".</w:t>
      </w:r>
    </w:p>
    <w:p w14:paraId="1A2723B8" w14:textId="77777777" w:rsidR="008F5CA8" w:rsidRPr="00BD529F" w:rsidRDefault="00D30F01" w:rsidP="00542712">
      <w:pPr>
        <w:pStyle w:val="EX"/>
        <w:rPr>
          <w:snapToGrid w:val="0"/>
          <w:lang w:val="sv-SE" w:eastAsia="ja-JP"/>
        </w:rPr>
      </w:pPr>
      <w:r w:rsidRPr="00BD529F">
        <w:rPr>
          <w:snapToGrid w:val="0"/>
          <w:lang w:val="sv-SE" w:eastAsia="ja-JP"/>
        </w:rPr>
        <w:t>[21]</w:t>
      </w:r>
      <w:r w:rsidR="007B6C64" w:rsidRPr="00BD529F">
        <w:rPr>
          <w:snapToGrid w:val="0"/>
          <w:lang w:val="sv-SE" w:eastAsia="ja-JP"/>
        </w:rPr>
        <w:tab/>
        <w:t>3GPP TS 25.413: "UTRAN Iu Interface RANAP signalling"</w:t>
      </w:r>
      <w:bookmarkEnd w:id="12"/>
      <w:r w:rsidR="007B6C64" w:rsidRPr="00BD529F">
        <w:rPr>
          <w:snapToGrid w:val="0"/>
          <w:lang w:val="sv-SE" w:eastAsia="ja-JP"/>
        </w:rPr>
        <w:t>.</w:t>
      </w:r>
    </w:p>
    <w:p w14:paraId="6A920FD3" w14:textId="77777777" w:rsidR="007D3D63" w:rsidRPr="00BD529F" w:rsidRDefault="007D3D63" w:rsidP="00542712">
      <w:pPr>
        <w:pStyle w:val="EX"/>
        <w:rPr>
          <w:snapToGrid w:val="0"/>
          <w:lang w:val="sv-SE" w:eastAsia="ja-JP"/>
        </w:rPr>
      </w:pPr>
      <w:r w:rsidRPr="00BD529F">
        <w:rPr>
          <w:snapToGrid w:val="0"/>
          <w:lang w:val="sv-SE" w:eastAsia="ja-JP"/>
        </w:rPr>
        <w:t>[</w:t>
      </w:r>
      <w:r w:rsidR="00013D60" w:rsidRPr="00BD529F">
        <w:rPr>
          <w:snapToGrid w:val="0"/>
          <w:lang w:val="sv-SE" w:eastAsia="ja-JP"/>
        </w:rPr>
        <w:t>22</w:t>
      </w:r>
      <w:r w:rsidRPr="00BD529F">
        <w:rPr>
          <w:snapToGrid w:val="0"/>
          <w:lang w:val="sv-SE" w:eastAsia="ja-JP"/>
        </w:rPr>
        <w:t>]</w:t>
      </w:r>
      <w:r w:rsidRPr="00BD529F">
        <w:rPr>
          <w:snapToGrid w:val="0"/>
          <w:lang w:val="sv-SE" w:eastAsia="ja-JP"/>
        </w:rPr>
        <w:tab/>
        <w:t>3GPP2 A.S0014-D v5.0: "Interoperability Specification (IOS) for cdma2000 Access Network Interfaces – Part 4 (A1, A1p, A2, and A5 Interfaces) UTRAN Iu Interface RANAP signalling".</w:t>
      </w:r>
    </w:p>
    <w:p w14:paraId="00760486" w14:textId="77777777" w:rsidR="00542712" w:rsidRPr="00BD529F" w:rsidRDefault="0061668F" w:rsidP="00542712">
      <w:pPr>
        <w:pStyle w:val="EX"/>
        <w:rPr>
          <w:lang w:val="it-IT" w:eastAsia="zh-CN"/>
        </w:rPr>
      </w:pPr>
      <w:r w:rsidRPr="00BD529F">
        <w:rPr>
          <w:lang w:val="it-IT"/>
        </w:rPr>
        <w:t>[23]</w:t>
      </w:r>
      <w:r w:rsidR="00542712" w:rsidRPr="00BD529F">
        <w:rPr>
          <w:lang w:val="it-IT"/>
        </w:rPr>
        <w:tab/>
        <w:t>IETF RFC 6733: "Diameter Base Protocol"</w:t>
      </w:r>
      <w:r w:rsidR="00542712" w:rsidRPr="00BD529F">
        <w:rPr>
          <w:rFonts w:hint="eastAsia"/>
          <w:lang w:val="it-IT" w:eastAsia="zh-CN"/>
        </w:rPr>
        <w:t>.</w:t>
      </w:r>
    </w:p>
    <w:p w14:paraId="4A982740" w14:textId="3701BEA9" w:rsidR="0064532C" w:rsidRDefault="009137CB" w:rsidP="00542712">
      <w:pPr>
        <w:pStyle w:val="EX"/>
        <w:rPr>
          <w:snapToGrid w:val="0"/>
          <w:lang w:val="sv-SE" w:eastAsia="ja-JP"/>
        </w:rPr>
      </w:pPr>
      <w:r w:rsidRPr="00BD529F">
        <w:rPr>
          <w:snapToGrid w:val="0"/>
          <w:lang w:val="sv-SE" w:eastAsia="ja-JP"/>
        </w:rPr>
        <w:t>[24]</w:t>
      </w:r>
      <w:r w:rsidR="0064532C" w:rsidRPr="00BD529F">
        <w:rPr>
          <w:snapToGrid w:val="0"/>
          <w:lang w:val="sv-SE" w:eastAsia="ja-JP"/>
        </w:rPr>
        <w:tab/>
        <w:t>3GPP TS 24.080: "Mobile radio interface layer 3 Supplementary services specification; Formats and coding".</w:t>
      </w:r>
    </w:p>
    <w:p w14:paraId="58FC2FDC" w14:textId="5E550457" w:rsidR="009278F8" w:rsidRDefault="009278F8" w:rsidP="00542712">
      <w:pPr>
        <w:pStyle w:val="EX"/>
      </w:pPr>
      <w:r>
        <w:t>[25]</w:t>
      </w:r>
      <w:r>
        <w:tab/>
        <w:t xml:space="preserve">IETF RFC 7944: </w:t>
      </w:r>
      <w:r>
        <w:rPr>
          <w:lang w:val="it-IT"/>
        </w:rPr>
        <w:t>"</w:t>
      </w:r>
      <w:r w:rsidRPr="004E50CF">
        <w:rPr>
          <w:lang w:val="it-IT"/>
        </w:rPr>
        <w:t>Diameter Routing Message Priority</w:t>
      </w:r>
      <w:r>
        <w:t>".</w:t>
      </w:r>
    </w:p>
    <w:p w14:paraId="2DD077A5" w14:textId="18918660" w:rsidR="00114991" w:rsidRPr="00BD529F" w:rsidRDefault="00114991" w:rsidP="00542712">
      <w:pPr>
        <w:pStyle w:val="EX"/>
        <w:rPr>
          <w:lang w:val="sv-SE" w:eastAsia="ja-JP"/>
        </w:rPr>
      </w:pPr>
      <w:r>
        <w:t>[26]</w:t>
      </w:r>
      <w:r>
        <w:tab/>
        <w:t xml:space="preserve">3GPP TS 29.571: </w:t>
      </w:r>
      <w:r>
        <w:rPr>
          <w:lang w:eastAsia="zh-CN"/>
        </w:rPr>
        <w:t>"5G System; Common Data Types for Service Based Interfaces Stage 3"</w:t>
      </w:r>
      <w:r>
        <w:t>.</w:t>
      </w:r>
    </w:p>
    <w:p w14:paraId="4A26A049" w14:textId="77777777" w:rsidR="00F46FED" w:rsidRPr="00BD529F" w:rsidRDefault="00F46FED" w:rsidP="005B7690">
      <w:pPr>
        <w:pStyle w:val="Heading1"/>
      </w:pPr>
      <w:bookmarkStart w:id="13" w:name="_Toc19716050"/>
      <w:bookmarkStart w:id="14" w:name="_Toc136340691"/>
      <w:r w:rsidRPr="00BD529F">
        <w:t>3</w:t>
      </w:r>
      <w:r w:rsidRPr="00BD529F">
        <w:tab/>
        <w:t>Definitions, symbols and abbreviations</w:t>
      </w:r>
      <w:bookmarkEnd w:id="13"/>
      <w:bookmarkEnd w:id="14"/>
    </w:p>
    <w:p w14:paraId="46DFF440" w14:textId="77777777" w:rsidR="00F46FED" w:rsidRPr="00BD529F" w:rsidRDefault="00F46FED" w:rsidP="005B7690">
      <w:pPr>
        <w:pStyle w:val="Heading2"/>
      </w:pPr>
      <w:bookmarkStart w:id="15" w:name="_Toc19716051"/>
      <w:bookmarkStart w:id="16" w:name="_Toc136340692"/>
      <w:r w:rsidRPr="00BD529F">
        <w:t>3.1</w:t>
      </w:r>
      <w:r w:rsidRPr="00BD529F">
        <w:tab/>
        <w:t>Definitions</w:t>
      </w:r>
      <w:bookmarkEnd w:id="15"/>
      <w:bookmarkEnd w:id="16"/>
    </w:p>
    <w:p w14:paraId="18AA0C07" w14:textId="77777777" w:rsidR="00F46FED" w:rsidRPr="00BD529F" w:rsidRDefault="00F46FED" w:rsidP="00F46FED">
      <w:r w:rsidRPr="00BD529F">
        <w:t>For the purposes of the present document, the terms and definitions given in TR 21.905 [</w:t>
      </w:r>
      <w:r w:rsidR="00592449" w:rsidRPr="00BD529F">
        <w:t>1</w:t>
      </w:r>
      <w:r w:rsidRPr="00BD529F">
        <w:t>] and the following apply. A term defined in the present document takes precedence over the definition of the same term, if any, in TR 21.905 [</w:t>
      </w:r>
      <w:r w:rsidR="00592449" w:rsidRPr="00BD529F">
        <w:t>1</w:t>
      </w:r>
      <w:r w:rsidRPr="00BD529F">
        <w:t>].</w:t>
      </w:r>
    </w:p>
    <w:p w14:paraId="4E9C14AD" w14:textId="77777777" w:rsidR="00F46FED" w:rsidRPr="00BD529F" w:rsidRDefault="00F46FED" w:rsidP="00F46FED">
      <w:r w:rsidRPr="00BD529F">
        <w:rPr>
          <w:b/>
        </w:rPr>
        <w:t xml:space="preserve">EPC-MO-LR: </w:t>
      </w:r>
      <w:r w:rsidRPr="00BD529F">
        <w:t>EPC Mobile Originating Location Request</w:t>
      </w:r>
    </w:p>
    <w:p w14:paraId="54D20A29" w14:textId="77777777" w:rsidR="00F46FED" w:rsidRPr="00BD529F" w:rsidRDefault="00F46FED" w:rsidP="00F46FED">
      <w:r w:rsidRPr="00BD529F">
        <w:rPr>
          <w:b/>
        </w:rPr>
        <w:t>EPC-MT-LR:</w:t>
      </w:r>
      <w:r w:rsidRPr="00BD529F">
        <w:t xml:space="preserve"> EPC Mobile Terminating Location Request</w:t>
      </w:r>
    </w:p>
    <w:p w14:paraId="18DCB484" w14:textId="77777777" w:rsidR="001652CF" w:rsidRPr="00BD529F" w:rsidRDefault="00F46FED" w:rsidP="001652CF">
      <w:r w:rsidRPr="00BD529F">
        <w:rPr>
          <w:b/>
        </w:rPr>
        <w:t>EPC-NI-LR:</w:t>
      </w:r>
      <w:r w:rsidRPr="00BD529F">
        <w:t xml:space="preserve"> EPC Network Induced Location Request</w:t>
      </w:r>
    </w:p>
    <w:p w14:paraId="6605FBD3" w14:textId="77777777" w:rsidR="001652CF" w:rsidRPr="00BD529F" w:rsidRDefault="001652CF" w:rsidP="001652CF">
      <w:r w:rsidRPr="00BD529F">
        <w:rPr>
          <w:b/>
        </w:rPr>
        <w:t xml:space="preserve">PS-MO-LR: </w:t>
      </w:r>
      <w:r w:rsidRPr="00BD529F">
        <w:t>Packet Switched Mobile Originating Location Request</w:t>
      </w:r>
    </w:p>
    <w:p w14:paraId="0E9ABF9F" w14:textId="77777777" w:rsidR="001652CF" w:rsidRPr="00BD529F" w:rsidRDefault="001652CF" w:rsidP="001652CF">
      <w:r w:rsidRPr="00BD529F">
        <w:rPr>
          <w:b/>
        </w:rPr>
        <w:t>PS-MT-LR:</w:t>
      </w:r>
      <w:r w:rsidRPr="00BD529F">
        <w:t xml:space="preserve"> Packet Switched Mobile Terminating Location Request</w:t>
      </w:r>
    </w:p>
    <w:p w14:paraId="61B5F4CD" w14:textId="77777777" w:rsidR="001652CF" w:rsidRPr="00BD529F" w:rsidRDefault="001652CF" w:rsidP="001652CF">
      <w:r w:rsidRPr="00BD529F">
        <w:rPr>
          <w:b/>
        </w:rPr>
        <w:t>PS-NI-LR:</w:t>
      </w:r>
      <w:r w:rsidRPr="00BD529F">
        <w:t xml:space="preserve"> Packet Switched Network Induced Location Request</w:t>
      </w:r>
    </w:p>
    <w:p w14:paraId="1C7D4599" w14:textId="77777777" w:rsidR="00F46FED" w:rsidRPr="00BD529F" w:rsidRDefault="00F46FED" w:rsidP="00F46FED">
      <w:pPr>
        <w:rPr>
          <w:b/>
        </w:rPr>
      </w:pPr>
      <w:r w:rsidRPr="00BD529F">
        <w:rPr>
          <w:b/>
        </w:rPr>
        <w:t xml:space="preserve">LCS:  </w:t>
      </w:r>
      <w:r w:rsidRPr="00BD529F">
        <w:t>LoCation Services</w:t>
      </w:r>
    </w:p>
    <w:p w14:paraId="0CE3D25B" w14:textId="77777777" w:rsidR="00F46FED" w:rsidRPr="00BD529F" w:rsidRDefault="00F46FED" w:rsidP="00F46FED">
      <w:r w:rsidRPr="00BD529F">
        <w:rPr>
          <w:b/>
        </w:rPr>
        <w:t>LCS Client:</w:t>
      </w:r>
      <w:r w:rsidRPr="00BD529F">
        <w:t xml:space="preserve"> software and/or hardware entity that interacts with a LCS Server (in this case, the GMLC) for the purpose of obtaining location information for one or more Mobile Stations. LCS Clients subscribe to LCS in order to obtain location information. LCS Clients may or may not interact with human users. The LCS Client is responsible for formatting and presenting data and managing the user interface (dialogue). The LCS Client may reside in the Mobile Station (UE).</w:t>
      </w:r>
    </w:p>
    <w:p w14:paraId="1B09A362" w14:textId="77777777" w:rsidR="00F46FED" w:rsidRPr="00BD529F" w:rsidRDefault="00F46FED" w:rsidP="00F46FED">
      <w:r w:rsidRPr="00BD529F">
        <w:rPr>
          <w:b/>
        </w:rPr>
        <w:t xml:space="preserve">LCS QoS: </w:t>
      </w:r>
      <w:r w:rsidRPr="00BD529F">
        <w:t>The QoS class determines the degree of adherence to the quality of service information as required by the source of a location request.</w:t>
      </w:r>
    </w:p>
    <w:p w14:paraId="5BCDB487" w14:textId="77777777" w:rsidR="00F46FED" w:rsidRPr="00BD529F" w:rsidRDefault="00F46FED" w:rsidP="00F46FED">
      <w:pPr>
        <w:rPr>
          <w:b/>
        </w:rPr>
      </w:pPr>
      <w:r w:rsidRPr="00BD529F">
        <w:rPr>
          <w:b/>
        </w:rPr>
        <w:t xml:space="preserve">Target: </w:t>
      </w:r>
      <w:r w:rsidRPr="00BD529F">
        <w:t>UE being positioned</w:t>
      </w:r>
    </w:p>
    <w:p w14:paraId="7D937548" w14:textId="77777777" w:rsidR="00F46FED" w:rsidRPr="00BD529F" w:rsidRDefault="00F46FED" w:rsidP="005B7690">
      <w:pPr>
        <w:pStyle w:val="Heading2"/>
      </w:pPr>
      <w:bookmarkStart w:id="17" w:name="_Toc19716052"/>
      <w:bookmarkStart w:id="18" w:name="_Toc136340693"/>
      <w:r w:rsidRPr="00BD529F">
        <w:t>3.2</w:t>
      </w:r>
      <w:r w:rsidRPr="00BD529F">
        <w:tab/>
        <w:t>Symbols</w:t>
      </w:r>
      <w:bookmarkEnd w:id="17"/>
      <w:bookmarkEnd w:id="18"/>
    </w:p>
    <w:p w14:paraId="1D074DFC" w14:textId="77777777" w:rsidR="007B6C64" w:rsidRPr="00BD529F" w:rsidRDefault="007B6C64" w:rsidP="007B6C64">
      <w:pPr>
        <w:keepNext/>
      </w:pPr>
      <w:r w:rsidRPr="00BD529F">
        <w:t>For the purposes of the present document, the following symbols apply:</w:t>
      </w:r>
    </w:p>
    <w:p w14:paraId="3C4775B8" w14:textId="77777777" w:rsidR="007B6C64" w:rsidRPr="00BD529F" w:rsidRDefault="007B6C64" w:rsidP="005B7690">
      <w:pPr>
        <w:pStyle w:val="EW"/>
      </w:pPr>
      <w:r w:rsidRPr="005B7690">
        <w:t>SLg</w:t>
      </w:r>
      <w:r w:rsidRPr="005B7690">
        <w:tab/>
        <w:t>Interface between GMLC and MME</w:t>
      </w:r>
    </w:p>
    <w:p w14:paraId="1C7BDE06" w14:textId="77777777" w:rsidR="007B6C64" w:rsidRPr="00BD529F" w:rsidRDefault="007B6C64" w:rsidP="005B7690">
      <w:pPr>
        <w:pStyle w:val="EW"/>
      </w:pPr>
      <w:r w:rsidRPr="005B7690">
        <w:t>Lgd</w:t>
      </w:r>
      <w:r w:rsidRPr="005B7690">
        <w:tab/>
        <w:t>Interface between GMLC and SGSN</w:t>
      </w:r>
    </w:p>
    <w:p w14:paraId="57015F46" w14:textId="77777777" w:rsidR="00F46FED" w:rsidRPr="00BD529F" w:rsidRDefault="00F46FED" w:rsidP="005B7690">
      <w:pPr>
        <w:pStyle w:val="Heading2"/>
      </w:pPr>
      <w:bookmarkStart w:id="19" w:name="_Toc19716053"/>
      <w:bookmarkStart w:id="20" w:name="_Toc136340694"/>
      <w:r w:rsidRPr="00BD529F">
        <w:lastRenderedPageBreak/>
        <w:t>3.3</w:t>
      </w:r>
      <w:r w:rsidRPr="00BD529F">
        <w:tab/>
        <w:t>Abbreviations</w:t>
      </w:r>
      <w:bookmarkEnd w:id="19"/>
      <w:bookmarkEnd w:id="20"/>
    </w:p>
    <w:p w14:paraId="6AB0EB20" w14:textId="77777777" w:rsidR="00F46FED" w:rsidRPr="00BD529F" w:rsidRDefault="00F46FED" w:rsidP="00F46FED">
      <w:pPr>
        <w:keepNext/>
      </w:pPr>
      <w:r w:rsidRPr="00BD529F">
        <w:t>For the purposes of the present document, the abbreviations given in TR 21.905 [</w:t>
      </w:r>
      <w:r w:rsidR="00592449" w:rsidRPr="00BD529F">
        <w:t>1</w:t>
      </w:r>
      <w:r w:rsidRPr="00BD529F">
        <w:t>] and the following apply. An abbreviation defined in the present document takes precedence over the definition of the same abbreviation, if any, in TR 21.905 [</w:t>
      </w:r>
      <w:r w:rsidR="00592449" w:rsidRPr="00BD529F">
        <w:t>1</w:t>
      </w:r>
      <w:r w:rsidRPr="00BD529F">
        <w:t>].</w:t>
      </w:r>
    </w:p>
    <w:p w14:paraId="65D939B9" w14:textId="77777777" w:rsidR="009278F8" w:rsidRPr="00BD529F" w:rsidRDefault="009278F8" w:rsidP="009278F8">
      <w:pPr>
        <w:pStyle w:val="EW"/>
      </w:pPr>
      <w:r>
        <w:rPr>
          <w:snapToGrid w:val="0"/>
          <w:lang w:eastAsia="zh-CN"/>
        </w:rPr>
        <w:t>DRMP</w:t>
      </w:r>
      <w:r>
        <w:rPr>
          <w:snapToGrid w:val="0"/>
          <w:lang w:eastAsia="zh-CN"/>
        </w:rPr>
        <w:tab/>
        <w:t>Diameter Routing Message Priority</w:t>
      </w:r>
    </w:p>
    <w:p w14:paraId="4A32EF73" w14:textId="77777777" w:rsidR="00F46FED" w:rsidRPr="00BD529F" w:rsidRDefault="00F46FED" w:rsidP="00F46FED">
      <w:pPr>
        <w:pStyle w:val="EW"/>
      </w:pPr>
      <w:r w:rsidRPr="00BD529F">
        <w:t>EPC</w:t>
      </w:r>
      <w:r w:rsidRPr="00BD529F">
        <w:tab/>
        <w:t>Enhanced Packet Core</w:t>
      </w:r>
    </w:p>
    <w:p w14:paraId="287E7900" w14:textId="77777777" w:rsidR="009278F8" w:rsidRPr="00BD529F" w:rsidRDefault="009278F8" w:rsidP="009278F8">
      <w:pPr>
        <w:pStyle w:val="EW"/>
      </w:pPr>
      <w:r w:rsidRPr="00BD529F">
        <w:t>GMLC</w:t>
      </w:r>
      <w:r w:rsidRPr="00BD529F">
        <w:tab/>
        <w:t>Gateway Mobile Location Centre</w:t>
      </w:r>
    </w:p>
    <w:p w14:paraId="1F18E493" w14:textId="77777777" w:rsidR="00F46FED" w:rsidRPr="00BD529F" w:rsidRDefault="00F46FED" w:rsidP="00F46FED">
      <w:pPr>
        <w:pStyle w:val="EW"/>
      </w:pPr>
      <w:r w:rsidRPr="00BD529F">
        <w:t>IMEI</w:t>
      </w:r>
      <w:r w:rsidRPr="00BD529F">
        <w:tab/>
        <w:t>International Mobile Equipment Identity</w:t>
      </w:r>
    </w:p>
    <w:p w14:paraId="19058E0E" w14:textId="77777777" w:rsidR="00F46FED" w:rsidRPr="00BD529F" w:rsidRDefault="00F46FED" w:rsidP="00F46FED">
      <w:pPr>
        <w:pStyle w:val="EW"/>
        <w:rPr>
          <w:lang w:eastAsia="ko-KR"/>
        </w:rPr>
      </w:pPr>
      <w:r w:rsidRPr="00BD529F">
        <w:t>IMS</w:t>
      </w:r>
      <w:r w:rsidRPr="00BD529F">
        <w:tab/>
        <w:t>IP Multimedia Subsystem</w:t>
      </w:r>
    </w:p>
    <w:p w14:paraId="052780D6" w14:textId="77777777" w:rsidR="00F46FED" w:rsidRPr="00BD529F" w:rsidRDefault="00F46FED" w:rsidP="00F46FED">
      <w:pPr>
        <w:pStyle w:val="EW"/>
        <w:rPr>
          <w:lang w:val="fr-FR"/>
        </w:rPr>
      </w:pPr>
      <w:r w:rsidRPr="00BD529F">
        <w:rPr>
          <w:lang w:val="fr-FR"/>
        </w:rPr>
        <w:t>IMSI</w:t>
      </w:r>
      <w:r w:rsidRPr="00BD529F">
        <w:rPr>
          <w:lang w:val="fr-FR"/>
        </w:rPr>
        <w:tab/>
        <w:t>International Mobile Subscriber Identity</w:t>
      </w:r>
    </w:p>
    <w:p w14:paraId="57864BBC" w14:textId="77777777" w:rsidR="00F46FED" w:rsidRPr="00BD529F" w:rsidRDefault="00F46FED" w:rsidP="00F46FED">
      <w:pPr>
        <w:pStyle w:val="EW"/>
        <w:rPr>
          <w:lang w:val="fr-FR"/>
        </w:rPr>
      </w:pPr>
      <w:r w:rsidRPr="00BD529F">
        <w:rPr>
          <w:lang w:val="fr-FR"/>
        </w:rPr>
        <w:t>MME</w:t>
      </w:r>
      <w:r w:rsidRPr="00BD529F">
        <w:rPr>
          <w:lang w:val="fr-FR"/>
        </w:rPr>
        <w:tab/>
        <w:t>Mobility Management Entity</w:t>
      </w:r>
    </w:p>
    <w:p w14:paraId="56145BC3" w14:textId="77777777" w:rsidR="001652CF" w:rsidRPr="00BD529F" w:rsidRDefault="001652CF" w:rsidP="005B7690">
      <w:pPr>
        <w:pStyle w:val="EW"/>
        <w:rPr>
          <w:lang w:eastAsia="ja-JP"/>
        </w:rPr>
      </w:pPr>
      <w:r w:rsidRPr="005B7690">
        <w:t>TTTP</w:t>
      </w:r>
      <w:r w:rsidRPr="005B7690">
        <w:tab/>
        <w:t>Transfer To Third Party</w:t>
      </w:r>
    </w:p>
    <w:p w14:paraId="66113A54" w14:textId="77777777" w:rsidR="00F46FED" w:rsidRPr="00BD529F" w:rsidRDefault="00F46FED" w:rsidP="00F46FED">
      <w:pPr>
        <w:pStyle w:val="EW"/>
      </w:pPr>
      <w:r w:rsidRPr="00BD529F">
        <w:t>UE</w:t>
      </w:r>
      <w:r w:rsidRPr="00BD529F">
        <w:tab/>
        <w:t>User Equipment, as defined in 3GPP TS 23.032 [3]</w:t>
      </w:r>
    </w:p>
    <w:p w14:paraId="3DF79756" w14:textId="77777777" w:rsidR="00F46FED" w:rsidRPr="00BD529F" w:rsidRDefault="00F46FED" w:rsidP="005B7690">
      <w:pPr>
        <w:pStyle w:val="Heading1"/>
      </w:pPr>
      <w:bookmarkStart w:id="21" w:name="_Toc19716054"/>
      <w:bookmarkStart w:id="22" w:name="_Toc136340695"/>
      <w:r w:rsidRPr="00BD529F">
        <w:t>4</w:t>
      </w:r>
      <w:r w:rsidRPr="00BD529F">
        <w:tab/>
        <w:t>Functional Overview</w:t>
      </w:r>
      <w:bookmarkEnd w:id="21"/>
      <w:bookmarkEnd w:id="22"/>
    </w:p>
    <w:p w14:paraId="5E758A85" w14:textId="77777777" w:rsidR="00F46FED" w:rsidRPr="00BD529F" w:rsidRDefault="00F46FED" w:rsidP="005B7690">
      <w:pPr>
        <w:pStyle w:val="Heading2"/>
      </w:pPr>
      <w:bookmarkStart w:id="23" w:name="_Toc19716055"/>
      <w:bookmarkStart w:id="24" w:name="_Toc136340696"/>
      <w:r w:rsidRPr="00BD529F">
        <w:t>4.1</w:t>
      </w:r>
      <w:r w:rsidRPr="00BD529F">
        <w:tab/>
        <w:t>General</w:t>
      </w:r>
      <w:bookmarkEnd w:id="23"/>
      <w:bookmarkEnd w:id="24"/>
    </w:p>
    <w:p w14:paraId="5E4FE6B5" w14:textId="77777777" w:rsidR="007B6C64" w:rsidRPr="00BD529F" w:rsidRDefault="007B6C64" w:rsidP="007B6C64">
      <w:r w:rsidRPr="00BD529F">
        <w:t>This document defines the EPC LCS Protocol (ELP) used on the SLg interface between the GMLC and the MME and on the Lgd interface between the GMLC and the SGSN in the Evolved Packet Core (EPC).</w:t>
      </w:r>
    </w:p>
    <w:p w14:paraId="3A529827" w14:textId="77777777" w:rsidR="00F46FED" w:rsidRPr="00BD529F" w:rsidRDefault="00F46FED" w:rsidP="00F46FED">
      <w:r w:rsidRPr="00BD529F">
        <w:t>The location of the SLg interface within the LCS logical architecture is shown in Figure 4.1-1.</w:t>
      </w:r>
    </w:p>
    <w:bookmarkStart w:id="25" w:name="_MON_1288631218"/>
    <w:bookmarkStart w:id="26" w:name="_MON_1311742776"/>
    <w:bookmarkStart w:id="27" w:name="_MON_1311742817"/>
    <w:bookmarkStart w:id="28" w:name="_MON_1311742833"/>
    <w:bookmarkStart w:id="29" w:name="_MON_1288631067"/>
    <w:bookmarkEnd w:id="25"/>
    <w:bookmarkEnd w:id="26"/>
    <w:bookmarkEnd w:id="27"/>
    <w:bookmarkEnd w:id="28"/>
    <w:bookmarkEnd w:id="29"/>
    <w:bookmarkStart w:id="30" w:name="_MON_1288631182"/>
    <w:bookmarkEnd w:id="30"/>
    <w:p w14:paraId="0DA3E750" w14:textId="77777777" w:rsidR="00F46FED" w:rsidRPr="00BD529F" w:rsidRDefault="00F46FED" w:rsidP="00F46FED">
      <w:pPr>
        <w:pStyle w:val="TH"/>
      </w:pPr>
      <w:r w:rsidRPr="00BD529F">
        <w:object w:dxaOrig="12405" w:dyaOrig="4605" w14:anchorId="7E8C509F">
          <v:shape id="_x0000_i1027" type="#_x0000_t75" style="width:478.2pt;height:182.05pt" o:ole="" fillcolor="window">
            <v:imagedata r:id="rId10" o:title=""/>
          </v:shape>
          <o:OLEObject Type="Embed" ProgID="Word.Picture.8" ShapeID="_x0000_i1027" DrawAspect="Content" ObjectID="_1746953647" r:id="rId11"/>
        </w:object>
      </w:r>
    </w:p>
    <w:p w14:paraId="63EDA50D" w14:textId="77777777" w:rsidR="00F46FED" w:rsidRPr="00BD529F" w:rsidRDefault="00F46FED" w:rsidP="00F46FED">
      <w:pPr>
        <w:pStyle w:val="TF"/>
      </w:pPr>
      <w:bookmarkStart w:id="31" w:name="_Ref238001181"/>
      <w:r w:rsidRPr="00BD529F">
        <w:t xml:space="preserve">Figure </w:t>
      </w:r>
      <w:bookmarkEnd w:id="31"/>
      <w:r w:rsidRPr="00BD529F">
        <w:t>4.1-1 SLg interface in the LCS Architecture</w:t>
      </w:r>
    </w:p>
    <w:p w14:paraId="2EE1DE62" w14:textId="77777777" w:rsidR="007B6C64" w:rsidRPr="00BD529F" w:rsidRDefault="007B6C64" w:rsidP="007B6C64">
      <w:bookmarkStart w:id="32" w:name="historyclause"/>
      <w:r w:rsidRPr="00BD529F">
        <w:t>The location of the Lgd interface within the LCS logical architecture is shown in Figure 4.1-2.</w:t>
      </w:r>
    </w:p>
    <w:bookmarkStart w:id="33" w:name="_MON_1419687003"/>
    <w:bookmarkEnd w:id="33"/>
    <w:p w14:paraId="2A1D1657" w14:textId="77777777" w:rsidR="007B6C64" w:rsidRPr="00BD529F" w:rsidRDefault="007B6C64" w:rsidP="007B6C64">
      <w:pPr>
        <w:pStyle w:val="TH"/>
      </w:pPr>
      <w:r w:rsidRPr="00BD529F">
        <w:object w:dxaOrig="12405" w:dyaOrig="4605" w14:anchorId="67FDDC78">
          <v:shape id="_x0000_i1028" type="#_x0000_t75" style="width:478.2pt;height:182.05pt" o:ole="" fillcolor="window">
            <v:imagedata r:id="rId12" o:title=""/>
          </v:shape>
          <o:OLEObject Type="Embed" ProgID="Word.Picture.8" ShapeID="_x0000_i1028" DrawAspect="Content" ObjectID="_1746953648" r:id="rId13"/>
        </w:object>
      </w:r>
    </w:p>
    <w:p w14:paraId="38EEDF0C" w14:textId="77777777" w:rsidR="007B6C64" w:rsidRPr="00BD529F" w:rsidRDefault="007B6C64" w:rsidP="007B6C64">
      <w:pPr>
        <w:pStyle w:val="TF"/>
      </w:pPr>
      <w:r w:rsidRPr="00BD529F">
        <w:t>Figure 4.1-2 Lgd interface in the LCS Architecture</w:t>
      </w:r>
    </w:p>
    <w:p w14:paraId="3EEFA83A" w14:textId="77777777" w:rsidR="007B6C64" w:rsidRPr="00BD529F" w:rsidRDefault="007B6C64" w:rsidP="007B6C64">
      <w:r w:rsidRPr="00BD529F">
        <w:t>The high level functions of the ELP protocol are described in 3GPP TS 23.271 [2].</w:t>
      </w:r>
    </w:p>
    <w:p w14:paraId="0B157CE2" w14:textId="77777777" w:rsidR="007B6C64" w:rsidRPr="00BD529F" w:rsidRDefault="007B6C64" w:rsidP="007B6C64">
      <w:r w:rsidRPr="00BD529F">
        <w:t>The main functions of the protocol are:</w:t>
      </w:r>
    </w:p>
    <w:p w14:paraId="5264AC56" w14:textId="77777777" w:rsidR="007B6C64" w:rsidRPr="00BD529F" w:rsidRDefault="007B6C64" w:rsidP="005B7690">
      <w:pPr>
        <w:pStyle w:val="B1"/>
      </w:pPr>
      <w:r w:rsidRPr="005B7690">
        <w:t xml:space="preserve"> -</w:t>
      </w:r>
      <w:r w:rsidR="00BD529F" w:rsidRPr="005B7690">
        <w:tab/>
      </w:r>
      <w:r w:rsidRPr="005B7690">
        <w:t xml:space="preserve">To allow the GMLC to request position estimates for a particular target UE from the MME or SGSN in order to support the EPC-MT-LR </w:t>
      </w:r>
      <w:r w:rsidR="001652CF" w:rsidRPr="005B7690">
        <w:t xml:space="preserve">or PS-MT-LR </w:t>
      </w:r>
      <w:r w:rsidRPr="005B7690">
        <w:t>positioning procedures. This is achieved using the Provide Subscriber Location message;</w:t>
      </w:r>
    </w:p>
    <w:p w14:paraId="7B344EF5" w14:textId="77777777" w:rsidR="007B6C64" w:rsidRPr="00BD529F" w:rsidRDefault="007B6C64" w:rsidP="005B7690">
      <w:pPr>
        <w:pStyle w:val="B1"/>
      </w:pPr>
      <w:r w:rsidRPr="005B7690">
        <w:t>-</w:t>
      </w:r>
      <w:r w:rsidR="00BD529F" w:rsidRPr="005B7690">
        <w:tab/>
      </w:r>
      <w:r w:rsidRPr="005B7690">
        <w:t xml:space="preserve">To allow the MME or SGSN to return a position estimate or an error report to the GMLC in response to a Provide Subscriber Location request as part of an EPC-MT-LR </w:t>
      </w:r>
      <w:r w:rsidR="001652CF" w:rsidRPr="005B7690">
        <w:t xml:space="preserve">or PS-MT-LR </w:t>
      </w:r>
      <w:r w:rsidRPr="005B7690">
        <w:t>positioning procedure;</w:t>
      </w:r>
    </w:p>
    <w:p w14:paraId="20C6068A" w14:textId="77777777" w:rsidR="001652CF" w:rsidRPr="00BD529F" w:rsidRDefault="007B6C64" w:rsidP="005B7690">
      <w:pPr>
        <w:pStyle w:val="B1"/>
      </w:pPr>
      <w:r w:rsidRPr="005B7690">
        <w:t>-</w:t>
      </w:r>
      <w:r w:rsidR="00BD529F" w:rsidRPr="005B7690">
        <w:tab/>
      </w:r>
      <w:r w:rsidRPr="005B7690">
        <w:t>To allow the MME to forward an unsolicited position estimate to the GMLC as part of the EPC-MO-LR or EPC-NI-LR procedures</w:t>
      </w:r>
      <w:r w:rsidR="001652CF" w:rsidRPr="005B7690">
        <w:t>. This is achieved using the Subscriber Location Report message</w:t>
      </w:r>
      <w:r w:rsidRPr="005B7690">
        <w:t>;</w:t>
      </w:r>
    </w:p>
    <w:p w14:paraId="67F5A795" w14:textId="77777777" w:rsidR="007B6C64" w:rsidRPr="00BD529F" w:rsidRDefault="001652CF" w:rsidP="005B7690">
      <w:pPr>
        <w:pStyle w:val="B1"/>
      </w:pPr>
      <w:r w:rsidRPr="005B7690">
        <w:t>-</w:t>
      </w:r>
      <w:r w:rsidR="00BD529F" w:rsidRPr="005B7690">
        <w:tab/>
      </w:r>
      <w:r w:rsidRPr="005B7690">
        <w:t>To allow the SGSN to forward an unsolicited position estimate to the GMLC as part of the PS-MO-LR, PS-NI-LR or periodic MO-LR TTTP procedures. This is achieved using the Subscriber Location Report message;</w:t>
      </w:r>
    </w:p>
    <w:p w14:paraId="562AFBF5" w14:textId="77777777" w:rsidR="001652CF" w:rsidRPr="00BD529F" w:rsidRDefault="007B6C64" w:rsidP="005B7690">
      <w:pPr>
        <w:pStyle w:val="B1"/>
      </w:pPr>
      <w:r w:rsidRPr="005B7690">
        <w:t>-</w:t>
      </w:r>
      <w:r w:rsidR="00BD529F" w:rsidRPr="005B7690">
        <w:tab/>
      </w:r>
      <w:r w:rsidRPr="005B7690">
        <w:t>To allow the GMLC to acknowledge receipt of an unsolicited position estimate as part of the EPC-MO-LR</w:t>
      </w:r>
      <w:r w:rsidR="001652CF" w:rsidRPr="005B7690">
        <w:t>,</w:t>
      </w:r>
      <w:r w:rsidRPr="005B7690">
        <w:t xml:space="preserve"> EPC-NI-LR</w:t>
      </w:r>
      <w:r w:rsidR="001652CF" w:rsidRPr="005B7690">
        <w:t>, PS-MO-LR, PS-NI-LR or periodic MO-LR TTTP</w:t>
      </w:r>
      <w:r w:rsidRPr="005B7690">
        <w:t xml:space="preserve"> procedures;</w:t>
      </w:r>
    </w:p>
    <w:p w14:paraId="4A10D75F" w14:textId="77777777" w:rsidR="001652CF" w:rsidRPr="00BD529F" w:rsidRDefault="001652CF" w:rsidP="005B7690">
      <w:pPr>
        <w:pStyle w:val="B1"/>
      </w:pPr>
      <w:r w:rsidRPr="005B7690">
        <w:t>-</w:t>
      </w:r>
      <w:r w:rsidR="00BD529F" w:rsidRPr="005B7690">
        <w:tab/>
      </w:r>
      <w:r w:rsidRPr="005B7690">
        <w:t>To allow the GMLC to request position estimates for a particular target UE from the SGSN</w:t>
      </w:r>
      <w:r w:rsidR="0064532C" w:rsidRPr="005B7690">
        <w:t xml:space="preserve"> or MME</w:t>
      </w:r>
      <w:r w:rsidRPr="005B7690">
        <w:t xml:space="preserve"> as part of the deferred MT-LR procedure. This is achieved using the Provide Subscriber Location message;</w:t>
      </w:r>
    </w:p>
    <w:p w14:paraId="03232A89" w14:textId="77777777" w:rsidR="007B6C64" w:rsidRPr="00BD529F" w:rsidRDefault="001652CF" w:rsidP="005B7690">
      <w:pPr>
        <w:pStyle w:val="B1"/>
      </w:pPr>
      <w:r w:rsidRPr="005B7690">
        <w:t>-</w:t>
      </w:r>
      <w:r w:rsidR="00BD529F" w:rsidRPr="005B7690">
        <w:tab/>
      </w:r>
      <w:r w:rsidRPr="005B7690">
        <w:t>To allow the SGSN</w:t>
      </w:r>
      <w:r w:rsidR="0064532C" w:rsidRPr="005B7690">
        <w:t xml:space="preserve"> or MME</w:t>
      </w:r>
      <w:r w:rsidRPr="005B7690">
        <w:t xml:space="preserve"> to acknowledge receipt of position estimate request to the GMLC as part of a deferred MT-LR procedure;</w:t>
      </w:r>
    </w:p>
    <w:p w14:paraId="77238722" w14:textId="77777777" w:rsidR="007B6C64" w:rsidRPr="00BD529F" w:rsidRDefault="007B6C64" w:rsidP="005B7690">
      <w:pPr>
        <w:pStyle w:val="B1"/>
      </w:pPr>
      <w:r w:rsidRPr="005B7690">
        <w:t>-</w:t>
      </w:r>
      <w:r w:rsidR="00BD529F" w:rsidRPr="005B7690">
        <w:tab/>
      </w:r>
      <w:r w:rsidRPr="005B7690">
        <w:t>To support the procedures for handover of an IMS emergency call with EPS/GPRS access.</w:t>
      </w:r>
    </w:p>
    <w:p w14:paraId="29041A7E" w14:textId="77777777" w:rsidR="00F46FED" w:rsidRPr="00BD529F" w:rsidRDefault="00F46FED" w:rsidP="005B7690">
      <w:pPr>
        <w:pStyle w:val="Heading1"/>
      </w:pPr>
      <w:bookmarkStart w:id="34" w:name="_Toc19716056"/>
      <w:bookmarkStart w:id="35" w:name="_Toc136340697"/>
      <w:r w:rsidRPr="00BD529F">
        <w:t>5</w:t>
      </w:r>
      <w:r w:rsidRPr="00BD529F">
        <w:tab/>
        <w:t>ELP Message Transport</w:t>
      </w:r>
      <w:bookmarkEnd w:id="34"/>
      <w:bookmarkEnd w:id="35"/>
    </w:p>
    <w:p w14:paraId="1D7916FD" w14:textId="77777777" w:rsidR="00F46FED" w:rsidRPr="00BD529F" w:rsidRDefault="00F46FED" w:rsidP="005B7690">
      <w:pPr>
        <w:pStyle w:val="Heading2"/>
      </w:pPr>
      <w:bookmarkStart w:id="36" w:name="_Toc19716057"/>
      <w:bookmarkStart w:id="37" w:name="_Toc136340698"/>
      <w:r w:rsidRPr="00BD529F">
        <w:t>5.1</w:t>
      </w:r>
      <w:r w:rsidRPr="00BD529F">
        <w:tab/>
        <w:t>General</w:t>
      </w:r>
      <w:bookmarkEnd w:id="36"/>
      <w:bookmarkEnd w:id="37"/>
    </w:p>
    <w:p w14:paraId="497398C3" w14:textId="77777777" w:rsidR="007B6C64" w:rsidRPr="00BD529F" w:rsidRDefault="00542712" w:rsidP="007B6C64">
      <w:r w:rsidRPr="00BD529F">
        <w:t>The ELP protocol is defined as a Vendor Specific diameter application (SLg application). It reuses the basic mechanisms defined by the Diameter base protocol as specified in IETF RFC 6733 </w:t>
      </w:r>
      <w:r w:rsidR="0061668F" w:rsidRPr="00BD529F">
        <w:t>[23]</w:t>
      </w:r>
      <w:r w:rsidRPr="00BD529F">
        <w:t>, and it defines a number of additional commands and AVPs to implement the SLg, Lgd specific procedures.</w:t>
      </w:r>
    </w:p>
    <w:p w14:paraId="72B85B29" w14:textId="77777777" w:rsidR="00F46FED" w:rsidRPr="00BD529F" w:rsidRDefault="00F46FED" w:rsidP="005B7690">
      <w:pPr>
        <w:pStyle w:val="Heading2"/>
      </w:pPr>
      <w:bookmarkStart w:id="38" w:name="_Toc19716058"/>
      <w:bookmarkStart w:id="39" w:name="_Toc136340699"/>
      <w:r w:rsidRPr="00BD529F">
        <w:t>5.2</w:t>
      </w:r>
      <w:r w:rsidRPr="00BD529F">
        <w:tab/>
        <w:t>Use of Diameter base protocol</w:t>
      </w:r>
      <w:bookmarkEnd w:id="38"/>
      <w:bookmarkEnd w:id="39"/>
    </w:p>
    <w:p w14:paraId="258E2A6F" w14:textId="77777777" w:rsidR="00F46FED" w:rsidRPr="00BD529F" w:rsidRDefault="00542712" w:rsidP="00F46FED">
      <w:r w:rsidRPr="00BD529F">
        <w:t>The Diameter base protocol as specified in IETF RFC 6733 </w:t>
      </w:r>
      <w:r w:rsidR="0061668F" w:rsidRPr="00BD529F">
        <w:t>[23]</w:t>
      </w:r>
      <w:r w:rsidRPr="00BD529F">
        <w:t xml:space="preserve"> shall apply except as modified by the defined support of the methods and the defined support of the commands and AVPs, result and e</w:t>
      </w:r>
      <w:r w:rsidRPr="00BD529F">
        <w:rPr>
          <w:rFonts w:hint="eastAsia"/>
        </w:rPr>
        <w:t>rror</w:t>
      </w:r>
      <w:r w:rsidRPr="00BD529F">
        <w:t xml:space="preserve"> codes </w:t>
      </w:r>
      <w:r w:rsidRPr="00BD529F">
        <w:rPr>
          <w:rFonts w:hint="eastAsia"/>
          <w:lang w:eastAsia="zh-CN"/>
        </w:rPr>
        <w:t xml:space="preserve">as </w:t>
      </w:r>
      <w:r w:rsidRPr="00BD529F">
        <w:t xml:space="preserve">described in this </w:t>
      </w:r>
      <w:r w:rsidRPr="00BD529F">
        <w:lastRenderedPageBreak/>
        <w:t>specification. Unless otherwise specified, the procedures (including error handling and unrecognised information handling) shall be used unmodified.</w:t>
      </w:r>
    </w:p>
    <w:p w14:paraId="59FEA596" w14:textId="77777777" w:rsidR="00F46FED" w:rsidRPr="00BD529F" w:rsidRDefault="00F46FED" w:rsidP="005B7690">
      <w:pPr>
        <w:pStyle w:val="Heading2"/>
      </w:pPr>
      <w:bookmarkStart w:id="40" w:name="_Toc19716059"/>
      <w:bookmarkStart w:id="41" w:name="_Toc136340700"/>
      <w:r w:rsidRPr="00BD529F">
        <w:t>5.3</w:t>
      </w:r>
      <w:r w:rsidRPr="00BD529F">
        <w:tab/>
        <w:t>Securing Diameter Messages</w:t>
      </w:r>
      <w:bookmarkEnd w:id="40"/>
      <w:bookmarkEnd w:id="41"/>
    </w:p>
    <w:p w14:paraId="19234D5A" w14:textId="77777777" w:rsidR="00F46FED" w:rsidRPr="00BD529F" w:rsidRDefault="00F46FED" w:rsidP="00F46FED">
      <w:r w:rsidRPr="00BD529F">
        <w:t>For secure transport of Diameter messages, see 3GPP TS 33.210 [</w:t>
      </w:r>
      <w:r w:rsidR="00592449" w:rsidRPr="00BD529F">
        <w:t>13</w:t>
      </w:r>
      <w:r w:rsidRPr="00BD529F">
        <w:t>].</w:t>
      </w:r>
    </w:p>
    <w:p w14:paraId="7A5B31B6" w14:textId="77777777" w:rsidR="00F46FED" w:rsidRPr="00BD529F" w:rsidRDefault="00F46FED" w:rsidP="005B7690">
      <w:pPr>
        <w:pStyle w:val="Heading2"/>
      </w:pPr>
      <w:bookmarkStart w:id="42" w:name="_Toc19716060"/>
      <w:bookmarkStart w:id="43" w:name="_Toc136340701"/>
      <w:r w:rsidRPr="00BD529F">
        <w:t>5.4</w:t>
      </w:r>
      <w:r w:rsidRPr="00BD529F">
        <w:tab/>
        <w:t>Accounting functionality</w:t>
      </w:r>
      <w:bookmarkEnd w:id="42"/>
      <w:bookmarkEnd w:id="43"/>
    </w:p>
    <w:p w14:paraId="178EFFEA" w14:textId="77777777" w:rsidR="007B6C64" w:rsidRPr="00BD529F" w:rsidRDefault="007B6C64" w:rsidP="007B6C64">
      <w:r w:rsidRPr="00BD529F">
        <w:t>Accounting functionality (Accounting Session State Machine, related command codes and AVPs) shall not be used on the SLg, Lgd interfaces.</w:t>
      </w:r>
    </w:p>
    <w:p w14:paraId="63FC83F4" w14:textId="77777777" w:rsidR="00F46FED" w:rsidRPr="00BD529F" w:rsidRDefault="00F46FED" w:rsidP="005B7690">
      <w:pPr>
        <w:pStyle w:val="Heading2"/>
      </w:pPr>
      <w:bookmarkStart w:id="44" w:name="_Toc19716061"/>
      <w:bookmarkStart w:id="45" w:name="_Toc136340702"/>
      <w:r w:rsidRPr="00BD529F">
        <w:t>5.5</w:t>
      </w:r>
      <w:r w:rsidRPr="00BD529F">
        <w:tab/>
        <w:t>Use of sessions</w:t>
      </w:r>
      <w:bookmarkEnd w:id="44"/>
      <w:bookmarkEnd w:id="45"/>
    </w:p>
    <w:p w14:paraId="695F2093" w14:textId="77777777" w:rsidR="007B6C64" w:rsidRPr="00BD529F" w:rsidRDefault="007B6C64" w:rsidP="007B6C64">
      <w:r w:rsidRPr="00BD529F">
        <w:t xml:space="preserve">Between the MME and the GMLC and between the SGSN and the GMLC, Diameter sessions </w:t>
      </w:r>
      <w:r w:rsidRPr="00BD529F">
        <w:rPr>
          <w:rFonts w:hint="eastAsia"/>
          <w:lang w:eastAsia="zh-CN"/>
        </w:rPr>
        <w:t>shall be</w:t>
      </w:r>
      <w:r w:rsidRPr="00BD529F">
        <w:rPr>
          <w:lang w:eastAsia="zh-CN"/>
        </w:rPr>
        <w:t xml:space="preserve"> </w:t>
      </w:r>
      <w:r w:rsidRPr="00BD529F">
        <w:t xml:space="preserve">implicitly terminated. An implicitly terminated session is one for which the server does not maintain state information. The client </w:t>
      </w:r>
      <w:r w:rsidRPr="00BD529F">
        <w:rPr>
          <w:rFonts w:hint="eastAsia"/>
          <w:lang w:eastAsia="zh-CN"/>
        </w:rPr>
        <w:t>shall not</w:t>
      </w:r>
      <w:r w:rsidRPr="00BD529F">
        <w:rPr>
          <w:lang w:eastAsia="zh-CN"/>
        </w:rPr>
        <w:t xml:space="preserve"> </w:t>
      </w:r>
      <w:r w:rsidRPr="00BD529F">
        <w:t>send any re-authorization or session termination requests to the server.</w:t>
      </w:r>
    </w:p>
    <w:p w14:paraId="017187B0" w14:textId="77777777" w:rsidR="00542712" w:rsidRPr="00BD529F" w:rsidRDefault="00542712" w:rsidP="00542712">
      <w:r w:rsidRPr="00BD529F">
        <w:t>The Diameter base protocol as specified in IETF RFC 6733 </w:t>
      </w:r>
      <w:r w:rsidR="0061668F" w:rsidRPr="00BD529F">
        <w:t>[23]</w:t>
      </w:r>
      <w:r w:rsidRPr="00BD529F">
        <w:t xml:space="preserve"> includes the Auth-Session-State AVP as the mechanism for the implementation of implicitly terminated sessions.</w:t>
      </w:r>
    </w:p>
    <w:p w14:paraId="7B6F2E12" w14:textId="77777777" w:rsidR="00F46FED" w:rsidRPr="00BD529F" w:rsidRDefault="00542712" w:rsidP="00542712">
      <w:r w:rsidRPr="00BD529F">
        <w:t>The client (server) shall include in its requests (responses) the Auth-Session-State AVP set to the value NO_STATE_MAINTAINED (1), as described in IETF RFC 6733 </w:t>
      </w:r>
      <w:r w:rsidR="0061668F" w:rsidRPr="00BD529F">
        <w:t>[23]</w:t>
      </w:r>
      <w:r w:rsidRPr="00BD529F">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73475F26" w14:textId="77777777" w:rsidR="00F46FED" w:rsidRPr="00BD529F" w:rsidRDefault="00F46FED" w:rsidP="005B7690">
      <w:pPr>
        <w:pStyle w:val="Heading2"/>
      </w:pPr>
      <w:bookmarkStart w:id="46" w:name="_Toc19716062"/>
      <w:bookmarkStart w:id="47" w:name="_Toc136340703"/>
      <w:r w:rsidRPr="00BD529F">
        <w:t>5.6</w:t>
      </w:r>
      <w:r w:rsidRPr="00BD529F">
        <w:tab/>
        <w:t>Transport protocol</w:t>
      </w:r>
      <w:bookmarkEnd w:id="46"/>
      <w:bookmarkEnd w:id="47"/>
    </w:p>
    <w:p w14:paraId="141A2EDE" w14:textId="77777777" w:rsidR="00F46FED" w:rsidRPr="00BD529F" w:rsidRDefault="007B6C64" w:rsidP="00F46FED">
      <w:r w:rsidRPr="00BD529F">
        <w:t>Diameter messages over the SLg and Lgd interfaces shall make use of SCTP (see IETF RFC 4960 [14]).</w:t>
      </w:r>
    </w:p>
    <w:p w14:paraId="4B84AA14" w14:textId="77777777" w:rsidR="00F46FED" w:rsidRPr="00BD529F" w:rsidRDefault="00F46FED" w:rsidP="005B7690">
      <w:pPr>
        <w:pStyle w:val="Heading2"/>
      </w:pPr>
      <w:bookmarkStart w:id="48" w:name="_Toc19716063"/>
      <w:bookmarkStart w:id="49" w:name="_Toc136340704"/>
      <w:r w:rsidRPr="00BD529F">
        <w:t>5.7</w:t>
      </w:r>
      <w:r w:rsidRPr="00BD529F">
        <w:tab/>
        <w:t>Routing considerations</w:t>
      </w:r>
      <w:bookmarkEnd w:id="48"/>
      <w:bookmarkEnd w:id="49"/>
    </w:p>
    <w:p w14:paraId="3B7D9A48" w14:textId="77777777" w:rsidR="007B6C64" w:rsidRPr="00BD529F" w:rsidRDefault="007B6C64" w:rsidP="007B6C64">
      <w:r w:rsidRPr="00BD529F">
        <w:t>This clause specifies the use of the Diameter routing AVPs Destination-Realm and Destination-Host.</w:t>
      </w:r>
    </w:p>
    <w:p w14:paraId="5C948DE7" w14:textId="77777777" w:rsidR="007B6C64" w:rsidRPr="00BD529F" w:rsidRDefault="007B6C64" w:rsidP="007B6C64">
      <w:r w:rsidRPr="00BD529F">
        <w:t>Destination-Realm AVP shall always be included in all diameter requests, and therefore is declared as mandatory in the ABNF for all commands.</w:t>
      </w:r>
    </w:p>
    <w:p w14:paraId="4A14B747" w14:textId="77777777" w:rsidR="007B6C64" w:rsidRPr="00BD529F" w:rsidRDefault="007B6C64" w:rsidP="007B6C64">
      <w:r w:rsidRPr="00BD529F">
        <w:t>When a request is initiated by the GMLC, the name of the MME or SGSN shall be determined by querying the HSS over the SLh interface, and retrieve the specific MME or SGSN that is currently serving the UE. Therefore, Destination-Host AVP shall always be included in the commands originated at the GMLC, and is declared as mandatory in the ABNF.</w:t>
      </w:r>
    </w:p>
    <w:p w14:paraId="17C7E8E6" w14:textId="77777777" w:rsidR="007B6C64" w:rsidRPr="00BD529F" w:rsidRDefault="007B6C64" w:rsidP="007B6C64">
      <w:pPr>
        <w:rPr>
          <w:lang w:eastAsia="ja-JP"/>
        </w:rPr>
      </w:pPr>
      <w:r w:rsidRPr="00BD529F">
        <w:t>When a request is initiated by the MME or SGSN, the name of the GMLC may be either locally configured in the MME/SGSN (e.g., in the intra-domain scenario, when the GMLC belongs to the same PLMN as the MME/SGSN), or it is known from a previously received location procedure initiated at the GMLC. Therefore, the Destination-Host AVP is declared as mandatory in the ABNF of the commands originated at the MME or SGSN.</w:t>
      </w:r>
    </w:p>
    <w:p w14:paraId="6B3E8BAE" w14:textId="77777777" w:rsidR="007B6C64" w:rsidRPr="00BD529F" w:rsidRDefault="00697151" w:rsidP="007B6C64">
      <w:r w:rsidRPr="00BD529F">
        <w:t>If the Vendor-Specific-Application-ID AVP is received in any of the commands defined in this specification, it shall be ignored by the receiving node, and it shall not be used for routing purposes.</w:t>
      </w:r>
    </w:p>
    <w:p w14:paraId="59818107" w14:textId="77777777" w:rsidR="00F46FED" w:rsidRPr="00BD529F" w:rsidRDefault="00F46FED" w:rsidP="005B7690">
      <w:pPr>
        <w:pStyle w:val="Heading2"/>
      </w:pPr>
      <w:bookmarkStart w:id="50" w:name="_Toc19716064"/>
      <w:bookmarkStart w:id="51" w:name="_Toc136340705"/>
      <w:r w:rsidRPr="00BD529F">
        <w:t>5.8</w:t>
      </w:r>
      <w:r w:rsidRPr="00BD529F">
        <w:tab/>
        <w:t>Advertising Application Support</w:t>
      </w:r>
      <w:bookmarkEnd w:id="50"/>
      <w:bookmarkEnd w:id="51"/>
    </w:p>
    <w:p w14:paraId="583FDC42" w14:textId="77777777" w:rsidR="007B6C64" w:rsidRPr="00BD529F" w:rsidRDefault="007B6C64" w:rsidP="007B6C64">
      <w:r w:rsidRPr="00BD529F">
        <w:t>The MME, SGSN and GMLC shall advertise support of the Diameter SLg Application by including the value of the application identifier in the Auth-Application-Id AVP within the Vendor-Specific-Application-Id grouped AVP of the Capabilities-Exchange-Request and Capabilities-Exchange-Answer commands.</w:t>
      </w:r>
    </w:p>
    <w:p w14:paraId="24F1AD57" w14:textId="77777777" w:rsidR="00F46FED" w:rsidRPr="00BD529F" w:rsidRDefault="00F46FED" w:rsidP="00F46FED">
      <w:r w:rsidRPr="00BD529F">
        <w:lastRenderedPageBreak/>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6693A284" w14:textId="77777777" w:rsidR="00F46FED" w:rsidRPr="00BD529F" w:rsidRDefault="00542712" w:rsidP="00F46FED">
      <w:r w:rsidRPr="00BD529F">
        <w:t>The Vendor-Id AVP included in Capabilities-Exchange-Request and Capabilities-Exchange-Answer commands that is not included in the Vendor-Specific-Application-Id AVPs as described above shall indicate the manufacturer of the Diameter node as per IETF RFC 6733 </w:t>
      </w:r>
      <w:r w:rsidR="0061668F" w:rsidRPr="00BD529F">
        <w:t>[23]</w:t>
      </w:r>
      <w:r w:rsidRPr="00BD529F">
        <w:t>.</w:t>
      </w:r>
    </w:p>
    <w:p w14:paraId="48CE9FD5" w14:textId="77777777" w:rsidR="00F46FED" w:rsidRPr="00BD529F" w:rsidRDefault="00F46FED" w:rsidP="005B7690">
      <w:pPr>
        <w:pStyle w:val="Heading1"/>
      </w:pPr>
      <w:bookmarkStart w:id="52" w:name="_Toc19716065"/>
      <w:bookmarkStart w:id="53" w:name="_Toc136340706"/>
      <w:r w:rsidRPr="00BD529F">
        <w:t>6</w:t>
      </w:r>
      <w:r w:rsidRPr="00BD529F">
        <w:tab/>
        <w:t>ELP Procedures</w:t>
      </w:r>
      <w:bookmarkEnd w:id="52"/>
      <w:bookmarkEnd w:id="53"/>
    </w:p>
    <w:p w14:paraId="39D68E37" w14:textId="77777777" w:rsidR="00F46FED" w:rsidRPr="00BD529F" w:rsidRDefault="00F46FED" w:rsidP="005B7690">
      <w:pPr>
        <w:pStyle w:val="Heading2"/>
      </w:pPr>
      <w:bookmarkStart w:id="54" w:name="_Toc19716066"/>
      <w:bookmarkStart w:id="55" w:name="_Toc136340707"/>
      <w:r w:rsidRPr="00BD529F">
        <w:t>6.1</w:t>
      </w:r>
      <w:r w:rsidRPr="00BD529F">
        <w:tab/>
        <w:t>General</w:t>
      </w:r>
      <w:bookmarkEnd w:id="54"/>
      <w:bookmarkEnd w:id="55"/>
    </w:p>
    <w:p w14:paraId="771A93AB" w14:textId="77777777" w:rsidR="007B6C64" w:rsidRPr="00BD529F" w:rsidRDefault="007B6C64" w:rsidP="007B6C64">
      <w:pPr>
        <w:rPr>
          <w:lang w:eastAsia="zh-CN"/>
        </w:rPr>
      </w:pPr>
      <w:r w:rsidRPr="00BD529F">
        <w:rPr>
          <w:rFonts w:hint="eastAsia"/>
          <w:lang w:eastAsia="zh-CN"/>
        </w:rPr>
        <w:t>The ELP procedures,</w:t>
      </w:r>
      <w:r w:rsidRPr="00BD529F">
        <w:t xml:space="preserve"> between </w:t>
      </w:r>
      <w:r w:rsidRPr="00BD529F">
        <w:rPr>
          <w:rFonts w:hint="eastAsia"/>
          <w:lang w:eastAsia="zh-CN"/>
        </w:rPr>
        <w:t xml:space="preserve">the </w:t>
      </w:r>
      <w:r w:rsidRPr="00BD529F">
        <w:t xml:space="preserve">GMLC and </w:t>
      </w:r>
      <w:r w:rsidRPr="00BD529F">
        <w:rPr>
          <w:rFonts w:hint="eastAsia"/>
          <w:lang w:eastAsia="zh-CN"/>
        </w:rPr>
        <w:t>the MME</w:t>
      </w:r>
      <w:r w:rsidRPr="00BD529F">
        <w:rPr>
          <w:lang w:eastAsia="zh-CN"/>
        </w:rPr>
        <w:t xml:space="preserve"> over SLg interface and between GMLC and SGSN over Lgd interface</w:t>
      </w:r>
      <w:r w:rsidRPr="00BD529F">
        <w:rPr>
          <w:rFonts w:hint="eastAsia"/>
          <w:lang w:eastAsia="zh-CN"/>
        </w:rPr>
        <w:t xml:space="preserve">, are </w:t>
      </w:r>
      <w:r w:rsidRPr="00BD529F">
        <w:t>used to exchange messages related to location services.</w:t>
      </w:r>
      <w:r w:rsidRPr="00BD529F">
        <w:rPr>
          <w:rFonts w:hint="eastAsia"/>
          <w:lang w:eastAsia="zh-CN"/>
        </w:rPr>
        <w:t xml:space="preserve"> </w:t>
      </w:r>
      <w:r w:rsidRPr="00BD529F">
        <w:rPr>
          <w:lang w:eastAsia="zh-CN"/>
        </w:rPr>
        <w:t xml:space="preserve">The </w:t>
      </w:r>
      <w:r w:rsidRPr="00BD529F">
        <w:rPr>
          <w:rFonts w:hint="eastAsia"/>
          <w:lang w:eastAsia="zh-CN"/>
        </w:rPr>
        <w:t>ELP</w:t>
      </w:r>
      <w:r w:rsidRPr="00BD529F">
        <w:rPr>
          <w:lang w:eastAsia="zh-CN"/>
        </w:rPr>
        <w:t xml:space="preserve"> can be divided into the following </w:t>
      </w:r>
      <w:r w:rsidRPr="00BD529F">
        <w:rPr>
          <w:rFonts w:hint="eastAsia"/>
          <w:lang w:eastAsia="zh-CN"/>
        </w:rPr>
        <w:t>sub-</w:t>
      </w:r>
      <w:r w:rsidRPr="00BD529F">
        <w:rPr>
          <w:lang w:eastAsia="zh-CN"/>
        </w:rPr>
        <w:t>procedures.</w:t>
      </w:r>
    </w:p>
    <w:p w14:paraId="519FF018" w14:textId="77777777" w:rsidR="00F46FED" w:rsidRPr="00BD529F" w:rsidRDefault="00F46FED" w:rsidP="00F46FED">
      <w:pPr>
        <w:pStyle w:val="B1"/>
        <w:rPr>
          <w:lang w:eastAsia="zh-CN"/>
        </w:rPr>
      </w:pPr>
      <w:r w:rsidRPr="00BD529F">
        <w:t>-</w:t>
      </w:r>
      <w:r w:rsidRPr="00BD529F">
        <w:tab/>
      </w:r>
      <w:r w:rsidRPr="00BD529F">
        <w:rPr>
          <w:lang w:eastAsia="zh-CN"/>
        </w:rPr>
        <w:t>Provide Subscriber Location</w:t>
      </w:r>
    </w:p>
    <w:p w14:paraId="7FCAB4FD" w14:textId="77777777" w:rsidR="00F46FED" w:rsidRPr="00BD529F" w:rsidRDefault="00F46FED" w:rsidP="00F46FED">
      <w:pPr>
        <w:pStyle w:val="B1"/>
      </w:pPr>
      <w:r w:rsidRPr="00BD529F">
        <w:rPr>
          <w:lang w:eastAsia="zh-CN"/>
        </w:rPr>
        <w:t>-</w:t>
      </w:r>
      <w:r w:rsidRPr="00BD529F">
        <w:rPr>
          <w:lang w:eastAsia="zh-CN"/>
        </w:rPr>
        <w:tab/>
        <w:t>Subscriber Location Report</w:t>
      </w:r>
    </w:p>
    <w:p w14:paraId="1E8E39CF" w14:textId="77777777" w:rsidR="00F46FED" w:rsidRPr="00BD529F" w:rsidRDefault="00F46FED" w:rsidP="005B7690">
      <w:pPr>
        <w:pStyle w:val="Heading2"/>
      </w:pPr>
      <w:bookmarkStart w:id="56" w:name="_Toc19716067"/>
      <w:bookmarkStart w:id="57" w:name="_Toc136340708"/>
      <w:r w:rsidRPr="00BD529F">
        <w:t>6.2</w:t>
      </w:r>
      <w:r w:rsidRPr="00BD529F">
        <w:tab/>
        <w:t>Provide Subscriber Location</w:t>
      </w:r>
      <w:bookmarkEnd w:id="56"/>
      <w:bookmarkEnd w:id="57"/>
    </w:p>
    <w:p w14:paraId="514C8341" w14:textId="77777777" w:rsidR="00F46FED" w:rsidRPr="00BD529F" w:rsidRDefault="00F46FED" w:rsidP="005B7690">
      <w:pPr>
        <w:pStyle w:val="Heading3"/>
        <w:rPr>
          <w:lang w:val="en-US"/>
        </w:rPr>
      </w:pPr>
      <w:bookmarkStart w:id="58" w:name="_Toc19716068"/>
      <w:bookmarkStart w:id="59" w:name="_Toc136340709"/>
      <w:r w:rsidRPr="00BD529F">
        <w:rPr>
          <w:lang w:val="en-US"/>
        </w:rPr>
        <w:t>6.2.1</w:t>
      </w:r>
      <w:r w:rsidRPr="00BD529F">
        <w:rPr>
          <w:lang w:val="en-US"/>
        </w:rPr>
        <w:tab/>
        <w:t>General</w:t>
      </w:r>
      <w:bookmarkEnd w:id="58"/>
      <w:bookmarkEnd w:id="59"/>
    </w:p>
    <w:p w14:paraId="7F543245" w14:textId="77777777" w:rsidR="001652CF" w:rsidRPr="00BD529F" w:rsidRDefault="007B6C64" w:rsidP="001652CF">
      <w:pPr>
        <w:rPr>
          <w:lang w:eastAsia="zh-CN"/>
        </w:rPr>
      </w:pPr>
      <w:r w:rsidRPr="00BD529F">
        <w:t xml:space="preserve">The </w:t>
      </w:r>
      <w:r w:rsidRPr="00BD529F">
        <w:rPr>
          <w:rFonts w:hint="eastAsia"/>
          <w:lang w:eastAsia="zh-CN"/>
        </w:rPr>
        <w:t>P</w:t>
      </w:r>
      <w:r w:rsidRPr="00BD529F">
        <w:t>rovide</w:t>
      </w:r>
      <w:r w:rsidRPr="00BD529F">
        <w:rPr>
          <w:rFonts w:hint="eastAsia"/>
          <w:lang w:eastAsia="zh-CN"/>
        </w:rPr>
        <w:t xml:space="preserve"> </w:t>
      </w:r>
      <w:r w:rsidRPr="00BD529F">
        <w:t>Subscriber</w:t>
      </w:r>
      <w:r w:rsidRPr="00BD529F">
        <w:rPr>
          <w:rFonts w:hint="eastAsia"/>
          <w:lang w:eastAsia="zh-CN"/>
        </w:rPr>
        <w:t xml:space="preserve"> </w:t>
      </w:r>
      <w:r w:rsidRPr="00BD529F">
        <w:t xml:space="preserve">Location operation is used by a GMLC to request the location of a target </w:t>
      </w:r>
      <w:r w:rsidRPr="00BD529F">
        <w:rPr>
          <w:rFonts w:hint="eastAsia"/>
          <w:lang w:eastAsia="zh-CN"/>
        </w:rPr>
        <w:t>UE</w:t>
      </w:r>
      <w:r w:rsidRPr="00BD529F">
        <w:t xml:space="preserve"> from the </w:t>
      </w:r>
      <w:r w:rsidRPr="00BD529F">
        <w:rPr>
          <w:rFonts w:hint="eastAsia"/>
          <w:lang w:eastAsia="zh-CN"/>
        </w:rPr>
        <w:t>MME</w:t>
      </w:r>
      <w:r w:rsidRPr="00BD529F">
        <w:t xml:space="preserve"> or SGSN at any time</w:t>
      </w:r>
      <w:r w:rsidR="001652CF" w:rsidRPr="00BD529F">
        <w:t>, as part of EPC-MT-LR or PS-MT-LR positioning procedures</w:t>
      </w:r>
      <w:r w:rsidRPr="00BD529F">
        <w:t>.</w:t>
      </w:r>
      <w:r w:rsidRPr="00BD529F">
        <w:rPr>
          <w:rFonts w:hint="eastAsia"/>
          <w:lang w:eastAsia="zh-CN"/>
        </w:rPr>
        <w:t xml:space="preserve"> </w:t>
      </w:r>
      <w:r w:rsidRPr="00BD529F">
        <w:rPr>
          <w:lang w:eastAsia="zh-CN"/>
        </w:rPr>
        <w:t xml:space="preserve">The response contains a location estimate </w:t>
      </w:r>
      <w:r w:rsidRPr="00BD529F">
        <w:rPr>
          <w:rFonts w:hint="eastAsia"/>
          <w:lang w:eastAsia="zh-CN"/>
        </w:rPr>
        <w:t>of the target UE and other additional information</w:t>
      </w:r>
      <w:r w:rsidRPr="00BD529F">
        <w:rPr>
          <w:lang w:eastAsia="zh-CN"/>
        </w:rPr>
        <w:t>.</w:t>
      </w:r>
    </w:p>
    <w:p w14:paraId="5C198337" w14:textId="77777777" w:rsidR="007B6C64" w:rsidRPr="00BD529F" w:rsidRDefault="001652CF" w:rsidP="007B6C64">
      <w:pPr>
        <w:rPr>
          <w:lang w:eastAsia="zh-CN"/>
        </w:rPr>
      </w:pPr>
      <w:r w:rsidRPr="00BD529F">
        <w:t xml:space="preserve">The </w:t>
      </w:r>
      <w:r w:rsidRPr="00BD529F">
        <w:rPr>
          <w:rFonts w:hint="eastAsia"/>
          <w:lang w:eastAsia="zh-CN"/>
        </w:rPr>
        <w:t>P</w:t>
      </w:r>
      <w:r w:rsidRPr="00BD529F">
        <w:t>rovide</w:t>
      </w:r>
      <w:r w:rsidRPr="00BD529F">
        <w:rPr>
          <w:rFonts w:hint="eastAsia"/>
          <w:lang w:eastAsia="zh-CN"/>
        </w:rPr>
        <w:t xml:space="preserve"> </w:t>
      </w:r>
      <w:r w:rsidRPr="00BD529F">
        <w:t>Subscriber</w:t>
      </w:r>
      <w:r w:rsidRPr="00BD529F">
        <w:rPr>
          <w:rFonts w:hint="eastAsia"/>
          <w:lang w:eastAsia="zh-CN"/>
        </w:rPr>
        <w:t xml:space="preserve"> </w:t>
      </w:r>
      <w:r w:rsidRPr="00BD529F">
        <w:t>Location operation is also used by a GMLC to request the location of the target UE from the SGSN</w:t>
      </w:r>
      <w:r w:rsidR="0064532C" w:rsidRPr="00BD529F">
        <w:t xml:space="preserve"> or MME</w:t>
      </w:r>
      <w:r w:rsidRPr="00BD529F">
        <w:t xml:space="preserve"> at any time, as part of deferred MT-LR procedure.</w:t>
      </w:r>
      <w:r w:rsidRPr="00BD529F">
        <w:rPr>
          <w:rFonts w:hint="eastAsia"/>
          <w:lang w:eastAsia="zh-CN"/>
        </w:rPr>
        <w:t xml:space="preserve"> </w:t>
      </w:r>
      <w:r w:rsidRPr="00BD529F">
        <w:rPr>
          <w:lang w:eastAsia="zh-CN"/>
        </w:rPr>
        <w:t xml:space="preserve">The response contains the acknowledgment of the receipt of the request </w:t>
      </w:r>
      <w:r w:rsidRPr="00BD529F">
        <w:rPr>
          <w:rFonts w:hint="eastAsia"/>
          <w:lang w:eastAsia="zh-CN"/>
        </w:rPr>
        <w:t>and other additional information</w:t>
      </w:r>
      <w:r w:rsidRPr="00BD529F">
        <w:rPr>
          <w:lang w:eastAsia="zh-CN"/>
        </w:rPr>
        <w:t>.</w:t>
      </w:r>
    </w:p>
    <w:p w14:paraId="59CBC273" w14:textId="77777777" w:rsidR="00F46FED" w:rsidRPr="00BD529F" w:rsidRDefault="00F46FED" w:rsidP="005B7690">
      <w:pPr>
        <w:pStyle w:val="Heading3"/>
        <w:rPr>
          <w:lang w:val="en-US"/>
        </w:rPr>
      </w:pPr>
      <w:bookmarkStart w:id="60" w:name="_Toc19716069"/>
      <w:bookmarkStart w:id="61" w:name="_Toc136340710"/>
      <w:r w:rsidRPr="00BD529F">
        <w:rPr>
          <w:lang w:val="en-US"/>
        </w:rPr>
        <w:t>6.2.2</w:t>
      </w:r>
      <w:r w:rsidRPr="00BD529F">
        <w:rPr>
          <w:lang w:val="en-US"/>
        </w:rPr>
        <w:tab/>
        <w:t>Successful Operation</w:t>
      </w:r>
      <w:bookmarkEnd w:id="60"/>
      <w:bookmarkEnd w:id="61"/>
    </w:p>
    <w:p w14:paraId="78EF9E13" w14:textId="77777777" w:rsidR="00F46FED" w:rsidRPr="00BD529F" w:rsidRDefault="00F46FED" w:rsidP="00F46FED">
      <w:pPr>
        <w:rPr>
          <w:lang w:val="en-US" w:eastAsia="ja-JP"/>
        </w:rPr>
      </w:pPr>
    </w:p>
    <w:bookmarkStart w:id="62" w:name="_MON_1419689411"/>
    <w:bookmarkEnd w:id="62"/>
    <w:p w14:paraId="1B90391D" w14:textId="77777777" w:rsidR="00F46FED" w:rsidRPr="00BD529F" w:rsidRDefault="007B6C64" w:rsidP="00F46FED">
      <w:pPr>
        <w:pStyle w:val="TH"/>
        <w:rPr>
          <w:lang w:val="en-US"/>
        </w:rPr>
      </w:pPr>
      <w:r w:rsidRPr="00BD529F">
        <w:rPr>
          <w:b w:val="0"/>
        </w:rPr>
        <w:object w:dxaOrig="6330" w:dyaOrig="2385" w14:anchorId="10FFD96A">
          <v:shape id="_x0000_i1029" type="#_x0000_t75" style="width:302.25pt;height:114.1pt" o:ole="">
            <v:imagedata r:id="rId14" o:title=""/>
          </v:shape>
          <o:OLEObject Type="Embed" ProgID="Word.Picture.8" ShapeID="_x0000_i1029" DrawAspect="Content" ObjectID="_1746953649" r:id="rId15"/>
        </w:object>
      </w:r>
    </w:p>
    <w:p w14:paraId="06EBCAE8" w14:textId="77777777" w:rsidR="00F46FED" w:rsidRPr="00BD529F" w:rsidRDefault="00F46FED" w:rsidP="005B7690">
      <w:pPr>
        <w:pStyle w:val="TF"/>
        <w:rPr>
          <w:lang w:val="en-US"/>
        </w:rPr>
      </w:pPr>
      <w:r w:rsidRPr="005B7690">
        <w:t>Figure 6.2.2-1: Provide Subscriber Location procedure. Successful operation.</w:t>
      </w:r>
    </w:p>
    <w:p w14:paraId="1ED3D0B1" w14:textId="77777777" w:rsidR="007B6C64" w:rsidRPr="00BD529F" w:rsidRDefault="00DF6196" w:rsidP="007B6C64">
      <w:pPr>
        <w:rPr>
          <w:lang w:eastAsia="ja-JP"/>
        </w:rPr>
      </w:pPr>
      <w:r w:rsidRPr="00BD529F">
        <w:rPr>
          <w:lang w:eastAsia="ja-JP"/>
        </w:rPr>
        <w:t>The GMLC initiates the procedure by sending a PROVIDE SUBSCRIBER LOCATION REQUEST message to the MME or SGSN.</w:t>
      </w:r>
      <w:r w:rsidRPr="00BD529F">
        <w:t xml:space="preserve"> This message carries the type of location information requested (e.g. current location and optionally, velocity), the UE subscriber's IMSI, LCS QoS information (e.g. accuracy, response time), an indication of whether the LCS client has the override capability, and an indication of whether delayed location reporting for UEs transiently not reachable (e.g. UEs in extended idle mode DRX or Power Saving Mode) is supported as specified in </w:t>
      </w:r>
      <w:r w:rsidR="002C06CD">
        <w:t>clause</w:t>
      </w:r>
      <w:r w:rsidRPr="00BD529F">
        <w:t>s 9.1.6 and 9.1.15 of 3GPP TS 23.271 [2]. The message also carries an LCS reference number, if delayed location reporting is supported. For deferred MT-LR procedure, additionally, the message carries Deferred location type, LCS reference number, H-GMLC address, periodic LDR info</w:t>
      </w:r>
      <w:r w:rsidR="0064532C" w:rsidRPr="00BD529F">
        <w:t>, triggered LDR info,</w:t>
      </w:r>
      <w:r w:rsidRPr="00BD529F">
        <w:t xml:space="preserve"> etc.</w:t>
      </w:r>
    </w:p>
    <w:p w14:paraId="3EF9E8CC" w14:textId="77777777" w:rsidR="007B6C64" w:rsidRPr="00BD529F" w:rsidRDefault="0064532C" w:rsidP="007B6C64">
      <w:pPr>
        <w:rPr>
          <w:lang w:eastAsia="zh-CN"/>
        </w:rPr>
      </w:pPr>
      <w:r w:rsidRPr="00BD529F">
        <w:rPr>
          <w:lang w:eastAsia="ja-JP"/>
        </w:rPr>
        <w:lastRenderedPageBreak/>
        <w:t xml:space="preserve">Upon reception of PROVIDE SUBSCRIBER LOCATION REQUEST message, the MME or SGSN shall </w:t>
      </w:r>
      <w:r w:rsidRPr="00BD529F">
        <w:rPr>
          <w:rFonts w:hint="eastAsia"/>
          <w:lang w:eastAsia="zh-CN"/>
        </w:rPr>
        <w:t>perform</w:t>
      </w:r>
      <w:r w:rsidRPr="00BD529F">
        <w:t xml:space="preserve"> authenticat</w:t>
      </w:r>
      <w:r w:rsidRPr="00BD529F">
        <w:rPr>
          <w:rFonts w:hint="eastAsia"/>
          <w:lang w:eastAsia="zh-CN"/>
        </w:rPr>
        <w:t xml:space="preserve">ion </w:t>
      </w:r>
      <w:r w:rsidRPr="00BD529F">
        <w:t xml:space="preserve">privacy </w:t>
      </w:r>
      <w:r w:rsidRPr="00BD529F">
        <w:rPr>
          <w:rFonts w:hint="eastAsia"/>
          <w:lang w:eastAsia="zh-CN"/>
        </w:rPr>
        <w:t xml:space="preserve">verification on the location request. After that, </w:t>
      </w:r>
      <w:r w:rsidRPr="00BD529F">
        <w:rPr>
          <w:lang w:eastAsia="zh-CN"/>
        </w:rPr>
        <w:t xml:space="preserve">for EPC-MT-LR or PS-MT-LR procedures </w:t>
      </w:r>
      <w:r w:rsidRPr="00BD529F">
        <w:rPr>
          <w:rFonts w:hint="eastAsia"/>
          <w:lang w:eastAsia="zh-CN"/>
        </w:rPr>
        <w:t xml:space="preserve">the MME </w:t>
      </w:r>
      <w:r w:rsidRPr="00BD529F">
        <w:rPr>
          <w:lang w:eastAsia="zh-CN"/>
        </w:rPr>
        <w:t xml:space="preserve">or SGSN </w:t>
      </w:r>
      <w:r w:rsidRPr="00BD529F">
        <w:rPr>
          <w:rFonts w:hint="eastAsia"/>
          <w:lang w:eastAsia="zh-CN"/>
        </w:rPr>
        <w:t>shall retrieve the location information of the target UE from E-UTRAN</w:t>
      </w:r>
      <w:r w:rsidRPr="00BD529F">
        <w:rPr>
          <w:lang w:eastAsia="zh-CN"/>
        </w:rPr>
        <w:t xml:space="preserve"> or UTRAN/GERAN</w:t>
      </w:r>
      <w:r w:rsidRPr="00BD529F">
        <w:rPr>
          <w:rFonts w:hint="eastAsia"/>
          <w:lang w:eastAsia="zh-CN"/>
        </w:rPr>
        <w:t xml:space="preserve"> according to the procedures described in </w:t>
      </w:r>
      <w:r w:rsidRPr="00BD529F">
        <w:rPr>
          <w:lang w:eastAsia="zh-CN"/>
        </w:rPr>
        <w:t xml:space="preserve">3GPP </w:t>
      </w:r>
      <w:r w:rsidRPr="00BD529F">
        <w:rPr>
          <w:rFonts w:hint="eastAsia"/>
          <w:lang w:eastAsia="zh-CN"/>
        </w:rPr>
        <w:t xml:space="preserve">TS 23.271 </w:t>
      </w:r>
      <w:r w:rsidRPr="00BD529F">
        <w:rPr>
          <w:lang w:eastAsia="zh-CN"/>
        </w:rPr>
        <w:t>[2]</w:t>
      </w:r>
      <w:r w:rsidRPr="00BD529F">
        <w:rPr>
          <w:rFonts w:hint="eastAsia"/>
          <w:lang w:eastAsia="zh-CN"/>
        </w:rPr>
        <w:t>.</w:t>
      </w:r>
      <w:r w:rsidRPr="00BD529F">
        <w:rPr>
          <w:lang w:eastAsia="zh-CN"/>
        </w:rPr>
        <w:t xml:space="preserve"> For a deferred EPC-MT-LR procedure, the MME shall wait until the UE becomes reachable before performing </w:t>
      </w:r>
      <w:r w:rsidRPr="00BD529F">
        <w:t>authenticat</w:t>
      </w:r>
      <w:r w:rsidRPr="00BD529F">
        <w:rPr>
          <w:rFonts w:hint="eastAsia"/>
          <w:lang w:eastAsia="zh-CN"/>
        </w:rPr>
        <w:t xml:space="preserve">ion </w:t>
      </w:r>
      <w:r w:rsidRPr="00BD529F">
        <w:t xml:space="preserve">privacy </w:t>
      </w:r>
      <w:r w:rsidRPr="00BD529F">
        <w:rPr>
          <w:rFonts w:hint="eastAsia"/>
          <w:lang w:eastAsia="zh-CN"/>
        </w:rPr>
        <w:t>verification on the location request</w:t>
      </w:r>
      <w:r w:rsidRPr="00BD529F">
        <w:rPr>
          <w:lang w:eastAsia="zh-CN"/>
        </w:rPr>
        <w:t xml:space="preserve"> and instigating periodic or triggered location in the UE.</w:t>
      </w:r>
    </w:p>
    <w:p w14:paraId="1464B36D" w14:textId="77777777" w:rsidR="0064532C" w:rsidRPr="00BD529F" w:rsidRDefault="00DF6196" w:rsidP="0064532C">
      <w:pPr>
        <w:rPr>
          <w:lang w:eastAsia="zh-CN"/>
        </w:rPr>
      </w:pPr>
      <w:r w:rsidRPr="00BD529F">
        <w:rPr>
          <w:lang w:eastAsia="ja-JP"/>
        </w:rPr>
        <w:t>The MME or SGSN returns a PROVIDE SUBSCRIBER LOCATION RESPONSE to the GMLC</w:t>
      </w:r>
      <w:r w:rsidRPr="00BD529F">
        <w:rPr>
          <w:rFonts w:hint="eastAsia"/>
          <w:lang w:eastAsia="zh-CN"/>
        </w:rPr>
        <w:t xml:space="preserve">. </w:t>
      </w:r>
      <w:r w:rsidRPr="00BD529F">
        <w:rPr>
          <w:lang w:eastAsia="zh-CN"/>
        </w:rPr>
        <w:t xml:space="preserve">For EPC-MT-LR or PS-MT-LR procedures, </w:t>
      </w:r>
      <w:r w:rsidRPr="00BD529F">
        <w:t xml:space="preserve">if the target UE is transiently not reachable and delayed location reporting for UEs transiently not reachable is supported, the message shall contain an indication that the UE is transiently not reachable; otherwise </w:t>
      </w:r>
      <w:r w:rsidRPr="00BD529F">
        <w:rPr>
          <w:lang w:eastAsia="zh-CN"/>
        </w:rPr>
        <w:t>t</w:t>
      </w:r>
      <w:r w:rsidRPr="00BD529F">
        <w:rPr>
          <w:rFonts w:hint="eastAsia"/>
          <w:lang w:eastAsia="zh-CN"/>
        </w:rPr>
        <w:t xml:space="preserve">he message shall contain </w:t>
      </w:r>
      <w:r w:rsidRPr="00BD529F">
        <w:rPr>
          <w:lang w:eastAsia="zh-CN"/>
        </w:rPr>
        <w:t xml:space="preserve">the location </w:t>
      </w:r>
      <w:r w:rsidRPr="00BD529F">
        <w:rPr>
          <w:rFonts w:hint="eastAsia"/>
          <w:lang w:eastAsia="zh-CN"/>
        </w:rPr>
        <w:t>estimate</w:t>
      </w:r>
      <w:r w:rsidRPr="00BD529F">
        <w:rPr>
          <w:lang w:eastAsia="zh-CN"/>
        </w:rPr>
        <w:t>, its age and obtained accuracy</w:t>
      </w:r>
      <w:r w:rsidRPr="00BD529F">
        <w:rPr>
          <w:rFonts w:hint="eastAsia"/>
          <w:lang w:eastAsia="zh-CN"/>
        </w:rPr>
        <w:t xml:space="preserve">. </w:t>
      </w:r>
      <w:r w:rsidRPr="00BD529F">
        <w:t xml:space="preserve">If the MME or SGSN </w:t>
      </w:r>
      <w:r w:rsidRPr="00BD529F">
        <w:rPr>
          <w:rFonts w:hint="eastAsia"/>
          <w:lang w:eastAsia="zh-CN"/>
        </w:rPr>
        <w:t>failed to get</w:t>
      </w:r>
      <w:r w:rsidRPr="00BD529F">
        <w:t xml:space="preserve"> </w:t>
      </w:r>
      <w:r w:rsidRPr="00BD529F">
        <w:rPr>
          <w:rFonts w:hint="eastAsia"/>
          <w:lang w:eastAsia="zh-CN"/>
        </w:rPr>
        <w:t xml:space="preserve">the current </w:t>
      </w:r>
      <w:r w:rsidRPr="00BD529F">
        <w:t>location</w:t>
      </w:r>
      <w:r w:rsidRPr="00BD529F">
        <w:rPr>
          <w:rFonts w:hint="eastAsia"/>
          <w:lang w:eastAsia="zh-CN"/>
        </w:rPr>
        <w:t xml:space="preserve"> </w:t>
      </w:r>
      <w:r w:rsidRPr="00BD529F">
        <w:t>and the LCS client is requesting the current or last known location, the MME or SGSN may return the last known location of the target UE if this is known</w:t>
      </w:r>
      <w:r w:rsidRPr="00BD529F">
        <w:rPr>
          <w:rFonts w:hint="eastAsia"/>
          <w:lang w:eastAsia="zh-CN"/>
        </w:rPr>
        <w:t>.</w:t>
      </w:r>
    </w:p>
    <w:p w14:paraId="764423DA" w14:textId="77777777" w:rsidR="007B6C64" w:rsidRPr="00BD529F" w:rsidRDefault="0064532C" w:rsidP="007B6C64">
      <w:pPr>
        <w:rPr>
          <w:lang w:eastAsia="zh-CN"/>
        </w:rPr>
      </w:pPr>
      <w:r w:rsidRPr="00BD529F">
        <w:rPr>
          <w:lang w:eastAsia="zh-CN"/>
        </w:rPr>
        <w:t xml:space="preserve">For a deferred EPC-MT-LR procedure for periodic or triggered location, the MME returns a </w:t>
      </w:r>
      <w:r w:rsidRPr="00BD529F">
        <w:rPr>
          <w:lang w:eastAsia="ja-JP"/>
        </w:rPr>
        <w:t xml:space="preserve">PROVIDE SUBSCRIBER LOCATION RESPONSE to the GMLC to indicate that the MME is able and willing to support the procedure. After the MME has performed successful </w:t>
      </w:r>
      <w:r w:rsidRPr="00BD529F">
        <w:t>authenticat</w:t>
      </w:r>
      <w:r w:rsidRPr="00BD529F">
        <w:rPr>
          <w:rFonts w:hint="eastAsia"/>
          <w:lang w:eastAsia="zh-CN"/>
        </w:rPr>
        <w:t xml:space="preserve">ion </w:t>
      </w:r>
      <w:r w:rsidRPr="00BD529F">
        <w:t xml:space="preserve">privacy </w:t>
      </w:r>
      <w:r w:rsidRPr="00BD529F">
        <w:rPr>
          <w:rFonts w:hint="eastAsia"/>
          <w:lang w:eastAsia="zh-CN"/>
        </w:rPr>
        <w:t>verification on the location request</w:t>
      </w:r>
      <w:r w:rsidRPr="00BD529F">
        <w:rPr>
          <w:lang w:eastAsia="zh-CN"/>
        </w:rPr>
        <w:t xml:space="preserve"> and successfully instigated periodic or triggered location in the UE, the MME returns a </w:t>
      </w:r>
      <w:r w:rsidRPr="00BD529F">
        <w:rPr>
          <w:lang w:eastAsia="ja-JP"/>
        </w:rPr>
        <w:t xml:space="preserve">SUBSCRIBER LOCATION REPORT to the GMLC to indicate that periodic or triggered location has been activated in the UE. </w:t>
      </w:r>
      <w:r w:rsidRPr="00BD529F">
        <w:rPr>
          <w:lang w:eastAsia="zh-CN"/>
        </w:rPr>
        <w:t xml:space="preserve">The MME (or a different MME) returns additional </w:t>
      </w:r>
      <w:r w:rsidRPr="00BD529F">
        <w:rPr>
          <w:lang w:eastAsia="ja-JP"/>
        </w:rPr>
        <w:t>SUBSCRIBER LOCATION REPORT messages to the GMLC (or possibly to a different GMLC if not the HGMLC) for each periodic or triggered location event detected by the UE. For details, refer to 3GPP TS 23.271 [2].</w:t>
      </w:r>
    </w:p>
    <w:p w14:paraId="2F20586F" w14:textId="77777777" w:rsidR="00221297" w:rsidRPr="00BD529F" w:rsidRDefault="00221297" w:rsidP="00221297">
      <w:pPr>
        <w:rPr>
          <w:lang w:eastAsia="ja-JP"/>
        </w:rPr>
      </w:pPr>
      <w:r w:rsidRPr="00BD529F">
        <w:t xml:space="preserve">If the GMLC has received indication from the HSS indicating the combined MME/SGSN node supporting the optimized LCS procedure (see 3GPP TS 29.173 [18] </w:t>
      </w:r>
      <w:r w:rsidR="002C06CD">
        <w:t>clause</w:t>
      </w:r>
      <w:r w:rsidRPr="00BD529F">
        <w:t xml:space="preserve"> 5.2.1.2) and if the GMLC also supports optimized LCS procedure, the GMLC shall set the "Optimized-LCS-Proc-Req" bit within the PLR-Flags of the </w:t>
      </w:r>
      <w:r w:rsidRPr="00BD529F">
        <w:rPr>
          <w:lang w:eastAsia="ja-JP"/>
        </w:rPr>
        <w:t>PROVIDE SUBSCRIBER LOCATION REQUEST message during EPC-MT-LR and/or PS-MT-LR procedures. When the combined MME/SGSN receives this message with "Optimized-LCS-Proc-Req" bit within the PLR-Flags set, the combined MME/SGSN shall perform EPC-MT-LR or PS-MT-LR procedure depending upon the knowledge of the current RAT type of the UE. E.g. if the UE is in active mode in E-UTRAN, the combined MME/SGSN shall perform only EPC-MT-LR procedure; if the ISR activated UE is in idle mode, the combined MME/SGSN shall perform the paging followed by either EPC-MT-LR or PS-MT-LR procedure (depending upon the RAT where the UE is active). Hence, the combined MME/SGSN shall perform optimized LCS procedure to retrieve the location information of the target UE from either E-UTRAN or UTRAN/GERAN.</w:t>
      </w:r>
    </w:p>
    <w:p w14:paraId="06ED6615" w14:textId="77777777" w:rsidR="00221297" w:rsidRPr="00BD529F" w:rsidRDefault="00DF6196" w:rsidP="00221297">
      <w:pPr>
        <w:rPr>
          <w:lang w:eastAsia="zh-CN"/>
        </w:rPr>
      </w:pPr>
      <w:r w:rsidRPr="00BD529F">
        <w:rPr>
          <w:lang w:eastAsia="ja-JP"/>
        </w:rPr>
        <w:t>The combined MME/SGSN shall return a PROVIDE SUBSCRIBER LOCATION RESPONSE</w:t>
      </w:r>
      <w:r w:rsidRPr="00BD529F">
        <w:rPr>
          <w:lang w:eastAsia="zh-CN"/>
        </w:rPr>
        <w:t xml:space="preserve"> </w:t>
      </w:r>
      <w:r w:rsidRPr="00BD529F">
        <w:rPr>
          <w:lang w:eastAsia="ja-JP"/>
        </w:rPr>
        <w:t>to the GMLC</w:t>
      </w:r>
      <w:r w:rsidRPr="00BD529F">
        <w:rPr>
          <w:rFonts w:hint="eastAsia"/>
          <w:lang w:eastAsia="zh-CN"/>
        </w:rPr>
        <w:t>.</w:t>
      </w:r>
      <w:r w:rsidRPr="00BD529F">
        <w:t xml:space="preserve"> If the target UE is transiently not reachable and delayed location reporting for UEs transiently not reachable is supported, the message shall contain an indication that the UE is transiently not reachable; otherwise</w:t>
      </w:r>
      <w:r w:rsidRPr="00BD529F">
        <w:rPr>
          <w:lang w:eastAsia="zh-CN"/>
        </w:rPr>
        <w:t xml:space="preserve"> t</w:t>
      </w:r>
      <w:r w:rsidRPr="00BD529F">
        <w:rPr>
          <w:rFonts w:hint="eastAsia"/>
          <w:lang w:eastAsia="zh-CN"/>
        </w:rPr>
        <w:t xml:space="preserve">he message shall contain </w:t>
      </w:r>
      <w:r w:rsidRPr="00BD529F">
        <w:rPr>
          <w:lang w:eastAsia="zh-CN"/>
        </w:rPr>
        <w:t xml:space="preserve">the location </w:t>
      </w:r>
      <w:r w:rsidRPr="00BD529F">
        <w:rPr>
          <w:rFonts w:hint="eastAsia"/>
          <w:lang w:eastAsia="zh-CN"/>
        </w:rPr>
        <w:t>estimate</w:t>
      </w:r>
      <w:r w:rsidRPr="00BD529F">
        <w:rPr>
          <w:lang w:eastAsia="zh-CN"/>
        </w:rPr>
        <w:t>, its age and obtained accuracy</w:t>
      </w:r>
      <w:r w:rsidRPr="00BD529F">
        <w:t xml:space="preserve">. If the combined MME/SGSN </w:t>
      </w:r>
      <w:r w:rsidRPr="00BD529F">
        <w:rPr>
          <w:rFonts w:hint="eastAsia"/>
          <w:lang w:eastAsia="zh-CN"/>
        </w:rPr>
        <w:t>failed to get</w:t>
      </w:r>
      <w:r w:rsidRPr="00BD529F">
        <w:t xml:space="preserve"> </w:t>
      </w:r>
      <w:r w:rsidRPr="00BD529F">
        <w:rPr>
          <w:rFonts w:hint="eastAsia"/>
          <w:lang w:eastAsia="zh-CN"/>
        </w:rPr>
        <w:t xml:space="preserve">the current </w:t>
      </w:r>
      <w:r w:rsidRPr="00BD529F">
        <w:t>location</w:t>
      </w:r>
      <w:r w:rsidRPr="00BD529F">
        <w:rPr>
          <w:rFonts w:hint="eastAsia"/>
          <w:lang w:eastAsia="zh-CN"/>
        </w:rPr>
        <w:t xml:space="preserve"> </w:t>
      </w:r>
      <w:r w:rsidRPr="00BD529F">
        <w:t>and the LCS client is requesting the current or last known location, the combined MME/SGSN should return the latest of the last known EPS or UTRAN/GERAN location of the target UE if this is known</w:t>
      </w:r>
      <w:r w:rsidRPr="00BD529F">
        <w:rPr>
          <w:rFonts w:hint="eastAsia"/>
          <w:lang w:eastAsia="zh-CN"/>
        </w:rPr>
        <w:t>.</w:t>
      </w:r>
      <w:r w:rsidRPr="00BD529F">
        <w:rPr>
          <w:lang w:eastAsia="zh-CN"/>
        </w:rPr>
        <w:t xml:space="preserve"> In both the cases, the combined MME/SGSN may set "Optimized-LCS-Proc-Performed" bit within PLA-Flags, if it has performed optimized LCS procedure.</w:t>
      </w:r>
    </w:p>
    <w:p w14:paraId="5C71D93E" w14:textId="77777777" w:rsidR="00221297" w:rsidRPr="00BD529F" w:rsidRDefault="00221297" w:rsidP="007B6C64">
      <w:pPr>
        <w:rPr>
          <w:lang w:eastAsia="zh-CN"/>
        </w:rPr>
      </w:pPr>
    </w:p>
    <w:p w14:paraId="16A80069" w14:textId="77777777" w:rsidR="007B6C64" w:rsidRPr="00BD529F" w:rsidRDefault="007B6C64" w:rsidP="007B6C64">
      <w:r w:rsidRPr="00BD529F">
        <w:t xml:space="preserve">This procedure is mapped to the commands Provide-Location-Request/Answer in the Diameter application specified in </w:t>
      </w:r>
      <w:r w:rsidR="002C06CD">
        <w:t>clause</w:t>
      </w:r>
      <w:r w:rsidRPr="00BD529F">
        <w:t>s 7.3.1 and 7.3.2.</w:t>
      </w:r>
    </w:p>
    <w:p w14:paraId="46246A4D" w14:textId="77777777" w:rsidR="00F46FED" w:rsidRPr="00BD529F" w:rsidRDefault="00F46FED" w:rsidP="00F46FED">
      <w:pPr>
        <w:pStyle w:val="TH"/>
        <w:rPr>
          <w:lang w:val="en-AU"/>
        </w:rPr>
      </w:pPr>
      <w:r w:rsidRPr="00BD529F">
        <w:rPr>
          <w:lang w:val="en-AU"/>
        </w:rPr>
        <w:lastRenderedPageBreak/>
        <w:t>Table 6.2.2-1: Provide Subscriber Location Request</w:t>
      </w:r>
    </w:p>
    <w:tbl>
      <w:tblPr>
        <w:tblW w:w="98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60"/>
        <w:gridCol w:w="1624"/>
        <w:gridCol w:w="588"/>
        <w:gridCol w:w="5758"/>
      </w:tblGrid>
      <w:tr w:rsidR="00F46FED" w:rsidRPr="00BD529F" w14:paraId="145254A2" w14:textId="77777777" w:rsidTr="00F46FED">
        <w:trPr>
          <w:jc w:val="center"/>
        </w:trPr>
        <w:tc>
          <w:tcPr>
            <w:tcW w:w="1860" w:type="dxa"/>
            <w:shd w:val="clear" w:color="auto" w:fill="E0E0E0"/>
          </w:tcPr>
          <w:p w14:paraId="7E0EE19D" w14:textId="77777777" w:rsidR="00F46FED" w:rsidRPr="00BD529F" w:rsidRDefault="00F46FED" w:rsidP="00F46FED">
            <w:pPr>
              <w:pStyle w:val="TAH"/>
            </w:pPr>
            <w:r w:rsidRPr="00BD529F">
              <w:t>Information element name</w:t>
            </w:r>
          </w:p>
        </w:tc>
        <w:tc>
          <w:tcPr>
            <w:tcW w:w="1624" w:type="dxa"/>
            <w:shd w:val="clear" w:color="auto" w:fill="E0E0E0"/>
          </w:tcPr>
          <w:p w14:paraId="1BF2357B" w14:textId="77777777" w:rsidR="00F46FED" w:rsidRPr="00BD529F" w:rsidRDefault="00F46FED" w:rsidP="00F46FED">
            <w:pPr>
              <w:pStyle w:val="TAH"/>
            </w:pPr>
            <w:r w:rsidRPr="00BD529F">
              <w:t>Mapping to Diameter AVP</w:t>
            </w:r>
          </w:p>
        </w:tc>
        <w:tc>
          <w:tcPr>
            <w:tcW w:w="588" w:type="dxa"/>
            <w:shd w:val="clear" w:color="auto" w:fill="E0E0E0"/>
          </w:tcPr>
          <w:p w14:paraId="35FA6376" w14:textId="77777777" w:rsidR="00F46FED" w:rsidRPr="00BD529F" w:rsidRDefault="00F46FED" w:rsidP="00F46FED">
            <w:pPr>
              <w:pStyle w:val="TAH"/>
              <w:rPr>
                <w:lang w:val="fr-FR"/>
              </w:rPr>
            </w:pPr>
            <w:r w:rsidRPr="00BD529F">
              <w:rPr>
                <w:lang w:val="fr-FR"/>
              </w:rPr>
              <w:t>Cat.</w:t>
            </w:r>
          </w:p>
        </w:tc>
        <w:tc>
          <w:tcPr>
            <w:tcW w:w="5758" w:type="dxa"/>
            <w:shd w:val="clear" w:color="auto" w:fill="E0E0E0"/>
          </w:tcPr>
          <w:p w14:paraId="61C66D0C" w14:textId="77777777" w:rsidR="00F46FED" w:rsidRPr="00BD529F" w:rsidRDefault="00F46FED" w:rsidP="00F46FED">
            <w:pPr>
              <w:pStyle w:val="TAH"/>
              <w:rPr>
                <w:lang w:val="fr-FR"/>
              </w:rPr>
            </w:pPr>
            <w:r w:rsidRPr="00BD529F">
              <w:rPr>
                <w:lang w:val="fr-FR"/>
              </w:rPr>
              <w:t>Description</w:t>
            </w:r>
          </w:p>
        </w:tc>
      </w:tr>
      <w:tr w:rsidR="00F46FED" w:rsidRPr="00BD529F" w14:paraId="75E25066" w14:textId="77777777" w:rsidTr="00F46FED">
        <w:trPr>
          <w:trHeight w:val="401"/>
          <w:jc w:val="center"/>
        </w:trPr>
        <w:tc>
          <w:tcPr>
            <w:tcW w:w="1860" w:type="dxa"/>
          </w:tcPr>
          <w:p w14:paraId="35857437" w14:textId="77777777" w:rsidR="00F46FED" w:rsidRPr="00BD529F" w:rsidRDefault="00F46FED" w:rsidP="00F46FED">
            <w:pPr>
              <w:pStyle w:val="TAL"/>
            </w:pPr>
            <w:r w:rsidRPr="00BD529F">
              <w:t>Location Type</w:t>
            </w:r>
          </w:p>
          <w:p w14:paraId="5BC81FA5" w14:textId="77777777" w:rsidR="00F46FED" w:rsidRPr="00BD529F" w:rsidDel="00BE4FDE" w:rsidRDefault="00F46FED" w:rsidP="00F46FED">
            <w:pPr>
              <w:pStyle w:val="TAL"/>
            </w:pPr>
          </w:p>
        </w:tc>
        <w:tc>
          <w:tcPr>
            <w:tcW w:w="1624" w:type="dxa"/>
          </w:tcPr>
          <w:p w14:paraId="2772E997" w14:textId="77777777" w:rsidR="00F46FED" w:rsidRPr="00BD529F" w:rsidDel="00BE4FDE" w:rsidRDefault="007D3D63" w:rsidP="00F46FED">
            <w:pPr>
              <w:pStyle w:val="TAL"/>
              <w:rPr>
                <w:lang w:val="en-AU"/>
              </w:rPr>
            </w:pPr>
            <w:r w:rsidRPr="00BD529F">
              <w:t>SLg-Location-Type</w:t>
            </w:r>
          </w:p>
        </w:tc>
        <w:tc>
          <w:tcPr>
            <w:tcW w:w="588" w:type="dxa"/>
          </w:tcPr>
          <w:p w14:paraId="7E7807DD" w14:textId="77777777" w:rsidR="00F46FED" w:rsidRPr="00BD529F" w:rsidDel="00BE4FDE" w:rsidRDefault="00F46FED" w:rsidP="00F46FED">
            <w:pPr>
              <w:pStyle w:val="TAC"/>
              <w:rPr>
                <w:lang w:val="en-AU"/>
              </w:rPr>
            </w:pPr>
            <w:r w:rsidRPr="00BD529F">
              <w:t>M</w:t>
            </w:r>
          </w:p>
        </w:tc>
        <w:tc>
          <w:tcPr>
            <w:tcW w:w="5758" w:type="dxa"/>
          </w:tcPr>
          <w:p w14:paraId="5DD2AA76" w14:textId="77777777" w:rsidR="00F46FED" w:rsidRPr="00BD529F" w:rsidDel="00BE4FDE" w:rsidRDefault="00F46FED" w:rsidP="000E3817">
            <w:pPr>
              <w:pStyle w:val="TAL"/>
            </w:pPr>
            <w:r w:rsidRPr="00BD529F">
              <w:t xml:space="preserve">This Information Element </w:t>
            </w:r>
            <w:r w:rsidRPr="00BD529F">
              <w:rPr>
                <w:rFonts w:hint="eastAsia"/>
                <w:lang w:eastAsia="zh-CN"/>
              </w:rPr>
              <w:t xml:space="preserve">shall </w:t>
            </w:r>
            <w:r w:rsidRPr="00BD529F">
              <w:t>contain the type of location measurement requested, such as current location, initial location, last known location, etc. (see 3GPP TS 22.071 [</w:t>
            </w:r>
            <w:r w:rsidR="000E3817" w:rsidRPr="00BD529F">
              <w:t>15</w:t>
            </w:r>
            <w:r w:rsidRPr="00BD529F">
              <w:t>]).</w:t>
            </w:r>
          </w:p>
        </w:tc>
      </w:tr>
      <w:tr w:rsidR="00F46FED" w:rsidRPr="00BD529F" w14:paraId="6FB847AE" w14:textId="77777777" w:rsidTr="00F46FED">
        <w:trPr>
          <w:trHeight w:val="401"/>
          <w:jc w:val="center"/>
        </w:trPr>
        <w:tc>
          <w:tcPr>
            <w:tcW w:w="1860" w:type="dxa"/>
          </w:tcPr>
          <w:p w14:paraId="0633499A" w14:textId="77777777" w:rsidR="00F46FED" w:rsidRPr="00BD529F" w:rsidRDefault="00F46FED" w:rsidP="00F46FED">
            <w:pPr>
              <w:pStyle w:val="TAL"/>
            </w:pPr>
            <w:r w:rsidRPr="00BD529F">
              <w:t>IMSI</w:t>
            </w:r>
          </w:p>
        </w:tc>
        <w:tc>
          <w:tcPr>
            <w:tcW w:w="1624" w:type="dxa"/>
          </w:tcPr>
          <w:p w14:paraId="789B45D3" w14:textId="77777777" w:rsidR="00F46FED" w:rsidRPr="00BD529F" w:rsidRDefault="00F46FED" w:rsidP="00F46FED">
            <w:pPr>
              <w:pStyle w:val="TAL"/>
            </w:pPr>
            <w:r w:rsidRPr="00BD529F">
              <w:t>User-Name</w:t>
            </w:r>
          </w:p>
        </w:tc>
        <w:tc>
          <w:tcPr>
            <w:tcW w:w="588" w:type="dxa"/>
          </w:tcPr>
          <w:p w14:paraId="77D2A849" w14:textId="77777777" w:rsidR="00F46FED" w:rsidRPr="00BD529F" w:rsidRDefault="00F46FED" w:rsidP="00F46FED">
            <w:pPr>
              <w:pStyle w:val="TAC"/>
            </w:pPr>
            <w:r w:rsidRPr="00BD529F">
              <w:t>C</w:t>
            </w:r>
          </w:p>
        </w:tc>
        <w:tc>
          <w:tcPr>
            <w:tcW w:w="5758" w:type="dxa"/>
          </w:tcPr>
          <w:p w14:paraId="678EE371" w14:textId="77777777" w:rsidR="00F46FED" w:rsidRPr="00BD529F" w:rsidRDefault="00F46FED" w:rsidP="00F46FED">
            <w:pPr>
              <w:pStyle w:val="TAL"/>
            </w:pPr>
            <w:r w:rsidRPr="00BD529F">
              <w:t>If present, this Information Element shall contain the IMSI of the user whose UE is to be positioned (see Note 1).</w:t>
            </w:r>
          </w:p>
        </w:tc>
      </w:tr>
      <w:tr w:rsidR="00F46FED" w:rsidRPr="00BD529F" w14:paraId="5AF66825" w14:textId="77777777" w:rsidTr="00F46FED">
        <w:trPr>
          <w:trHeight w:val="401"/>
          <w:jc w:val="center"/>
        </w:trPr>
        <w:tc>
          <w:tcPr>
            <w:tcW w:w="1860" w:type="dxa"/>
          </w:tcPr>
          <w:p w14:paraId="0BA2D20E" w14:textId="77777777" w:rsidR="00F46FED" w:rsidRPr="00BD529F" w:rsidRDefault="00F46FED" w:rsidP="00F46FED">
            <w:pPr>
              <w:pStyle w:val="TAL"/>
            </w:pPr>
            <w:r w:rsidRPr="00BD529F">
              <w:t>MSISDN</w:t>
            </w:r>
          </w:p>
        </w:tc>
        <w:tc>
          <w:tcPr>
            <w:tcW w:w="1624" w:type="dxa"/>
          </w:tcPr>
          <w:p w14:paraId="00610FAC" w14:textId="77777777" w:rsidR="00F46FED" w:rsidRPr="00BD529F" w:rsidRDefault="00F46FED" w:rsidP="00F46FED">
            <w:pPr>
              <w:pStyle w:val="TAL"/>
              <w:rPr>
                <w:lang w:val="de-DE"/>
              </w:rPr>
            </w:pPr>
            <w:r w:rsidRPr="00BD529F">
              <w:rPr>
                <w:lang w:val="de-DE"/>
              </w:rPr>
              <w:t>MSISDN</w:t>
            </w:r>
          </w:p>
        </w:tc>
        <w:tc>
          <w:tcPr>
            <w:tcW w:w="588" w:type="dxa"/>
          </w:tcPr>
          <w:p w14:paraId="26A2EFE2" w14:textId="77777777" w:rsidR="00F46FED" w:rsidRPr="00BD529F" w:rsidRDefault="00F46FED" w:rsidP="00F46FED">
            <w:pPr>
              <w:pStyle w:val="TAC"/>
              <w:rPr>
                <w:lang w:val="de-DE"/>
              </w:rPr>
            </w:pPr>
            <w:r w:rsidRPr="00BD529F">
              <w:rPr>
                <w:lang w:val="de-DE"/>
              </w:rPr>
              <w:t>C</w:t>
            </w:r>
          </w:p>
        </w:tc>
        <w:tc>
          <w:tcPr>
            <w:tcW w:w="5758" w:type="dxa"/>
          </w:tcPr>
          <w:p w14:paraId="53D985FF" w14:textId="77777777" w:rsidR="00F46FED" w:rsidRPr="00BD529F" w:rsidRDefault="00F46FED" w:rsidP="00F46FED">
            <w:pPr>
              <w:pStyle w:val="TAL"/>
              <w:rPr>
                <w:sz w:val="16"/>
                <w:szCs w:val="16"/>
              </w:rPr>
            </w:pPr>
            <w:r w:rsidRPr="00BD529F">
              <w:t>If present, this Information Element shall contain the MSISDN of the user whose UE is to be positioned (see Note 1).</w:t>
            </w:r>
          </w:p>
        </w:tc>
      </w:tr>
      <w:tr w:rsidR="00F46FED" w:rsidRPr="00BD529F" w14:paraId="69830D9F" w14:textId="77777777" w:rsidTr="00F46FED">
        <w:trPr>
          <w:trHeight w:val="401"/>
          <w:jc w:val="center"/>
        </w:trPr>
        <w:tc>
          <w:tcPr>
            <w:tcW w:w="1860" w:type="dxa"/>
          </w:tcPr>
          <w:p w14:paraId="3A062B7C" w14:textId="77777777" w:rsidR="00F46FED" w:rsidRPr="00BD529F" w:rsidRDefault="00F46FED" w:rsidP="00F46FED">
            <w:pPr>
              <w:pStyle w:val="TAL"/>
            </w:pPr>
            <w:r w:rsidRPr="00BD529F">
              <w:t>IMEI</w:t>
            </w:r>
          </w:p>
        </w:tc>
        <w:tc>
          <w:tcPr>
            <w:tcW w:w="1624" w:type="dxa"/>
          </w:tcPr>
          <w:p w14:paraId="19BEF7EF" w14:textId="77777777" w:rsidR="00F46FED" w:rsidRPr="00BD529F" w:rsidRDefault="00F46FED" w:rsidP="00F46FED">
            <w:pPr>
              <w:pStyle w:val="TAL"/>
              <w:rPr>
                <w:lang w:val="de-DE"/>
              </w:rPr>
            </w:pPr>
            <w:r w:rsidRPr="00BD529F">
              <w:rPr>
                <w:lang w:val="de-DE"/>
              </w:rPr>
              <w:t>IMEI</w:t>
            </w:r>
          </w:p>
        </w:tc>
        <w:tc>
          <w:tcPr>
            <w:tcW w:w="588" w:type="dxa"/>
          </w:tcPr>
          <w:p w14:paraId="4E3A5507" w14:textId="77777777" w:rsidR="00F46FED" w:rsidRPr="00BD529F" w:rsidRDefault="00F46FED" w:rsidP="00F46FED">
            <w:pPr>
              <w:pStyle w:val="TAC"/>
              <w:rPr>
                <w:lang w:val="de-DE"/>
              </w:rPr>
            </w:pPr>
            <w:r w:rsidRPr="00BD529F">
              <w:rPr>
                <w:lang w:val="de-DE"/>
              </w:rPr>
              <w:t>C</w:t>
            </w:r>
          </w:p>
        </w:tc>
        <w:tc>
          <w:tcPr>
            <w:tcW w:w="5758" w:type="dxa"/>
          </w:tcPr>
          <w:p w14:paraId="2EDCD924" w14:textId="77777777" w:rsidR="00F46FED" w:rsidRPr="00BD529F" w:rsidRDefault="00F46FED" w:rsidP="00F46FED">
            <w:pPr>
              <w:pStyle w:val="TAL"/>
            </w:pPr>
            <w:r w:rsidRPr="00BD529F">
              <w:t>If present, this Information Element shall contain the IMEI of the UE to be positioned (see Note 1).</w:t>
            </w:r>
          </w:p>
        </w:tc>
      </w:tr>
      <w:tr w:rsidR="00F46FED" w:rsidRPr="00BD529F" w14:paraId="4182056C" w14:textId="77777777" w:rsidTr="00F46FED">
        <w:trPr>
          <w:trHeight w:val="401"/>
          <w:jc w:val="center"/>
        </w:trPr>
        <w:tc>
          <w:tcPr>
            <w:tcW w:w="1860" w:type="dxa"/>
          </w:tcPr>
          <w:p w14:paraId="63AE7AE8" w14:textId="77777777" w:rsidR="00F46FED" w:rsidRPr="00BD529F" w:rsidRDefault="00F46FED" w:rsidP="00F46FED">
            <w:pPr>
              <w:pStyle w:val="TAL"/>
              <w:rPr>
                <w:lang w:val="en-US"/>
              </w:rPr>
            </w:pPr>
            <w:r w:rsidRPr="00BD529F">
              <w:rPr>
                <w:lang w:val="en-US"/>
              </w:rPr>
              <w:t>Client Name</w:t>
            </w:r>
          </w:p>
        </w:tc>
        <w:tc>
          <w:tcPr>
            <w:tcW w:w="1624" w:type="dxa"/>
          </w:tcPr>
          <w:p w14:paraId="37ADF092" w14:textId="77777777" w:rsidR="00F46FED" w:rsidRPr="00BD529F" w:rsidRDefault="00F46FED" w:rsidP="00F46FED">
            <w:pPr>
              <w:pStyle w:val="TAL"/>
              <w:rPr>
                <w:lang w:val="en-US"/>
              </w:rPr>
            </w:pPr>
            <w:r w:rsidRPr="00BD529F">
              <w:rPr>
                <w:lang w:val="en-US"/>
              </w:rPr>
              <w:t>LCS-EPS-Client-Name</w:t>
            </w:r>
          </w:p>
        </w:tc>
        <w:tc>
          <w:tcPr>
            <w:tcW w:w="588" w:type="dxa"/>
          </w:tcPr>
          <w:p w14:paraId="26F2E629" w14:textId="77777777" w:rsidR="00F46FED" w:rsidRPr="00BD529F" w:rsidRDefault="00F46FED" w:rsidP="00F46FED">
            <w:pPr>
              <w:pStyle w:val="TAC"/>
              <w:rPr>
                <w:lang w:val="en-US"/>
              </w:rPr>
            </w:pPr>
            <w:r w:rsidRPr="00BD529F">
              <w:rPr>
                <w:lang w:val="en-US"/>
              </w:rPr>
              <w:t>M</w:t>
            </w:r>
          </w:p>
        </w:tc>
        <w:tc>
          <w:tcPr>
            <w:tcW w:w="5758" w:type="dxa"/>
          </w:tcPr>
          <w:p w14:paraId="4F74738F" w14:textId="77777777" w:rsidR="00F46FED" w:rsidRPr="00BD529F" w:rsidRDefault="00F46FED" w:rsidP="00F46FED">
            <w:pPr>
              <w:pStyle w:val="TAL"/>
              <w:rPr>
                <w:lang w:val="en-US"/>
              </w:rPr>
            </w:pPr>
            <w:r w:rsidRPr="00BD529F">
              <w:t>This Information Element shall contain the name of the LCS client issuing the positioning request</w:t>
            </w:r>
            <w:r w:rsidRPr="00BD529F">
              <w:rPr>
                <w:lang w:val="en-US"/>
              </w:rPr>
              <w:t>.</w:t>
            </w:r>
          </w:p>
        </w:tc>
      </w:tr>
      <w:tr w:rsidR="00F46FED" w:rsidRPr="00BD529F" w14:paraId="03003295" w14:textId="77777777" w:rsidTr="00F46FED">
        <w:trPr>
          <w:trHeight w:val="401"/>
          <w:jc w:val="center"/>
        </w:trPr>
        <w:tc>
          <w:tcPr>
            <w:tcW w:w="1860" w:type="dxa"/>
          </w:tcPr>
          <w:p w14:paraId="3416DD39" w14:textId="77777777" w:rsidR="00F46FED" w:rsidRPr="00BD529F" w:rsidRDefault="00F46FED" w:rsidP="00F46FED">
            <w:pPr>
              <w:pStyle w:val="TAL"/>
              <w:rPr>
                <w:lang w:val="en-US" w:eastAsia="zh-CN"/>
              </w:rPr>
            </w:pPr>
            <w:r w:rsidRPr="00BD529F">
              <w:rPr>
                <w:lang w:val="en-US" w:eastAsia="zh-CN"/>
              </w:rPr>
              <w:t>Client Type</w:t>
            </w:r>
          </w:p>
        </w:tc>
        <w:tc>
          <w:tcPr>
            <w:tcW w:w="1624" w:type="dxa"/>
          </w:tcPr>
          <w:p w14:paraId="6C319724" w14:textId="77777777" w:rsidR="00F46FED" w:rsidRPr="00BD529F" w:rsidRDefault="00F46FED" w:rsidP="00F46FED">
            <w:pPr>
              <w:pStyle w:val="TAL"/>
              <w:rPr>
                <w:lang w:val="en-US" w:eastAsia="zh-CN"/>
              </w:rPr>
            </w:pPr>
            <w:r w:rsidRPr="00BD529F">
              <w:rPr>
                <w:lang w:val="en-US" w:eastAsia="zh-CN"/>
              </w:rPr>
              <w:t>LCS-Client-Type</w:t>
            </w:r>
          </w:p>
        </w:tc>
        <w:tc>
          <w:tcPr>
            <w:tcW w:w="588" w:type="dxa"/>
          </w:tcPr>
          <w:p w14:paraId="45802C33" w14:textId="77777777" w:rsidR="00F46FED" w:rsidRPr="00BD529F" w:rsidRDefault="00F46FED" w:rsidP="00F46FED">
            <w:pPr>
              <w:pStyle w:val="TAC"/>
              <w:rPr>
                <w:lang w:val="en-US" w:eastAsia="zh-CN"/>
              </w:rPr>
            </w:pPr>
            <w:r w:rsidRPr="00BD529F">
              <w:rPr>
                <w:rFonts w:hint="eastAsia"/>
                <w:lang w:val="en-US" w:eastAsia="zh-CN"/>
              </w:rPr>
              <w:t>M</w:t>
            </w:r>
          </w:p>
        </w:tc>
        <w:tc>
          <w:tcPr>
            <w:tcW w:w="5758" w:type="dxa"/>
          </w:tcPr>
          <w:p w14:paraId="612C7E90" w14:textId="77777777" w:rsidR="00F46FED" w:rsidRPr="00BD529F" w:rsidRDefault="00F46FED" w:rsidP="000E3817">
            <w:pPr>
              <w:pStyle w:val="TAL"/>
              <w:rPr>
                <w:lang w:eastAsia="zh-CN"/>
              </w:rPr>
            </w:pPr>
            <w:r w:rsidRPr="00BD529F">
              <w:t>This Information Element shall contain the type of LCS client (</w:t>
            </w:r>
            <w:r w:rsidRPr="00BD529F">
              <w:rPr>
                <w:lang w:eastAsia="zh-CN"/>
              </w:rPr>
              <w:t>Emergency, Lawful Interception …)</w:t>
            </w:r>
            <w:r w:rsidRPr="00BD529F">
              <w:t xml:space="preserve"> issuing the positioning request (see 3GPP TS 23.271 [2] and 3GPP TS 32.299 [</w:t>
            </w:r>
            <w:r w:rsidR="000E3817" w:rsidRPr="00BD529F">
              <w:t>10</w:t>
            </w:r>
            <w:r w:rsidRPr="00BD529F">
              <w:t>]).</w:t>
            </w:r>
          </w:p>
        </w:tc>
      </w:tr>
      <w:tr w:rsidR="00FE20D5" w:rsidRPr="00BD529F" w14:paraId="726E203F" w14:textId="77777777" w:rsidTr="00BE1674">
        <w:trPr>
          <w:trHeight w:val="401"/>
          <w:jc w:val="center"/>
        </w:trPr>
        <w:tc>
          <w:tcPr>
            <w:tcW w:w="1860" w:type="dxa"/>
          </w:tcPr>
          <w:p w14:paraId="39A1308E" w14:textId="77777777" w:rsidR="00FE20D5" w:rsidRPr="00BD529F" w:rsidRDefault="00FE20D5" w:rsidP="00BE1674">
            <w:pPr>
              <w:pStyle w:val="TAL"/>
              <w:rPr>
                <w:lang w:eastAsia="zh-CN"/>
              </w:rPr>
            </w:pPr>
            <w:r w:rsidRPr="00BD529F">
              <w:rPr>
                <w:rFonts w:hint="eastAsia"/>
                <w:lang w:eastAsia="zh-CN"/>
              </w:rPr>
              <w:t>Requestor Name</w:t>
            </w:r>
          </w:p>
        </w:tc>
        <w:tc>
          <w:tcPr>
            <w:tcW w:w="1624" w:type="dxa"/>
          </w:tcPr>
          <w:p w14:paraId="77D09ACA" w14:textId="77777777" w:rsidR="00FE20D5" w:rsidRPr="00BD529F" w:rsidRDefault="00FE20D5" w:rsidP="00BE1674">
            <w:pPr>
              <w:pStyle w:val="TAL"/>
              <w:rPr>
                <w:lang w:val="en-US" w:eastAsia="zh-CN"/>
              </w:rPr>
            </w:pPr>
            <w:r w:rsidRPr="00BD529F">
              <w:rPr>
                <w:rFonts w:hint="eastAsia"/>
                <w:lang w:val="en-US" w:eastAsia="zh-CN"/>
              </w:rPr>
              <w:t>LCS-Requestor-Name</w:t>
            </w:r>
          </w:p>
        </w:tc>
        <w:tc>
          <w:tcPr>
            <w:tcW w:w="588" w:type="dxa"/>
          </w:tcPr>
          <w:p w14:paraId="18CF3B1C" w14:textId="77777777" w:rsidR="00FE20D5" w:rsidRPr="00BD529F" w:rsidRDefault="00FE20D5" w:rsidP="00BE1674">
            <w:pPr>
              <w:pStyle w:val="TAC"/>
              <w:rPr>
                <w:lang w:val="en-US" w:eastAsia="zh-CN"/>
              </w:rPr>
            </w:pPr>
            <w:r w:rsidRPr="00BD529F">
              <w:rPr>
                <w:rFonts w:hint="eastAsia"/>
                <w:lang w:val="en-US" w:eastAsia="zh-CN"/>
              </w:rPr>
              <w:t>O</w:t>
            </w:r>
          </w:p>
        </w:tc>
        <w:tc>
          <w:tcPr>
            <w:tcW w:w="5758" w:type="dxa"/>
          </w:tcPr>
          <w:p w14:paraId="611B613C" w14:textId="77777777" w:rsidR="00FE20D5" w:rsidRPr="00BD529F" w:rsidRDefault="00FE20D5" w:rsidP="00BE1674">
            <w:pPr>
              <w:pStyle w:val="TAL"/>
            </w:pPr>
            <w:r w:rsidRPr="00BD529F">
              <w:t>If present, this Information Element contains the identity of the originating entity which has requested the location of the target UE from the LCS Client.</w:t>
            </w:r>
          </w:p>
        </w:tc>
      </w:tr>
      <w:tr w:rsidR="00F46FED" w:rsidRPr="00BD529F" w14:paraId="676D969B" w14:textId="77777777" w:rsidTr="00F46FED">
        <w:trPr>
          <w:trHeight w:val="401"/>
          <w:jc w:val="center"/>
        </w:trPr>
        <w:tc>
          <w:tcPr>
            <w:tcW w:w="1860" w:type="dxa"/>
          </w:tcPr>
          <w:p w14:paraId="05D80ED8" w14:textId="77777777" w:rsidR="00F46FED" w:rsidRPr="00BD529F" w:rsidRDefault="00F46FED" w:rsidP="00F46FED">
            <w:pPr>
              <w:pStyle w:val="TAL"/>
            </w:pPr>
            <w:r w:rsidRPr="00BD529F">
              <w:t>Priority</w:t>
            </w:r>
          </w:p>
        </w:tc>
        <w:tc>
          <w:tcPr>
            <w:tcW w:w="1624" w:type="dxa"/>
          </w:tcPr>
          <w:p w14:paraId="4CBE34FB" w14:textId="77777777" w:rsidR="00F46FED" w:rsidRPr="00BD529F" w:rsidRDefault="00F46FED" w:rsidP="00F46FED">
            <w:pPr>
              <w:pStyle w:val="TAL"/>
              <w:rPr>
                <w:lang w:val="en-US" w:eastAsia="zh-CN"/>
              </w:rPr>
            </w:pPr>
            <w:r w:rsidRPr="00BD529F">
              <w:rPr>
                <w:lang w:val="en-US" w:eastAsia="zh-CN"/>
              </w:rPr>
              <w:t>LCS-Priority</w:t>
            </w:r>
          </w:p>
        </w:tc>
        <w:tc>
          <w:tcPr>
            <w:tcW w:w="588" w:type="dxa"/>
          </w:tcPr>
          <w:p w14:paraId="38036A16" w14:textId="77777777" w:rsidR="00F46FED" w:rsidRPr="00BD529F" w:rsidRDefault="00F46FED" w:rsidP="00F46FED">
            <w:pPr>
              <w:pStyle w:val="TAC"/>
              <w:rPr>
                <w:lang w:val="en-US" w:eastAsia="zh-CN"/>
              </w:rPr>
            </w:pPr>
            <w:r w:rsidRPr="00BD529F">
              <w:rPr>
                <w:lang w:val="en-US" w:eastAsia="zh-CN"/>
              </w:rPr>
              <w:t>O</w:t>
            </w:r>
          </w:p>
        </w:tc>
        <w:tc>
          <w:tcPr>
            <w:tcW w:w="5758" w:type="dxa"/>
          </w:tcPr>
          <w:p w14:paraId="76098CDB" w14:textId="77777777" w:rsidR="00F46FED" w:rsidRPr="00BD529F" w:rsidRDefault="00F46FED" w:rsidP="00F46FED">
            <w:pPr>
              <w:pStyle w:val="TAL"/>
            </w:pPr>
            <w:r w:rsidRPr="00BD529F">
              <w:t>If present, this Information Element shall contain the priority of the LCS client issuing the positioning request.</w:t>
            </w:r>
          </w:p>
        </w:tc>
      </w:tr>
      <w:tr w:rsidR="00F46FED" w:rsidRPr="00BD529F" w14:paraId="4D6AC6F6" w14:textId="77777777" w:rsidTr="00F46FED">
        <w:trPr>
          <w:trHeight w:val="401"/>
          <w:jc w:val="center"/>
        </w:trPr>
        <w:tc>
          <w:tcPr>
            <w:tcW w:w="1860" w:type="dxa"/>
          </w:tcPr>
          <w:p w14:paraId="7237AB9F" w14:textId="77777777" w:rsidR="00F46FED" w:rsidRPr="00BD529F" w:rsidRDefault="00F46FED" w:rsidP="00F46FED">
            <w:pPr>
              <w:pStyle w:val="TAL"/>
            </w:pPr>
            <w:r w:rsidRPr="00BD529F">
              <w:t>QoS</w:t>
            </w:r>
          </w:p>
        </w:tc>
        <w:tc>
          <w:tcPr>
            <w:tcW w:w="1624" w:type="dxa"/>
          </w:tcPr>
          <w:p w14:paraId="5CBFE181" w14:textId="77777777" w:rsidR="00F46FED" w:rsidRPr="00BD529F" w:rsidRDefault="00F46FED" w:rsidP="00F46FED">
            <w:pPr>
              <w:pStyle w:val="TAL"/>
              <w:rPr>
                <w:lang w:val="en-US" w:eastAsia="zh-CN"/>
              </w:rPr>
            </w:pPr>
            <w:r w:rsidRPr="00BD529F">
              <w:rPr>
                <w:lang w:val="en-US" w:eastAsia="zh-CN"/>
              </w:rPr>
              <w:t>LCS-QoS</w:t>
            </w:r>
          </w:p>
        </w:tc>
        <w:tc>
          <w:tcPr>
            <w:tcW w:w="588" w:type="dxa"/>
          </w:tcPr>
          <w:p w14:paraId="483AFDAF" w14:textId="77777777" w:rsidR="00F46FED" w:rsidRPr="00BD529F" w:rsidRDefault="00F46FED" w:rsidP="00F46FED">
            <w:pPr>
              <w:pStyle w:val="TAC"/>
              <w:rPr>
                <w:lang w:val="en-US" w:eastAsia="zh-CN"/>
              </w:rPr>
            </w:pPr>
            <w:r w:rsidRPr="00BD529F">
              <w:rPr>
                <w:lang w:val="en-US" w:eastAsia="zh-CN"/>
              </w:rPr>
              <w:t>O</w:t>
            </w:r>
          </w:p>
        </w:tc>
        <w:tc>
          <w:tcPr>
            <w:tcW w:w="5758" w:type="dxa"/>
          </w:tcPr>
          <w:p w14:paraId="1A230B07" w14:textId="77777777" w:rsidR="00F46FED" w:rsidRPr="00BD529F" w:rsidRDefault="00F46FED" w:rsidP="00F46FED">
            <w:pPr>
              <w:pStyle w:val="TAL"/>
            </w:pPr>
            <w:r w:rsidRPr="00BD529F">
              <w:t>If present, this Information Element shall contain the quality of service requested, such as the accuracy of the positioning measurement and the response time of the positioning operation.</w:t>
            </w:r>
          </w:p>
        </w:tc>
      </w:tr>
      <w:tr w:rsidR="0039478F" w:rsidRPr="00BD529F" w14:paraId="02342CB8" w14:textId="77777777" w:rsidTr="0039478F">
        <w:trPr>
          <w:trHeight w:val="401"/>
          <w:jc w:val="center"/>
        </w:trPr>
        <w:tc>
          <w:tcPr>
            <w:tcW w:w="1860" w:type="dxa"/>
          </w:tcPr>
          <w:p w14:paraId="145FA6C8" w14:textId="77777777" w:rsidR="0039478F" w:rsidRPr="00BD529F" w:rsidRDefault="0039478F" w:rsidP="0039478F">
            <w:pPr>
              <w:pStyle w:val="TAL"/>
            </w:pPr>
            <w:r w:rsidRPr="00BD529F">
              <w:t>Velocity</w:t>
            </w:r>
            <w:r w:rsidRPr="00BD529F">
              <w:rPr>
                <w:rFonts w:hint="eastAsia"/>
                <w:lang w:eastAsia="zh-CN"/>
              </w:rPr>
              <w:t xml:space="preserve"> </w:t>
            </w:r>
            <w:r w:rsidRPr="00BD529F">
              <w:t>Requested</w:t>
            </w:r>
          </w:p>
        </w:tc>
        <w:tc>
          <w:tcPr>
            <w:tcW w:w="1624" w:type="dxa"/>
          </w:tcPr>
          <w:p w14:paraId="348E1136" w14:textId="77777777" w:rsidR="0039478F" w:rsidRPr="00BD529F" w:rsidRDefault="0039478F" w:rsidP="0039478F">
            <w:pPr>
              <w:pStyle w:val="TAL"/>
              <w:rPr>
                <w:lang w:val="en-US" w:eastAsia="zh-CN"/>
              </w:rPr>
            </w:pPr>
            <w:r w:rsidRPr="00BD529F">
              <w:t>Velocity-Requested</w:t>
            </w:r>
          </w:p>
        </w:tc>
        <w:tc>
          <w:tcPr>
            <w:tcW w:w="588" w:type="dxa"/>
          </w:tcPr>
          <w:p w14:paraId="49371431" w14:textId="77777777" w:rsidR="0039478F" w:rsidRPr="00BD529F" w:rsidRDefault="0039478F" w:rsidP="0039478F">
            <w:pPr>
              <w:pStyle w:val="TAC"/>
              <w:rPr>
                <w:lang w:val="en-US" w:eastAsia="zh-CN"/>
              </w:rPr>
            </w:pPr>
            <w:r w:rsidRPr="00BD529F">
              <w:rPr>
                <w:rFonts w:hint="eastAsia"/>
                <w:lang w:val="en-US" w:eastAsia="zh-CN"/>
              </w:rPr>
              <w:t>O</w:t>
            </w:r>
          </w:p>
        </w:tc>
        <w:tc>
          <w:tcPr>
            <w:tcW w:w="5758" w:type="dxa"/>
          </w:tcPr>
          <w:p w14:paraId="610E71E4" w14:textId="77777777" w:rsidR="0039478F" w:rsidRPr="00BD529F" w:rsidRDefault="0039478F" w:rsidP="0039478F">
            <w:pPr>
              <w:pStyle w:val="TAL"/>
              <w:rPr>
                <w:lang w:eastAsia="zh-CN"/>
              </w:rPr>
            </w:pPr>
            <w:r w:rsidRPr="00BD529F">
              <w:rPr>
                <w:rFonts w:hint="eastAsia"/>
                <w:lang w:eastAsia="zh-CN"/>
              </w:rPr>
              <w:t>If present, this information element shall contain an indication of whether or not the Velocity of the target UE is requested.</w:t>
            </w:r>
          </w:p>
        </w:tc>
      </w:tr>
      <w:tr w:rsidR="00F46FED" w:rsidRPr="00BD529F" w14:paraId="686939F8" w14:textId="77777777" w:rsidTr="00F46FED">
        <w:trPr>
          <w:trHeight w:val="401"/>
          <w:jc w:val="center"/>
        </w:trPr>
        <w:tc>
          <w:tcPr>
            <w:tcW w:w="1860" w:type="dxa"/>
          </w:tcPr>
          <w:p w14:paraId="26A4501C" w14:textId="77777777" w:rsidR="00F46FED" w:rsidRPr="00BD529F" w:rsidRDefault="00F46FED" w:rsidP="00F46FED">
            <w:pPr>
              <w:pStyle w:val="TAL"/>
            </w:pPr>
            <w:r w:rsidRPr="00BD529F">
              <w:t>Supported GAD Shapes</w:t>
            </w:r>
          </w:p>
        </w:tc>
        <w:tc>
          <w:tcPr>
            <w:tcW w:w="1624" w:type="dxa"/>
          </w:tcPr>
          <w:p w14:paraId="08A1FDAC" w14:textId="77777777" w:rsidR="00F46FED" w:rsidRPr="00BD529F" w:rsidRDefault="00F46FED" w:rsidP="00F46FED">
            <w:pPr>
              <w:pStyle w:val="TAL"/>
              <w:rPr>
                <w:lang w:val="en-US" w:eastAsia="zh-CN"/>
              </w:rPr>
            </w:pPr>
            <w:r w:rsidRPr="00BD529F">
              <w:rPr>
                <w:lang w:val="en-US" w:eastAsia="zh-CN"/>
              </w:rPr>
              <w:t>LCS-Supported-GAD-Shapes</w:t>
            </w:r>
          </w:p>
        </w:tc>
        <w:tc>
          <w:tcPr>
            <w:tcW w:w="588" w:type="dxa"/>
          </w:tcPr>
          <w:p w14:paraId="498D5C24" w14:textId="77777777" w:rsidR="00F46FED" w:rsidRPr="00BD529F" w:rsidRDefault="00F46FED" w:rsidP="00F46FED">
            <w:pPr>
              <w:pStyle w:val="TAC"/>
              <w:rPr>
                <w:lang w:val="en-US" w:eastAsia="zh-CN"/>
              </w:rPr>
            </w:pPr>
            <w:r w:rsidRPr="00BD529F">
              <w:rPr>
                <w:lang w:val="en-US" w:eastAsia="zh-CN"/>
              </w:rPr>
              <w:t>O</w:t>
            </w:r>
          </w:p>
        </w:tc>
        <w:tc>
          <w:tcPr>
            <w:tcW w:w="5758" w:type="dxa"/>
          </w:tcPr>
          <w:p w14:paraId="4F14B4CF" w14:textId="77777777" w:rsidR="00F46FED" w:rsidRPr="00BD529F" w:rsidRDefault="00F46FED" w:rsidP="00F46FED">
            <w:pPr>
              <w:pStyle w:val="TAL"/>
            </w:pPr>
            <w:r w:rsidRPr="00BD529F">
              <w:t>If present, this Information Element shall contain the list of supported GAD shapes by the LCS client.</w:t>
            </w:r>
          </w:p>
        </w:tc>
      </w:tr>
      <w:tr w:rsidR="00F46FED" w:rsidRPr="00BD529F" w14:paraId="3680BD96" w14:textId="77777777" w:rsidTr="00F46FED">
        <w:trPr>
          <w:trHeight w:val="401"/>
          <w:jc w:val="center"/>
        </w:trPr>
        <w:tc>
          <w:tcPr>
            <w:tcW w:w="1860" w:type="dxa"/>
          </w:tcPr>
          <w:p w14:paraId="27E1D7F4" w14:textId="77777777" w:rsidR="00F46FED" w:rsidRPr="00BD529F" w:rsidRDefault="00F46FED" w:rsidP="00F46FED">
            <w:pPr>
              <w:pStyle w:val="TAL"/>
            </w:pPr>
            <w:r w:rsidRPr="00BD529F">
              <w:t>Service Type ID</w:t>
            </w:r>
          </w:p>
        </w:tc>
        <w:tc>
          <w:tcPr>
            <w:tcW w:w="1624" w:type="dxa"/>
          </w:tcPr>
          <w:p w14:paraId="1E2684F5" w14:textId="77777777" w:rsidR="00F46FED" w:rsidRPr="00BD529F" w:rsidRDefault="00F46FED" w:rsidP="00F46FED">
            <w:pPr>
              <w:pStyle w:val="TAL"/>
              <w:rPr>
                <w:lang w:val="en-US" w:eastAsia="zh-CN"/>
              </w:rPr>
            </w:pPr>
            <w:r w:rsidRPr="00BD529F">
              <w:rPr>
                <w:lang w:val="en-US" w:eastAsia="zh-CN"/>
              </w:rPr>
              <w:t>LCS-Service-Type-ID</w:t>
            </w:r>
          </w:p>
        </w:tc>
        <w:tc>
          <w:tcPr>
            <w:tcW w:w="588" w:type="dxa"/>
          </w:tcPr>
          <w:p w14:paraId="46C77243" w14:textId="77777777" w:rsidR="00F46FED" w:rsidRPr="00BD529F" w:rsidRDefault="00F46FED" w:rsidP="00F46FED">
            <w:pPr>
              <w:pStyle w:val="TAC"/>
              <w:rPr>
                <w:lang w:val="en-US" w:eastAsia="zh-CN"/>
              </w:rPr>
            </w:pPr>
            <w:r w:rsidRPr="00BD529F">
              <w:rPr>
                <w:lang w:val="en-US" w:eastAsia="zh-CN"/>
              </w:rPr>
              <w:t>O</w:t>
            </w:r>
          </w:p>
        </w:tc>
        <w:tc>
          <w:tcPr>
            <w:tcW w:w="5758" w:type="dxa"/>
          </w:tcPr>
          <w:p w14:paraId="6C774436" w14:textId="77777777" w:rsidR="00F46FED" w:rsidRPr="00BD529F" w:rsidRDefault="00F46FED" w:rsidP="000E3817">
            <w:pPr>
              <w:pStyle w:val="TAL"/>
            </w:pPr>
            <w:r w:rsidRPr="00BD529F">
              <w:t>If present, this Information Element shall contain the service type associated for the particular positioning request (the meaning of the different service types is defined in 3GPP TS 22.071 [</w:t>
            </w:r>
            <w:r w:rsidR="000E3817" w:rsidRPr="00BD529F">
              <w:t>15</w:t>
            </w:r>
            <w:r w:rsidRPr="00BD529F">
              <w:t>]).</w:t>
            </w:r>
          </w:p>
        </w:tc>
      </w:tr>
      <w:tr w:rsidR="00F46FED" w:rsidRPr="00BD529F" w14:paraId="0DBE0D91" w14:textId="77777777" w:rsidTr="00F46FED">
        <w:trPr>
          <w:trHeight w:val="401"/>
          <w:jc w:val="center"/>
        </w:trPr>
        <w:tc>
          <w:tcPr>
            <w:tcW w:w="1860" w:type="dxa"/>
          </w:tcPr>
          <w:p w14:paraId="03F5E19D" w14:textId="77777777" w:rsidR="00F46FED" w:rsidRPr="00BD529F" w:rsidRDefault="00F46FED" w:rsidP="00F46FED">
            <w:pPr>
              <w:pStyle w:val="TAL"/>
            </w:pPr>
            <w:r w:rsidRPr="00BD529F">
              <w:t>Codeword</w:t>
            </w:r>
          </w:p>
        </w:tc>
        <w:tc>
          <w:tcPr>
            <w:tcW w:w="1624" w:type="dxa"/>
          </w:tcPr>
          <w:p w14:paraId="0ADCE768" w14:textId="77777777" w:rsidR="00F46FED" w:rsidRPr="00BD529F" w:rsidRDefault="00F46FED" w:rsidP="00F46FED">
            <w:pPr>
              <w:pStyle w:val="TAL"/>
              <w:rPr>
                <w:lang w:val="en-US" w:eastAsia="zh-CN"/>
              </w:rPr>
            </w:pPr>
            <w:r w:rsidRPr="00BD529F">
              <w:rPr>
                <w:lang w:val="en-US" w:eastAsia="zh-CN"/>
              </w:rPr>
              <w:t>LCS-Codeword</w:t>
            </w:r>
          </w:p>
        </w:tc>
        <w:tc>
          <w:tcPr>
            <w:tcW w:w="588" w:type="dxa"/>
          </w:tcPr>
          <w:p w14:paraId="57A62A11" w14:textId="77777777" w:rsidR="00F46FED" w:rsidRPr="00BD529F" w:rsidRDefault="00F46FED" w:rsidP="00F46FED">
            <w:pPr>
              <w:pStyle w:val="TAC"/>
              <w:rPr>
                <w:lang w:val="en-US" w:eastAsia="zh-CN"/>
              </w:rPr>
            </w:pPr>
            <w:r w:rsidRPr="00BD529F">
              <w:rPr>
                <w:lang w:val="en-US" w:eastAsia="zh-CN"/>
              </w:rPr>
              <w:t>O</w:t>
            </w:r>
          </w:p>
        </w:tc>
        <w:tc>
          <w:tcPr>
            <w:tcW w:w="5758" w:type="dxa"/>
          </w:tcPr>
          <w:p w14:paraId="1CA8AB3D" w14:textId="77777777" w:rsidR="00F46FED" w:rsidRPr="00BD529F" w:rsidRDefault="00F46FED" w:rsidP="00F46FED">
            <w:pPr>
              <w:pStyle w:val="TAL"/>
            </w:pPr>
            <w:r w:rsidRPr="00BD529F">
              <w:t>If present, this Information Element shall contain the Codeword to be used between an LCS client and a target UE in order to check and accept or reject the positioning request.</w:t>
            </w:r>
          </w:p>
        </w:tc>
      </w:tr>
      <w:tr w:rsidR="00F46FED" w:rsidRPr="00BD529F" w14:paraId="275EF748" w14:textId="77777777" w:rsidTr="00F46FED">
        <w:trPr>
          <w:trHeight w:val="401"/>
          <w:jc w:val="center"/>
        </w:trPr>
        <w:tc>
          <w:tcPr>
            <w:tcW w:w="1860" w:type="dxa"/>
          </w:tcPr>
          <w:p w14:paraId="4F1B3550" w14:textId="77777777" w:rsidR="00F46FED" w:rsidRPr="00BD529F" w:rsidRDefault="00F46FED" w:rsidP="00F46FED">
            <w:pPr>
              <w:pStyle w:val="TAL"/>
            </w:pPr>
            <w:r w:rsidRPr="00BD529F">
              <w:t>APN</w:t>
            </w:r>
          </w:p>
        </w:tc>
        <w:tc>
          <w:tcPr>
            <w:tcW w:w="1624" w:type="dxa"/>
          </w:tcPr>
          <w:p w14:paraId="61D91C65" w14:textId="77777777" w:rsidR="00F46FED" w:rsidRPr="00BD529F" w:rsidRDefault="00F46FED" w:rsidP="00F46FED">
            <w:pPr>
              <w:pStyle w:val="TAL"/>
              <w:rPr>
                <w:lang w:val="en-US" w:eastAsia="zh-CN"/>
              </w:rPr>
            </w:pPr>
            <w:r w:rsidRPr="00BD529F">
              <w:rPr>
                <w:lang w:val="en-US" w:eastAsia="zh-CN"/>
              </w:rPr>
              <w:t>Service-Selection</w:t>
            </w:r>
          </w:p>
        </w:tc>
        <w:tc>
          <w:tcPr>
            <w:tcW w:w="588" w:type="dxa"/>
          </w:tcPr>
          <w:p w14:paraId="612342D4" w14:textId="77777777" w:rsidR="00F46FED" w:rsidRPr="00BD529F" w:rsidRDefault="00F46FED" w:rsidP="00F46FED">
            <w:pPr>
              <w:pStyle w:val="TAC"/>
              <w:rPr>
                <w:lang w:val="en-US" w:eastAsia="zh-CN"/>
              </w:rPr>
            </w:pPr>
            <w:r w:rsidRPr="00BD529F">
              <w:rPr>
                <w:lang w:val="en-US" w:eastAsia="zh-CN"/>
              </w:rPr>
              <w:t>C</w:t>
            </w:r>
          </w:p>
        </w:tc>
        <w:tc>
          <w:tcPr>
            <w:tcW w:w="5758" w:type="dxa"/>
          </w:tcPr>
          <w:p w14:paraId="20C7ADB0" w14:textId="77777777" w:rsidR="00F46FED" w:rsidRPr="00BD529F" w:rsidRDefault="00F46FED" w:rsidP="00F46FED">
            <w:pPr>
              <w:pStyle w:val="TAL"/>
            </w:pPr>
            <w:r w:rsidRPr="00BD529F">
              <w:t>If present, this Information Element shall contain the Access Point Name (APN) Network Identifier of the LCS client, as used by the target UE. It shall only be included in session-related location requests.</w:t>
            </w:r>
          </w:p>
        </w:tc>
      </w:tr>
      <w:tr w:rsidR="00F46FED" w:rsidRPr="00BD529F" w14:paraId="238A5CDD" w14:textId="77777777" w:rsidTr="00F46FED">
        <w:trPr>
          <w:trHeight w:val="401"/>
          <w:jc w:val="center"/>
        </w:trPr>
        <w:tc>
          <w:tcPr>
            <w:tcW w:w="1860" w:type="dxa"/>
          </w:tcPr>
          <w:p w14:paraId="01413D6E" w14:textId="77777777" w:rsidR="00F46FED" w:rsidRPr="00BD529F" w:rsidRDefault="00F46FED" w:rsidP="00F46FED">
            <w:pPr>
              <w:pStyle w:val="TAL"/>
            </w:pPr>
            <w:r w:rsidRPr="00BD529F">
              <w:t>Session-Related Privacy Check</w:t>
            </w:r>
          </w:p>
        </w:tc>
        <w:tc>
          <w:tcPr>
            <w:tcW w:w="1624" w:type="dxa"/>
          </w:tcPr>
          <w:p w14:paraId="3EDE683F" w14:textId="77777777" w:rsidR="00F46FED" w:rsidRPr="00BD529F" w:rsidRDefault="00F46FED" w:rsidP="00F46FED">
            <w:pPr>
              <w:pStyle w:val="TAL"/>
              <w:rPr>
                <w:lang w:val="en-US" w:eastAsia="zh-CN"/>
              </w:rPr>
            </w:pPr>
            <w:r w:rsidRPr="00BD529F">
              <w:rPr>
                <w:lang w:val="en-US" w:eastAsia="zh-CN"/>
              </w:rPr>
              <w:t>LCS-Privacy-Check-Session</w:t>
            </w:r>
          </w:p>
        </w:tc>
        <w:tc>
          <w:tcPr>
            <w:tcW w:w="588" w:type="dxa"/>
          </w:tcPr>
          <w:p w14:paraId="75521712" w14:textId="77777777" w:rsidR="00F46FED" w:rsidRPr="00BD529F" w:rsidRDefault="00F46FED" w:rsidP="00F46FED">
            <w:pPr>
              <w:pStyle w:val="TAC"/>
              <w:rPr>
                <w:lang w:val="en-US" w:eastAsia="zh-CN"/>
              </w:rPr>
            </w:pPr>
            <w:r w:rsidRPr="00BD529F">
              <w:rPr>
                <w:lang w:val="en-US" w:eastAsia="zh-CN"/>
              </w:rPr>
              <w:t>O</w:t>
            </w:r>
          </w:p>
        </w:tc>
        <w:tc>
          <w:tcPr>
            <w:tcW w:w="5758" w:type="dxa"/>
          </w:tcPr>
          <w:p w14:paraId="694BFF34" w14:textId="77777777" w:rsidR="00F46FED" w:rsidRPr="00BD529F" w:rsidRDefault="00F46FED" w:rsidP="00F46FED">
            <w:pPr>
              <w:pStyle w:val="TAL"/>
            </w:pPr>
            <w:r w:rsidRPr="00BD529F">
              <w:t>If present, this Information Element shall contain an indication of how the positioning operation should proceed in the relation to the checking of the session-related privacy settings of the user.</w:t>
            </w:r>
          </w:p>
        </w:tc>
      </w:tr>
      <w:tr w:rsidR="00F46FED" w:rsidRPr="00BD529F" w14:paraId="4DD3247C" w14:textId="77777777" w:rsidTr="00F46FED">
        <w:trPr>
          <w:trHeight w:val="401"/>
          <w:jc w:val="center"/>
        </w:trPr>
        <w:tc>
          <w:tcPr>
            <w:tcW w:w="1860" w:type="dxa"/>
          </w:tcPr>
          <w:p w14:paraId="0E193E24" w14:textId="77777777" w:rsidR="00F46FED" w:rsidRPr="00BD529F" w:rsidRDefault="00F46FED" w:rsidP="00F46FED">
            <w:pPr>
              <w:pStyle w:val="TAL"/>
            </w:pPr>
            <w:r w:rsidRPr="00BD529F">
              <w:t>Non-Session-Related Privacy Check</w:t>
            </w:r>
          </w:p>
        </w:tc>
        <w:tc>
          <w:tcPr>
            <w:tcW w:w="1624" w:type="dxa"/>
          </w:tcPr>
          <w:p w14:paraId="797192DD" w14:textId="77777777" w:rsidR="00F46FED" w:rsidRPr="00BD529F" w:rsidRDefault="00F46FED" w:rsidP="00F46FED">
            <w:pPr>
              <w:pStyle w:val="TAL"/>
              <w:rPr>
                <w:lang w:val="en-US" w:eastAsia="zh-CN"/>
              </w:rPr>
            </w:pPr>
            <w:r w:rsidRPr="00BD529F">
              <w:rPr>
                <w:lang w:val="en-US" w:eastAsia="zh-CN"/>
              </w:rPr>
              <w:t>LCS-Privacy-Check-Non-Session</w:t>
            </w:r>
          </w:p>
        </w:tc>
        <w:tc>
          <w:tcPr>
            <w:tcW w:w="588" w:type="dxa"/>
          </w:tcPr>
          <w:p w14:paraId="151C1370" w14:textId="77777777" w:rsidR="00F46FED" w:rsidRPr="00BD529F" w:rsidRDefault="00F46FED" w:rsidP="00F46FED">
            <w:pPr>
              <w:pStyle w:val="TAC"/>
              <w:rPr>
                <w:lang w:val="en-US" w:eastAsia="zh-CN"/>
              </w:rPr>
            </w:pPr>
            <w:r w:rsidRPr="00BD529F">
              <w:rPr>
                <w:lang w:val="en-US" w:eastAsia="zh-CN"/>
              </w:rPr>
              <w:t>O</w:t>
            </w:r>
          </w:p>
        </w:tc>
        <w:tc>
          <w:tcPr>
            <w:tcW w:w="5758" w:type="dxa"/>
          </w:tcPr>
          <w:p w14:paraId="71225992" w14:textId="77777777" w:rsidR="00F46FED" w:rsidRPr="00BD529F" w:rsidRDefault="00F46FED" w:rsidP="00F46FED">
            <w:pPr>
              <w:pStyle w:val="TAL"/>
            </w:pPr>
            <w:r w:rsidRPr="00BD529F">
              <w:t>If present, this Information Element shall contain an indication of how the positioning operation should proceed in the relation to the checking of the non-session-related privacy settings of the user.</w:t>
            </w:r>
          </w:p>
        </w:tc>
      </w:tr>
      <w:tr w:rsidR="0064532C" w:rsidRPr="00BD529F" w14:paraId="0498BF67" w14:textId="77777777" w:rsidTr="007736F9">
        <w:trPr>
          <w:trHeight w:val="401"/>
          <w:jc w:val="center"/>
        </w:trPr>
        <w:tc>
          <w:tcPr>
            <w:tcW w:w="1860" w:type="dxa"/>
          </w:tcPr>
          <w:p w14:paraId="382B78FF" w14:textId="77777777" w:rsidR="0064532C" w:rsidRPr="00BD529F" w:rsidRDefault="0064532C" w:rsidP="0064532C">
            <w:pPr>
              <w:pStyle w:val="TAL"/>
            </w:pPr>
            <w:r w:rsidRPr="00BD529F">
              <w:t>Deferred Location Type</w:t>
            </w:r>
          </w:p>
        </w:tc>
        <w:tc>
          <w:tcPr>
            <w:tcW w:w="1624" w:type="dxa"/>
          </w:tcPr>
          <w:p w14:paraId="76CDA134" w14:textId="77777777" w:rsidR="0064532C" w:rsidRPr="00BD529F" w:rsidRDefault="0064532C" w:rsidP="0064532C">
            <w:pPr>
              <w:pStyle w:val="TAL"/>
            </w:pPr>
            <w:r w:rsidRPr="00BD529F">
              <w:t>Deferred-Location-Type</w:t>
            </w:r>
          </w:p>
        </w:tc>
        <w:tc>
          <w:tcPr>
            <w:tcW w:w="588" w:type="dxa"/>
          </w:tcPr>
          <w:p w14:paraId="49AE4E89" w14:textId="77777777" w:rsidR="0064532C" w:rsidRPr="00BD529F" w:rsidRDefault="0064532C" w:rsidP="0064532C">
            <w:pPr>
              <w:pStyle w:val="TAC"/>
              <w:rPr>
                <w:lang w:val="en-AU"/>
              </w:rPr>
            </w:pPr>
            <w:r w:rsidRPr="00BD529F">
              <w:rPr>
                <w:lang w:val="en-AU"/>
              </w:rPr>
              <w:t>O</w:t>
            </w:r>
          </w:p>
        </w:tc>
        <w:tc>
          <w:tcPr>
            <w:tcW w:w="5758" w:type="dxa"/>
          </w:tcPr>
          <w:p w14:paraId="3F07C758" w14:textId="77777777" w:rsidR="0064532C" w:rsidRPr="00BD529F" w:rsidRDefault="0064532C" w:rsidP="00CC491D">
            <w:pPr>
              <w:pStyle w:val="TAL"/>
            </w:pPr>
            <w:r w:rsidRPr="00CC491D">
              <w:t>If present, this Information Element shall contain the type of the event until when the location estimation is deferred. Applicable event types are: UE available, UE entering or leaving or being in a pre-defined geographical area, periodic location, UE moving by more than a minimum linear distance (NOTE). This Information Element is applicable only for the deferred MT-LR procedure.</w:t>
            </w:r>
          </w:p>
          <w:p w14:paraId="28775230" w14:textId="77777777" w:rsidR="0064532C" w:rsidRPr="00BD529F" w:rsidRDefault="0064532C" w:rsidP="00CC491D">
            <w:pPr>
              <w:pStyle w:val="TAL"/>
            </w:pPr>
            <w:r w:rsidRPr="00CC491D">
              <w:t>NOTE: this value is only applicable to a deferred EPC-MT-LR.</w:t>
            </w:r>
          </w:p>
        </w:tc>
      </w:tr>
      <w:tr w:rsidR="00221297" w:rsidRPr="00BD529F" w14:paraId="0DFB2B7D" w14:textId="77777777" w:rsidTr="007736F9">
        <w:trPr>
          <w:trHeight w:val="401"/>
          <w:jc w:val="center"/>
        </w:trPr>
        <w:tc>
          <w:tcPr>
            <w:tcW w:w="1860" w:type="dxa"/>
          </w:tcPr>
          <w:p w14:paraId="72F37C3A" w14:textId="77777777" w:rsidR="00221297" w:rsidRPr="00BD529F" w:rsidRDefault="00221297" w:rsidP="00221297">
            <w:pPr>
              <w:pStyle w:val="TAL"/>
            </w:pPr>
            <w:r w:rsidRPr="00BD529F">
              <w:t>LCS-Reference Number</w:t>
            </w:r>
          </w:p>
        </w:tc>
        <w:tc>
          <w:tcPr>
            <w:tcW w:w="1624" w:type="dxa"/>
          </w:tcPr>
          <w:p w14:paraId="01F1A48D" w14:textId="77777777" w:rsidR="00221297" w:rsidRPr="00BD529F" w:rsidRDefault="00221297" w:rsidP="00221297">
            <w:pPr>
              <w:pStyle w:val="TAL"/>
            </w:pPr>
            <w:r w:rsidRPr="00BD529F">
              <w:t>LCS-Reference-Number</w:t>
            </w:r>
          </w:p>
        </w:tc>
        <w:tc>
          <w:tcPr>
            <w:tcW w:w="588" w:type="dxa"/>
          </w:tcPr>
          <w:p w14:paraId="2E4262DB" w14:textId="77777777" w:rsidR="00221297" w:rsidRPr="00BD529F" w:rsidRDefault="00221297" w:rsidP="00221297">
            <w:pPr>
              <w:pStyle w:val="TAC"/>
              <w:rPr>
                <w:lang w:val="en-AU"/>
              </w:rPr>
            </w:pPr>
            <w:r w:rsidRPr="00BD529F">
              <w:rPr>
                <w:lang w:val="en-AU"/>
              </w:rPr>
              <w:t>O</w:t>
            </w:r>
          </w:p>
        </w:tc>
        <w:tc>
          <w:tcPr>
            <w:tcW w:w="5758" w:type="dxa"/>
          </w:tcPr>
          <w:p w14:paraId="43D736CA" w14:textId="77777777" w:rsidR="00DF6196" w:rsidRPr="00BD529F" w:rsidRDefault="00DF6196" w:rsidP="00CC491D">
            <w:pPr>
              <w:pStyle w:val="TAL"/>
            </w:pPr>
            <w:r w:rsidRPr="00CC491D">
              <w:t>If present, this Information Element shall contain the reference number identifying the deferred location request or identifying the request for which delayed location reporting for UEs transiently not reachable is supported. This Information Element is applicable only when:</w:t>
            </w:r>
          </w:p>
          <w:p w14:paraId="325DBBF3" w14:textId="77777777" w:rsidR="00DF6196" w:rsidRPr="00BD529F" w:rsidRDefault="0064532C" w:rsidP="00CC491D">
            <w:pPr>
              <w:pStyle w:val="TAL"/>
            </w:pPr>
            <w:r w:rsidRPr="00CC491D">
              <w:t>- the deferred MT-LR procedure is initiated; or</w:t>
            </w:r>
          </w:p>
          <w:p w14:paraId="51002794" w14:textId="77777777" w:rsidR="00221297" w:rsidRPr="00BD529F" w:rsidRDefault="00DF6196" w:rsidP="00CC491D">
            <w:pPr>
              <w:pStyle w:val="TAL"/>
            </w:pPr>
            <w:r w:rsidRPr="00CC491D">
              <w:t>- an EPC-MT-LR or PS-MT-LR procedure is initiated and the message includes the indication that delayed location reporting for UEs transiently not reachable is supported.</w:t>
            </w:r>
          </w:p>
        </w:tc>
      </w:tr>
      <w:tr w:rsidR="00221297" w:rsidRPr="00BD529F" w14:paraId="0707A22D" w14:textId="77777777" w:rsidTr="007736F9">
        <w:trPr>
          <w:trHeight w:val="401"/>
          <w:jc w:val="center"/>
        </w:trPr>
        <w:tc>
          <w:tcPr>
            <w:tcW w:w="1860" w:type="dxa"/>
          </w:tcPr>
          <w:p w14:paraId="77C02243" w14:textId="77777777" w:rsidR="00221297" w:rsidRPr="00BD529F" w:rsidRDefault="00221297" w:rsidP="00221297">
            <w:pPr>
              <w:pStyle w:val="TAL"/>
            </w:pPr>
            <w:r w:rsidRPr="00BD529F">
              <w:t>Area Event Info</w:t>
            </w:r>
          </w:p>
        </w:tc>
        <w:tc>
          <w:tcPr>
            <w:tcW w:w="1624" w:type="dxa"/>
          </w:tcPr>
          <w:p w14:paraId="20EF6BF6" w14:textId="77777777" w:rsidR="00221297" w:rsidRPr="00BD529F" w:rsidRDefault="00221297" w:rsidP="00221297">
            <w:pPr>
              <w:pStyle w:val="TAL"/>
            </w:pPr>
            <w:r w:rsidRPr="00BD529F">
              <w:t>Area-Event-Info</w:t>
            </w:r>
          </w:p>
        </w:tc>
        <w:tc>
          <w:tcPr>
            <w:tcW w:w="588" w:type="dxa"/>
          </w:tcPr>
          <w:p w14:paraId="1C0D8D84" w14:textId="77777777" w:rsidR="00221297" w:rsidRPr="00BD529F" w:rsidRDefault="00221297" w:rsidP="00221297">
            <w:pPr>
              <w:pStyle w:val="TAC"/>
              <w:rPr>
                <w:lang w:val="en-AU"/>
              </w:rPr>
            </w:pPr>
            <w:r w:rsidRPr="00BD529F">
              <w:rPr>
                <w:lang w:val="en-AU"/>
              </w:rPr>
              <w:t>O</w:t>
            </w:r>
          </w:p>
        </w:tc>
        <w:tc>
          <w:tcPr>
            <w:tcW w:w="5758" w:type="dxa"/>
          </w:tcPr>
          <w:p w14:paraId="4EFACFED" w14:textId="77777777" w:rsidR="00221297" w:rsidRPr="00BD529F" w:rsidRDefault="0064532C" w:rsidP="00CC491D">
            <w:pPr>
              <w:pStyle w:val="TAL"/>
            </w:pPr>
            <w:r w:rsidRPr="00CC491D">
              <w:t xml:space="preserve">If present, this Information Element shall contain area definition, type of area event, occurrence info and minimum interval time. For a deferred EPC-MT-LR, this Information Element may also contain the duration of event reporting, the maximum time interval between event reports, the maximum event sampling interval, and whether location </w:t>
            </w:r>
            <w:r w:rsidRPr="00CC491D">
              <w:lastRenderedPageBreak/>
              <w:t>estimates shall be included in event reports. This Information Element is applicable only when the deferred MT-LR is initiated for the area event (UE entering or leaving or being in a pre-defined geographical area).</w:t>
            </w:r>
          </w:p>
        </w:tc>
      </w:tr>
      <w:tr w:rsidR="00221297" w:rsidRPr="00BD529F" w14:paraId="6CCD7FAC" w14:textId="77777777" w:rsidTr="007736F9">
        <w:trPr>
          <w:trHeight w:val="401"/>
          <w:jc w:val="center"/>
        </w:trPr>
        <w:tc>
          <w:tcPr>
            <w:tcW w:w="1860" w:type="dxa"/>
          </w:tcPr>
          <w:p w14:paraId="4AE53B1D" w14:textId="77777777" w:rsidR="00221297" w:rsidRPr="00BD529F" w:rsidRDefault="00221297" w:rsidP="00221297">
            <w:pPr>
              <w:pStyle w:val="TAL"/>
            </w:pPr>
            <w:r w:rsidRPr="00BD529F">
              <w:lastRenderedPageBreak/>
              <w:t>H-GMLC Address</w:t>
            </w:r>
          </w:p>
        </w:tc>
        <w:tc>
          <w:tcPr>
            <w:tcW w:w="1624" w:type="dxa"/>
          </w:tcPr>
          <w:p w14:paraId="5719AC2A" w14:textId="77777777" w:rsidR="00221297" w:rsidRPr="00BD529F" w:rsidRDefault="00221297" w:rsidP="00221297">
            <w:pPr>
              <w:pStyle w:val="TAL"/>
            </w:pPr>
            <w:r w:rsidRPr="00BD529F">
              <w:t>GMLC-Address</w:t>
            </w:r>
          </w:p>
        </w:tc>
        <w:tc>
          <w:tcPr>
            <w:tcW w:w="588" w:type="dxa"/>
          </w:tcPr>
          <w:p w14:paraId="0EEE9EED" w14:textId="77777777" w:rsidR="00221297" w:rsidRPr="00BD529F" w:rsidRDefault="00221297" w:rsidP="00221297">
            <w:pPr>
              <w:pStyle w:val="TAC"/>
              <w:rPr>
                <w:lang w:val="en-AU"/>
              </w:rPr>
            </w:pPr>
            <w:r w:rsidRPr="00BD529F">
              <w:rPr>
                <w:lang w:val="en-AU"/>
              </w:rPr>
              <w:t>O</w:t>
            </w:r>
          </w:p>
        </w:tc>
        <w:tc>
          <w:tcPr>
            <w:tcW w:w="5758" w:type="dxa"/>
          </w:tcPr>
          <w:p w14:paraId="7353B180" w14:textId="77777777" w:rsidR="00221297" w:rsidRPr="00BD529F" w:rsidRDefault="00221297" w:rsidP="00CC491D">
            <w:pPr>
              <w:pStyle w:val="TAL"/>
            </w:pPr>
            <w:r w:rsidRPr="00CC491D">
              <w:t>If present, this Information Element shall contain the address identifying the H-GMLC which initiated the deferred MT-LR procedure. This Information Element is applicable only when the deferred MT-LR procedure is performed.</w:t>
            </w:r>
          </w:p>
        </w:tc>
      </w:tr>
      <w:tr w:rsidR="00221297" w:rsidRPr="00BD529F" w14:paraId="473FD4E4" w14:textId="77777777" w:rsidTr="007736F9">
        <w:trPr>
          <w:trHeight w:val="401"/>
          <w:jc w:val="center"/>
        </w:trPr>
        <w:tc>
          <w:tcPr>
            <w:tcW w:w="1860" w:type="dxa"/>
          </w:tcPr>
          <w:p w14:paraId="22A7D336" w14:textId="77777777" w:rsidR="00221297" w:rsidRPr="00BD529F" w:rsidRDefault="00221297" w:rsidP="00221297">
            <w:pPr>
              <w:pStyle w:val="TAL"/>
            </w:pPr>
            <w:r w:rsidRPr="00BD529F">
              <w:t>PLR Flags</w:t>
            </w:r>
          </w:p>
        </w:tc>
        <w:tc>
          <w:tcPr>
            <w:tcW w:w="1624" w:type="dxa"/>
          </w:tcPr>
          <w:p w14:paraId="1B5E7D7C" w14:textId="77777777" w:rsidR="00221297" w:rsidRPr="00BD529F" w:rsidRDefault="00221297" w:rsidP="00221297">
            <w:pPr>
              <w:pStyle w:val="TAL"/>
            </w:pPr>
            <w:r w:rsidRPr="00BD529F">
              <w:t>PLR-Flags</w:t>
            </w:r>
          </w:p>
        </w:tc>
        <w:tc>
          <w:tcPr>
            <w:tcW w:w="588" w:type="dxa"/>
          </w:tcPr>
          <w:p w14:paraId="1300C0BC" w14:textId="77777777" w:rsidR="00221297" w:rsidRPr="00BD529F" w:rsidRDefault="00221297" w:rsidP="00221297">
            <w:pPr>
              <w:pStyle w:val="TAC"/>
              <w:rPr>
                <w:lang w:val="en-AU"/>
              </w:rPr>
            </w:pPr>
            <w:r w:rsidRPr="00BD529F">
              <w:rPr>
                <w:lang w:val="en-AU"/>
              </w:rPr>
              <w:t>O</w:t>
            </w:r>
          </w:p>
        </w:tc>
        <w:tc>
          <w:tcPr>
            <w:tcW w:w="5758" w:type="dxa"/>
          </w:tcPr>
          <w:p w14:paraId="1EEEB91A" w14:textId="77777777" w:rsidR="00221297" w:rsidRPr="00BD529F" w:rsidRDefault="00221297" w:rsidP="00CC491D">
            <w:pPr>
              <w:pStyle w:val="TAL"/>
            </w:pPr>
            <w:r w:rsidRPr="00CC491D">
              <w:t>This Information Element contains a bit mask. See 7.4.52 for the meaning of the bits.</w:t>
            </w:r>
          </w:p>
        </w:tc>
      </w:tr>
      <w:tr w:rsidR="00221297" w:rsidRPr="00BD529F" w14:paraId="3AC20A92" w14:textId="77777777" w:rsidTr="007736F9">
        <w:trPr>
          <w:trHeight w:val="401"/>
          <w:jc w:val="center"/>
        </w:trPr>
        <w:tc>
          <w:tcPr>
            <w:tcW w:w="1860" w:type="dxa"/>
          </w:tcPr>
          <w:p w14:paraId="76D6FC60" w14:textId="77777777" w:rsidR="00221297" w:rsidRPr="00BD529F" w:rsidRDefault="00221297" w:rsidP="00221297">
            <w:pPr>
              <w:pStyle w:val="TAL"/>
            </w:pPr>
            <w:r w:rsidRPr="00BD529F">
              <w:t>Periodic LDR Information</w:t>
            </w:r>
          </w:p>
        </w:tc>
        <w:tc>
          <w:tcPr>
            <w:tcW w:w="1624" w:type="dxa"/>
          </w:tcPr>
          <w:p w14:paraId="309CEF01" w14:textId="77777777" w:rsidR="00221297" w:rsidRPr="00BD529F" w:rsidRDefault="00221297" w:rsidP="00221297">
            <w:pPr>
              <w:pStyle w:val="TAL"/>
            </w:pPr>
            <w:r w:rsidRPr="00BD529F">
              <w:t>Periodic-LDR-Information</w:t>
            </w:r>
          </w:p>
        </w:tc>
        <w:tc>
          <w:tcPr>
            <w:tcW w:w="588" w:type="dxa"/>
          </w:tcPr>
          <w:p w14:paraId="0F89C438" w14:textId="77777777" w:rsidR="00221297" w:rsidRPr="00BD529F" w:rsidRDefault="00221297" w:rsidP="00221297">
            <w:pPr>
              <w:pStyle w:val="TAC"/>
              <w:rPr>
                <w:lang w:val="en-AU"/>
              </w:rPr>
            </w:pPr>
            <w:r w:rsidRPr="00BD529F">
              <w:rPr>
                <w:lang w:val="en-AU"/>
              </w:rPr>
              <w:t>O</w:t>
            </w:r>
          </w:p>
        </w:tc>
        <w:tc>
          <w:tcPr>
            <w:tcW w:w="5758" w:type="dxa"/>
          </w:tcPr>
          <w:p w14:paraId="33395D6E" w14:textId="77777777" w:rsidR="00221297" w:rsidRPr="00BD529F" w:rsidRDefault="00221297" w:rsidP="00CC491D">
            <w:pPr>
              <w:pStyle w:val="TAL"/>
            </w:pPr>
            <w:r w:rsidRPr="00CC491D">
              <w:t xml:space="preserve">If present, this Information Element shall contain reporting amount and reporting interval of deferred periodic location. This Information </w:t>
            </w:r>
            <w:r w:rsidR="0064532C" w:rsidRPr="00CC491D">
              <w:t>Element is applicable only when the deferred MT-LR procedure is initiated for the periodic location event.</w:t>
            </w:r>
          </w:p>
        </w:tc>
      </w:tr>
      <w:tr w:rsidR="001652CF" w:rsidRPr="00BD529F" w14:paraId="723233CA" w14:textId="77777777" w:rsidTr="007736F9">
        <w:trPr>
          <w:trHeight w:val="401"/>
          <w:jc w:val="center"/>
        </w:trPr>
        <w:tc>
          <w:tcPr>
            <w:tcW w:w="1860" w:type="dxa"/>
          </w:tcPr>
          <w:p w14:paraId="411C5310" w14:textId="77777777" w:rsidR="001652CF" w:rsidRPr="00BD529F" w:rsidRDefault="001652CF" w:rsidP="007736F9">
            <w:pPr>
              <w:pStyle w:val="TAL"/>
            </w:pPr>
            <w:r w:rsidRPr="00BD529F">
              <w:t>Reporting PLMN List</w:t>
            </w:r>
          </w:p>
        </w:tc>
        <w:tc>
          <w:tcPr>
            <w:tcW w:w="1624" w:type="dxa"/>
          </w:tcPr>
          <w:p w14:paraId="76AB6659" w14:textId="77777777" w:rsidR="001652CF" w:rsidRPr="00BD529F" w:rsidRDefault="001652CF" w:rsidP="007736F9">
            <w:pPr>
              <w:pStyle w:val="TAL"/>
            </w:pPr>
            <w:r w:rsidRPr="00BD529F">
              <w:t>Reporting-PLMN-List</w:t>
            </w:r>
          </w:p>
        </w:tc>
        <w:tc>
          <w:tcPr>
            <w:tcW w:w="588" w:type="dxa"/>
          </w:tcPr>
          <w:p w14:paraId="288266DC" w14:textId="77777777" w:rsidR="001652CF" w:rsidRPr="00BD529F" w:rsidRDefault="001652CF" w:rsidP="007736F9">
            <w:pPr>
              <w:pStyle w:val="TAC"/>
              <w:rPr>
                <w:lang w:val="en-AU"/>
              </w:rPr>
            </w:pPr>
            <w:r w:rsidRPr="00BD529F">
              <w:rPr>
                <w:lang w:val="en-AU"/>
              </w:rPr>
              <w:t>O</w:t>
            </w:r>
          </w:p>
        </w:tc>
        <w:tc>
          <w:tcPr>
            <w:tcW w:w="5758" w:type="dxa"/>
          </w:tcPr>
          <w:p w14:paraId="2DB0C995" w14:textId="77777777" w:rsidR="001652CF" w:rsidRPr="00BD529F" w:rsidRDefault="0064532C" w:rsidP="007736F9">
            <w:pPr>
              <w:pStyle w:val="TAL"/>
            </w:pPr>
            <w:r w:rsidRPr="00BD529F">
              <w:t>If present, this Information Element shall contain a list of PLMNs in which the subsequent location estimates must be obtained, or the subsequent triggered or periodic events must be reported, by the UE as part of a periodic MO-LR TTTP or periodic MT-LR procedure.</w:t>
            </w:r>
          </w:p>
        </w:tc>
      </w:tr>
      <w:tr w:rsidR="001652CF" w:rsidRPr="00BD529F" w14:paraId="07809B89" w14:textId="77777777" w:rsidTr="007736F9">
        <w:trPr>
          <w:trHeight w:val="401"/>
          <w:jc w:val="center"/>
        </w:trPr>
        <w:tc>
          <w:tcPr>
            <w:tcW w:w="1860" w:type="dxa"/>
          </w:tcPr>
          <w:p w14:paraId="0AF9C459" w14:textId="77777777" w:rsidR="001652CF" w:rsidRPr="00BD529F" w:rsidRDefault="001652CF" w:rsidP="007736F9">
            <w:pPr>
              <w:pStyle w:val="TAL"/>
            </w:pPr>
            <w:r w:rsidRPr="00BD529F">
              <w:t>Supported Features</w:t>
            </w:r>
          </w:p>
          <w:p w14:paraId="2AEE3677" w14:textId="77777777" w:rsidR="001652CF" w:rsidRPr="00BD529F" w:rsidRDefault="001652CF" w:rsidP="007736F9">
            <w:pPr>
              <w:pStyle w:val="TAL"/>
            </w:pPr>
            <w:r w:rsidRPr="00BD529F">
              <w:t xml:space="preserve">(See </w:t>
            </w:r>
            <w:r w:rsidRPr="00BD529F">
              <w:rPr>
                <w:rFonts w:hint="eastAsia"/>
              </w:rPr>
              <w:t>3GPP</w:t>
            </w:r>
            <w:r w:rsidRPr="00BD529F">
              <w:t xml:space="preserve"> </w:t>
            </w:r>
            <w:r w:rsidRPr="00BD529F">
              <w:rPr>
                <w:rFonts w:hint="eastAsia"/>
              </w:rPr>
              <w:t>TS</w:t>
            </w:r>
            <w:r w:rsidRPr="00BD529F">
              <w:t xml:space="preserve"> </w:t>
            </w:r>
            <w:r w:rsidRPr="00BD529F">
              <w:rPr>
                <w:rFonts w:hint="eastAsia"/>
              </w:rPr>
              <w:t>29.229</w:t>
            </w:r>
            <w:r w:rsidRPr="00BD529F">
              <w:t xml:space="preserve"> [17])</w:t>
            </w:r>
          </w:p>
        </w:tc>
        <w:tc>
          <w:tcPr>
            <w:tcW w:w="1624" w:type="dxa"/>
          </w:tcPr>
          <w:p w14:paraId="0FAC4C8C" w14:textId="77777777" w:rsidR="001652CF" w:rsidRPr="00BD529F" w:rsidRDefault="001652CF" w:rsidP="007736F9">
            <w:pPr>
              <w:pStyle w:val="TAL"/>
            </w:pPr>
            <w:r w:rsidRPr="00BD529F">
              <w:t>Supported-Features</w:t>
            </w:r>
          </w:p>
        </w:tc>
        <w:tc>
          <w:tcPr>
            <w:tcW w:w="588" w:type="dxa"/>
          </w:tcPr>
          <w:p w14:paraId="60015E1D" w14:textId="77777777" w:rsidR="001652CF" w:rsidRPr="00BD529F" w:rsidRDefault="001652CF" w:rsidP="007736F9">
            <w:pPr>
              <w:pStyle w:val="TAC"/>
              <w:rPr>
                <w:lang w:val="en-AU"/>
              </w:rPr>
            </w:pPr>
            <w:r w:rsidRPr="00BD529F">
              <w:rPr>
                <w:lang w:val="en-AU"/>
              </w:rPr>
              <w:t>O</w:t>
            </w:r>
          </w:p>
        </w:tc>
        <w:tc>
          <w:tcPr>
            <w:tcW w:w="5758" w:type="dxa"/>
          </w:tcPr>
          <w:p w14:paraId="2F8474C6" w14:textId="77777777" w:rsidR="001652CF" w:rsidRPr="00BD529F" w:rsidRDefault="001652CF" w:rsidP="007736F9">
            <w:pPr>
              <w:pStyle w:val="TAL"/>
            </w:pPr>
            <w:r w:rsidRPr="00BD529F">
              <w:t>If present, this information element shall contain the list of features supported by the origin host.</w:t>
            </w:r>
          </w:p>
        </w:tc>
      </w:tr>
      <w:tr w:rsidR="0064532C" w:rsidRPr="00BD529F" w14:paraId="676C8E0C" w14:textId="77777777" w:rsidTr="009A31A6">
        <w:trPr>
          <w:trHeight w:val="401"/>
          <w:jc w:val="center"/>
        </w:trPr>
        <w:tc>
          <w:tcPr>
            <w:tcW w:w="1860" w:type="dxa"/>
          </w:tcPr>
          <w:p w14:paraId="6BDB94CF" w14:textId="77777777" w:rsidR="0064532C" w:rsidRPr="00BD529F" w:rsidRDefault="0064532C" w:rsidP="009A31A6">
            <w:pPr>
              <w:pStyle w:val="TAL"/>
            </w:pPr>
            <w:r w:rsidRPr="00BD529F">
              <w:t>Motion Event Info</w:t>
            </w:r>
          </w:p>
        </w:tc>
        <w:tc>
          <w:tcPr>
            <w:tcW w:w="1624" w:type="dxa"/>
          </w:tcPr>
          <w:p w14:paraId="61E8B252" w14:textId="77777777" w:rsidR="0064532C" w:rsidRPr="00BD529F" w:rsidRDefault="0064532C" w:rsidP="009A31A6">
            <w:pPr>
              <w:pStyle w:val="TAL"/>
            </w:pPr>
            <w:r w:rsidRPr="00BD529F">
              <w:t>Motion-Event-Info</w:t>
            </w:r>
          </w:p>
        </w:tc>
        <w:tc>
          <w:tcPr>
            <w:tcW w:w="588" w:type="dxa"/>
          </w:tcPr>
          <w:p w14:paraId="370DEDFF" w14:textId="77777777" w:rsidR="0064532C" w:rsidRPr="00BD529F" w:rsidRDefault="0064532C" w:rsidP="009A31A6">
            <w:pPr>
              <w:pStyle w:val="TAC"/>
              <w:rPr>
                <w:lang w:val="en-AU"/>
              </w:rPr>
            </w:pPr>
            <w:r w:rsidRPr="00BD529F">
              <w:rPr>
                <w:lang w:val="en-AU"/>
              </w:rPr>
              <w:t>O</w:t>
            </w:r>
          </w:p>
        </w:tc>
        <w:tc>
          <w:tcPr>
            <w:tcW w:w="5758" w:type="dxa"/>
          </w:tcPr>
          <w:p w14:paraId="2C70334B" w14:textId="77777777" w:rsidR="0064532C" w:rsidRPr="00BD529F" w:rsidRDefault="0064532C" w:rsidP="009A31A6">
            <w:pPr>
              <w:pStyle w:val="TAL"/>
            </w:pPr>
            <w:r w:rsidRPr="00BD529F">
              <w:t>If present, this Information Element shall contain information for motion event reporting. This information includes the minimum linear distance for a motion event report, the duration of event reporting, the minimum and maximum time intervals between event reports, the maximum event sampling interval, whether location estimates shall be included in event reports, and whether only one location report is required or more than one. This Information Element is applicable only for a deferred EPC-MT-LR.</w:t>
            </w:r>
          </w:p>
        </w:tc>
      </w:tr>
      <w:tr w:rsidR="00F46FED" w:rsidRPr="00BD529F" w14:paraId="6C60658B" w14:textId="77777777" w:rsidTr="00F46FED">
        <w:trPr>
          <w:trHeight w:val="401"/>
          <w:jc w:val="center"/>
        </w:trPr>
        <w:tc>
          <w:tcPr>
            <w:tcW w:w="9830" w:type="dxa"/>
            <w:gridSpan w:val="4"/>
          </w:tcPr>
          <w:p w14:paraId="4A925F57" w14:textId="77777777" w:rsidR="00F46FED" w:rsidRPr="00BD529F" w:rsidRDefault="00F46FED" w:rsidP="00F46FED">
            <w:pPr>
              <w:pStyle w:val="TAN"/>
            </w:pPr>
            <w:r w:rsidRPr="00BD529F">
              <w:t>NOTE 1:</w:t>
            </w:r>
            <w:r w:rsidR="00BD529F">
              <w:tab/>
            </w:r>
            <w:r w:rsidRPr="00BD529F">
              <w:t>At least one of these IEs shall be present in the message.</w:t>
            </w:r>
          </w:p>
        </w:tc>
      </w:tr>
    </w:tbl>
    <w:p w14:paraId="492476A3" w14:textId="77777777" w:rsidR="00F46FED" w:rsidRPr="00BD529F" w:rsidRDefault="00F46FED" w:rsidP="00F46FED">
      <w:pPr>
        <w:rPr>
          <w:lang w:val="en-US"/>
        </w:rPr>
      </w:pPr>
    </w:p>
    <w:p w14:paraId="16E82FD9" w14:textId="77777777" w:rsidR="007B6C64" w:rsidRPr="00BD529F" w:rsidRDefault="007B6C64" w:rsidP="00D30F01">
      <w:pPr>
        <w:pStyle w:val="TH"/>
        <w:rPr>
          <w:lang w:val="en-US"/>
        </w:rPr>
      </w:pPr>
      <w:r w:rsidRPr="00BD529F">
        <w:rPr>
          <w:lang w:val="en-US"/>
        </w:rPr>
        <w:lastRenderedPageBreak/>
        <w:t>Table 6.2.2-2: Provide Subscriber Location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71"/>
        <w:gridCol w:w="1624"/>
        <w:gridCol w:w="588"/>
        <w:gridCol w:w="5767"/>
      </w:tblGrid>
      <w:tr w:rsidR="007B6C64" w:rsidRPr="00BD529F" w14:paraId="04862D7F" w14:textId="77777777" w:rsidTr="00640829">
        <w:tc>
          <w:tcPr>
            <w:tcW w:w="1871" w:type="dxa"/>
            <w:shd w:val="clear" w:color="auto" w:fill="E0E0E0"/>
          </w:tcPr>
          <w:p w14:paraId="64804922" w14:textId="77777777" w:rsidR="007B6C64" w:rsidRPr="00BD529F" w:rsidRDefault="007B6C64" w:rsidP="005B7690">
            <w:pPr>
              <w:pStyle w:val="TAH"/>
            </w:pPr>
            <w:r w:rsidRPr="005B7690">
              <w:t>Information element name</w:t>
            </w:r>
          </w:p>
        </w:tc>
        <w:tc>
          <w:tcPr>
            <w:tcW w:w="1624" w:type="dxa"/>
            <w:shd w:val="clear" w:color="auto" w:fill="E0E0E0"/>
          </w:tcPr>
          <w:p w14:paraId="28828B20" w14:textId="77777777" w:rsidR="007B6C64" w:rsidRPr="00BD529F" w:rsidRDefault="007B6C64" w:rsidP="005B7690">
            <w:pPr>
              <w:pStyle w:val="TAH"/>
            </w:pPr>
            <w:r w:rsidRPr="005B7690">
              <w:t>Mapping to Diameter AVP</w:t>
            </w:r>
          </w:p>
        </w:tc>
        <w:tc>
          <w:tcPr>
            <w:tcW w:w="588" w:type="dxa"/>
            <w:shd w:val="clear" w:color="auto" w:fill="E0E0E0"/>
          </w:tcPr>
          <w:p w14:paraId="33200213" w14:textId="77777777" w:rsidR="007B6C64" w:rsidRPr="00BD529F" w:rsidRDefault="007B6C64" w:rsidP="005B7690">
            <w:pPr>
              <w:pStyle w:val="TAH"/>
            </w:pPr>
            <w:r w:rsidRPr="005B7690">
              <w:t>Cat.</w:t>
            </w:r>
          </w:p>
        </w:tc>
        <w:tc>
          <w:tcPr>
            <w:tcW w:w="5767" w:type="dxa"/>
            <w:shd w:val="clear" w:color="auto" w:fill="E0E0E0"/>
          </w:tcPr>
          <w:p w14:paraId="6DFC5643" w14:textId="77777777" w:rsidR="007B6C64" w:rsidRPr="00BD529F" w:rsidRDefault="007B6C64" w:rsidP="00640829">
            <w:pPr>
              <w:keepNext/>
              <w:keepLines/>
              <w:spacing w:after="0"/>
              <w:ind w:right="-179"/>
              <w:jc w:val="center"/>
              <w:rPr>
                <w:rFonts w:ascii="Arial" w:hAnsi="Arial"/>
                <w:b/>
                <w:sz w:val="18"/>
              </w:rPr>
            </w:pPr>
            <w:r w:rsidRPr="00BD529F">
              <w:rPr>
                <w:rFonts w:ascii="Arial" w:hAnsi="Arial"/>
                <w:b/>
                <w:sz w:val="18"/>
              </w:rPr>
              <w:t>Description</w:t>
            </w:r>
          </w:p>
        </w:tc>
      </w:tr>
      <w:tr w:rsidR="007B6C64" w:rsidRPr="00BD529F" w14:paraId="5C25F8AC" w14:textId="77777777" w:rsidTr="00640829">
        <w:trPr>
          <w:cantSplit/>
          <w:trHeight w:val="401"/>
        </w:trPr>
        <w:tc>
          <w:tcPr>
            <w:tcW w:w="1871" w:type="dxa"/>
          </w:tcPr>
          <w:p w14:paraId="2A8C1D02" w14:textId="77777777" w:rsidR="007B6C64" w:rsidRPr="00BD529F" w:rsidRDefault="007B6C64" w:rsidP="00CC491D">
            <w:pPr>
              <w:pStyle w:val="TAL"/>
              <w:rPr>
                <w:lang w:val="en-US"/>
              </w:rPr>
            </w:pPr>
            <w:r w:rsidRPr="00CC491D">
              <w:t>Result</w:t>
            </w:r>
          </w:p>
          <w:p w14:paraId="5C418E39" w14:textId="77777777" w:rsidR="007B6C64" w:rsidRPr="00BD529F" w:rsidRDefault="007B6C64" w:rsidP="00640829">
            <w:pPr>
              <w:keepNext/>
              <w:keepLines/>
              <w:spacing w:after="0"/>
              <w:rPr>
                <w:rFonts w:ascii="Arial" w:hAnsi="Arial"/>
                <w:sz w:val="18"/>
                <w:lang w:val="en-US"/>
              </w:rPr>
            </w:pPr>
          </w:p>
        </w:tc>
        <w:tc>
          <w:tcPr>
            <w:tcW w:w="1624" w:type="dxa"/>
          </w:tcPr>
          <w:p w14:paraId="59F9F8E5" w14:textId="77777777" w:rsidR="007B6C64" w:rsidRPr="00BD529F" w:rsidRDefault="007B6C64" w:rsidP="00CC491D">
            <w:pPr>
              <w:pStyle w:val="TAL"/>
            </w:pPr>
            <w:r w:rsidRPr="00CC491D">
              <w:t>Result-Code / Experimental-Result</w:t>
            </w:r>
          </w:p>
        </w:tc>
        <w:tc>
          <w:tcPr>
            <w:tcW w:w="588" w:type="dxa"/>
          </w:tcPr>
          <w:p w14:paraId="65CE6160" w14:textId="77777777" w:rsidR="007B6C64" w:rsidRPr="00BD529F" w:rsidRDefault="007B6C64" w:rsidP="005B7690">
            <w:pPr>
              <w:pStyle w:val="TAC"/>
              <w:rPr>
                <w:lang w:val="en-US"/>
              </w:rPr>
            </w:pPr>
            <w:r w:rsidRPr="005B7690">
              <w:t>M</w:t>
            </w:r>
          </w:p>
        </w:tc>
        <w:tc>
          <w:tcPr>
            <w:tcW w:w="5767" w:type="dxa"/>
          </w:tcPr>
          <w:p w14:paraId="397A8734" w14:textId="77777777" w:rsidR="007B6C64" w:rsidRPr="00BD529F" w:rsidRDefault="007B6C64" w:rsidP="005B7690">
            <w:pPr>
              <w:pStyle w:val="TAL"/>
            </w:pPr>
            <w:r w:rsidRPr="005B7690">
              <w:t>This Information Element shall contain the result of the operation.</w:t>
            </w:r>
          </w:p>
          <w:p w14:paraId="2CA19BE0" w14:textId="77777777" w:rsidR="007B6C64" w:rsidRPr="00BD529F" w:rsidRDefault="00E533D1" w:rsidP="005B7690">
            <w:pPr>
              <w:pStyle w:val="TAL"/>
            </w:pPr>
            <w:r w:rsidRPr="005B7690">
              <w:rPr>
                <w:rFonts w:hint="eastAsia"/>
              </w:rPr>
              <w:t xml:space="preserve">The </w:t>
            </w:r>
            <w:r w:rsidRPr="005B7690">
              <w:t xml:space="preserve">Result-Code AVP shall be used to indicate success / errors </w:t>
            </w:r>
            <w:r w:rsidRPr="005B7690">
              <w:rPr>
                <w:rFonts w:hint="eastAsia"/>
              </w:rPr>
              <w:t xml:space="preserve">as </w:t>
            </w:r>
            <w:r w:rsidRPr="005B7690">
              <w:t>defined in the Diameter base protocol (see IETF RFC 6733 </w:t>
            </w:r>
            <w:r w:rsidR="0061668F" w:rsidRPr="005B7690">
              <w:t>[23]</w:t>
            </w:r>
            <w:r w:rsidRPr="005B7690">
              <w:t>).</w:t>
            </w:r>
          </w:p>
          <w:p w14:paraId="4EE5ACE0" w14:textId="77777777" w:rsidR="007B6C64" w:rsidRPr="00BD529F" w:rsidRDefault="007B6C64" w:rsidP="00CC491D">
            <w:pPr>
              <w:pStyle w:val="TAL"/>
            </w:pPr>
            <w:r w:rsidRPr="00CC491D">
              <w:rPr>
                <w:rFonts w:hint="eastAsia"/>
              </w:rPr>
              <w:t xml:space="preserve">The </w:t>
            </w:r>
            <w:r w:rsidRPr="00CC491D">
              <w:t xml:space="preserve">Experimental-Result AVP shall be used for ELP errors. This is a grouped AVP which </w:t>
            </w:r>
            <w:r w:rsidRPr="00CC491D">
              <w:rPr>
                <w:rFonts w:hint="eastAsia"/>
              </w:rPr>
              <w:t>shall</w:t>
            </w:r>
            <w:r w:rsidRPr="00CC491D">
              <w:t xml:space="preserve"> contain the 3GPP Vendor ID in the Vendor-Id AVP, and the error code in the Experimental-Result-Code AVP.</w:t>
            </w:r>
          </w:p>
        </w:tc>
      </w:tr>
      <w:tr w:rsidR="007B6C64" w:rsidRPr="00BD529F" w14:paraId="70D9309A" w14:textId="77777777" w:rsidTr="00640829">
        <w:trPr>
          <w:cantSplit/>
          <w:trHeight w:val="401"/>
        </w:trPr>
        <w:tc>
          <w:tcPr>
            <w:tcW w:w="1871" w:type="dxa"/>
          </w:tcPr>
          <w:p w14:paraId="37C1BC85" w14:textId="77777777" w:rsidR="007B6C64" w:rsidRPr="00BD529F" w:rsidRDefault="007B6C64" w:rsidP="00CC491D">
            <w:pPr>
              <w:pStyle w:val="TAL"/>
              <w:rPr>
                <w:lang w:val="en-US"/>
              </w:rPr>
            </w:pPr>
            <w:r w:rsidRPr="00CC491D">
              <w:t>Location Estimate</w:t>
            </w:r>
          </w:p>
        </w:tc>
        <w:tc>
          <w:tcPr>
            <w:tcW w:w="1624" w:type="dxa"/>
          </w:tcPr>
          <w:p w14:paraId="1E6A1296"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Location-Estimate</w:t>
            </w:r>
          </w:p>
        </w:tc>
        <w:tc>
          <w:tcPr>
            <w:tcW w:w="588" w:type="dxa"/>
          </w:tcPr>
          <w:p w14:paraId="6657B6EB" w14:textId="77777777" w:rsidR="007B6C64" w:rsidRPr="00BD529F" w:rsidRDefault="007B6C64" w:rsidP="005B7690">
            <w:pPr>
              <w:pStyle w:val="TAC"/>
              <w:rPr>
                <w:lang w:val="en-US"/>
              </w:rPr>
            </w:pPr>
            <w:r w:rsidRPr="005B7690">
              <w:t>O</w:t>
            </w:r>
          </w:p>
        </w:tc>
        <w:tc>
          <w:tcPr>
            <w:tcW w:w="5767" w:type="dxa"/>
          </w:tcPr>
          <w:p w14:paraId="4E113893" w14:textId="77777777" w:rsidR="00DF6196" w:rsidRPr="00BD529F" w:rsidRDefault="007B6C64" w:rsidP="00CC491D">
            <w:pPr>
              <w:pStyle w:val="TAL"/>
            </w:pPr>
            <w:r w:rsidRPr="00CC491D">
              <w:t>If present, this Information Element shall contain an estimate of the location of the UE in universal coordinates and the accuracy of the estimate.</w:t>
            </w:r>
          </w:p>
          <w:p w14:paraId="05B44C21" w14:textId="77777777" w:rsidR="007B6C64" w:rsidRPr="00BD529F" w:rsidRDefault="00DF6196" w:rsidP="00CC491D">
            <w:pPr>
              <w:pStyle w:val="TAL"/>
            </w:pPr>
            <w:r w:rsidRPr="00CC491D">
              <w:t>This Information Element shall not be included if the PLA Flags Information Element is present and if the bit corresponding to the "UE-Transiently-Not-Reachable-Indicator" is set.</w:t>
            </w:r>
          </w:p>
        </w:tc>
      </w:tr>
      <w:tr w:rsidR="007B6C64" w:rsidRPr="00BD529F" w14:paraId="79DE766C" w14:textId="77777777" w:rsidTr="00640829">
        <w:trPr>
          <w:cantSplit/>
          <w:trHeight w:val="401"/>
        </w:trPr>
        <w:tc>
          <w:tcPr>
            <w:tcW w:w="1871" w:type="dxa"/>
          </w:tcPr>
          <w:p w14:paraId="572A8100" w14:textId="77777777" w:rsidR="007B6C64" w:rsidRPr="00BD529F" w:rsidRDefault="007B6C64" w:rsidP="00CC491D">
            <w:pPr>
              <w:pStyle w:val="TAL"/>
            </w:pPr>
            <w:r w:rsidRPr="00CC491D">
              <w:t>Accuracy Fulfilment Indicator</w:t>
            </w:r>
          </w:p>
        </w:tc>
        <w:tc>
          <w:tcPr>
            <w:tcW w:w="1624" w:type="dxa"/>
          </w:tcPr>
          <w:p w14:paraId="14A3BCFC" w14:textId="77777777" w:rsidR="007B6C64" w:rsidRPr="00BD529F" w:rsidRDefault="007B6C64" w:rsidP="00640829">
            <w:pPr>
              <w:keepNext/>
              <w:keepLines/>
              <w:spacing w:after="0"/>
              <w:rPr>
                <w:rFonts w:ascii="Arial" w:hAnsi="Arial"/>
                <w:sz w:val="18"/>
              </w:rPr>
            </w:pPr>
            <w:r w:rsidRPr="00BD529F">
              <w:rPr>
                <w:rFonts w:ascii="Arial" w:hAnsi="Arial"/>
                <w:sz w:val="18"/>
              </w:rPr>
              <w:t>Accuracy-Fulfilment-Indicator</w:t>
            </w:r>
          </w:p>
        </w:tc>
        <w:tc>
          <w:tcPr>
            <w:tcW w:w="588" w:type="dxa"/>
          </w:tcPr>
          <w:p w14:paraId="6895DD2C" w14:textId="77777777" w:rsidR="007B6C64" w:rsidRPr="00BD529F" w:rsidRDefault="007B6C64" w:rsidP="005B7690">
            <w:pPr>
              <w:pStyle w:val="TAC"/>
              <w:rPr>
                <w:lang w:val="en-US"/>
              </w:rPr>
            </w:pPr>
            <w:r w:rsidRPr="005B7690">
              <w:t>O</w:t>
            </w:r>
          </w:p>
        </w:tc>
        <w:tc>
          <w:tcPr>
            <w:tcW w:w="5767" w:type="dxa"/>
          </w:tcPr>
          <w:p w14:paraId="5852C1B7" w14:textId="77777777" w:rsidR="007B6C64" w:rsidRPr="00BD529F" w:rsidRDefault="007B6C64" w:rsidP="00CC491D">
            <w:pPr>
              <w:pStyle w:val="TAL"/>
            </w:pPr>
            <w:r w:rsidRPr="00CC491D">
              <w:t>If present, this Information Element shall contain an indication of whether the requested accuracy (as indicated in the LCS-QoS IE in the request message) was fulfilled or not.</w:t>
            </w:r>
          </w:p>
        </w:tc>
      </w:tr>
      <w:tr w:rsidR="007B6C64" w:rsidRPr="00BD529F" w14:paraId="76131556" w14:textId="77777777" w:rsidTr="00640829">
        <w:trPr>
          <w:cantSplit/>
          <w:trHeight w:val="401"/>
        </w:trPr>
        <w:tc>
          <w:tcPr>
            <w:tcW w:w="1871" w:type="dxa"/>
          </w:tcPr>
          <w:p w14:paraId="6672117B" w14:textId="77777777" w:rsidR="007B6C64" w:rsidRPr="00BD529F" w:rsidRDefault="007B6C64" w:rsidP="00CC491D">
            <w:pPr>
              <w:pStyle w:val="TAL"/>
              <w:rPr>
                <w:lang w:val="en-US"/>
              </w:rPr>
            </w:pPr>
            <w:r w:rsidRPr="00CC491D">
              <w:t>Age of Location Estimate</w:t>
            </w:r>
          </w:p>
        </w:tc>
        <w:tc>
          <w:tcPr>
            <w:tcW w:w="1624" w:type="dxa"/>
          </w:tcPr>
          <w:p w14:paraId="41158C73"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Age-of-Location-Estimate</w:t>
            </w:r>
          </w:p>
        </w:tc>
        <w:tc>
          <w:tcPr>
            <w:tcW w:w="588" w:type="dxa"/>
          </w:tcPr>
          <w:p w14:paraId="72B9FFC6" w14:textId="77777777" w:rsidR="007B6C64" w:rsidRPr="00BD529F" w:rsidRDefault="007B6C64" w:rsidP="005B7690">
            <w:pPr>
              <w:pStyle w:val="TAC"/>
              <w:rPr>
                <w:lang w:val="en-US"/>
              </w:rPr>
            </w:pPr>
            <w:r w:rsidRPr="005B7690">
              <w:t>O</w:t>
            </w:r>
          </w:p>
        </w:tc>
        <w:tc>
          <w:tcPr>
            <w:tcW w:w="5767" w:type="dxa"/>
          </w:tcPr>
          <w:p w14:paraId="649653A0" w14:textId="77777777" w:rsidR="007B6C64" w:rsidRPr="00BD529F" w:rsidRDefault="007B6C64" w:rsidP="00CC491D">
            <w:pPr>
              <w:pStyle w:val="TAL"/>
            </w:pPr>
            <w:r w:rsidRPr="00CC491D">
              <w:t>If present, this Information Element shall contain an indication of how long ago the location estimate was obtained.</w:t>
            </w:r>
          </w:p>
        </w:tc>
      </w:tr>
      <w:tr w:rsidR="007B6C64" w:rsidRPr="00BD529F" w14:paraId="7B524F38" w14:textId="77777777" w:rsidTr="00640829">
        <w:trPr>
          <w:cantSplit/>
          <w:trHeight w:val="401"/>
        </w:trPr>
        <w:tc>
          <w:tcPr>
            <w:tcW w:w="1871" w:type="dxa"/>
          </w:tcPr>
          <w:p w14:paraId="552679E1" w14:textId="77777777" w:rsidR="007B6C64" w:rsidRPr="00BD529F" w:rsidRDefault="007B6C64" w:rsidP="00CC491D">
            <w:pPr>
              <w:pStyle w:val="TAL"/>
              <w:rPr>
                <w:lang w:val="en-US"/>
              </w:rPr>
            </w:pPr>
            <w:r w:rsidRPr="00CC491D">
              <w:t>Velocity Estimate</w:t>
            </w:r>
          </w:p>
        </w:tc>
        <w:tc>
          <w:tcPr>
            <w:tcW w:w="1624" w:type="dxa"/>
          </w:tcPr>
          <w:p w14:paraId="401E8D79"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Velocity-Estimate</w:t>
            </w:r>
          </w:p>
        </w:tc>
        <w:tc>
          <w:tcPr>
            <w:tcW w:w="588" w:type="dxa"/>
          </w:tcPr>
          <w:p w14:paraId="6F262189" w14:textId="77777777" w:rsidR="007B6C64" w:rsidRPr="00BD529F" w:rsidRDefault="007B6C64" w:rsidP="005B7690">
            <w:pPr>
              <w:pStyle w:val="TAC"/>
              <w:rPr>
                <w:lang w:val="en-US"/>
              </w:rPr>
            </w:pPr>
            <w:r w:rsidRPr="005B7690">
              <w:t>O</w:t>
            </w:r>
          </w:p>
        </w:tc>
        <w:tc>
          <w:tcPr>
            <w:tcW w:w="5767" w:type="dxa"/>
          </w:tcPr>
          <w:p w14:paraId="24E18905" w14:textId="77777777" w:rsidR="007B6C64" w:rsidRPr="00BD529F" w:rsidRDefault="007B6C64" w:rsidP="00CC491D">
            <w:pPr>
              <w:pStyle w:val="TAL"/>
            </w:pPr>
            <w:r w:rsidRPr="00CC491D">
              <w:t>If present, this Information Element shall contain an estimate of the velocity of the target UE, composed by horizontal speed, vertical speed, and their respective uncertainty (see 3GPP TS 23.032 [3]).</w:t>
            </w:r>
          </w:p>
        </w:tc>
      </w:tr>
      <w:tr w:rsidR="00221297" w:rsidRPr="00BD529F" w14:paraId="42071FCF" w14:textId="77777777" w:rsidTr="00640829">
        <w:trPr>
          <w:cantSplit/>
          <w:trHeight w:val="401"/>
        </w:trPr>
        <w:tc>
          <w:tcPr>
            <w:tcW w:w="1871" w:type="dxa"/>
          </w:tcPr>
          <w:p w14:paraId="1FB5FF59" w14:textId="77777777" w:rsidR="00221297" w:rsidRPr="00BD529F" w:rsidRDefault="00221297" w:rsidP="00CC491D">
            <w:pPr>
              <w:pStyle w:val="TAL"/>
              <w:rPr>
                <w:lang w:val="en-US"/>
              </w:rPr>
            </w:pPr>
            <w:r w:rsidRPr="00CC491D">
              <w:t>EUTRAN Positioning Data</w:t>
            </w:r>
          </w:p>
        </w:tc>
        <w:tc>
          <w:tcPr>
            <w:tcW w:w="1624" w:type="dxa"/>
          </w:tcPr>
          <w:p w14:paraId="2411B14E"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EUTRAN-Positioning-Data</w:t>
            </w:r>
          </w:p>
        </w:tc>
        <w:tc>
          <w:tcPr>
            <w:tcW w:w="588" w:type="dxa"/>
          </w:tcPr>
          <w:p w14:paraId="55CBCB1C" w14:textId="77777777" w:rsidR="00221297" w:rsidRPr="00BD529F" w:rsidRDefault="00221297" w:rsidP="005B7690">
            <w:pPr>
              <w:pStyle w:val="TAC"/>
              <w:rPr>
                <w:lang w:val="en-US"/>
              </w:rPr>
            </w:pPr>
            <w:r w:rsidRPr="005B7690">
              <w:t>O</w:t>
            </w:r>
          </w:p>
        </w:tc>
        <w:tc>
          <w:tcPr>
            <w:tcW w:w="5767" w:type="dxa"/>
          </w:tcPr>
          <w:p w14:paraId="063BDFD8" w14:textId="77777777" w:rsidR="00221297" w:rsidRPr="00BD529F" w:rsidRDefault="00221297" w:rsidP="00CC491D">
            <w:pPr>
              <w:pStyle w:val="TAL"/>
              <w:rPr>
                <w:b/>
              </w:rPr>
            </w:pPr>
            <w:r w:rsidRPr="00CC491D">
              <w:t>If present, this Information Element shall indicate the usage of each positioning method that was attempted to determine the location estimate, either successfully or unsuccessfully. The internal structure and encoding is defined in 3GPP TS 29.171 [7]. This Information Element is applicable only when the UE is attached to E-UTRAN access and when the message is sent by the MME or the combined MME/SGSN.</w:t>
            </w:r>
          </w:p>
        </w:tc>
      </w:tr>
      <w:tr w:rsidR="00221297" w:rsidRPr="00BD529F" w14:paraId="61B3F67A" w14:textId="77777777" w:rsidTr="00640829">
        <w:trPr>
          <w:cantSplit/>
          <w:trHeight w:val="401"/>
        </w:trPr>
        <w:tc>
          <w:tcPr>
            <w:tcW w:w="1871" w:type="dxa"/>
          </w:tcPr>
          <w:p w14:paraId="265C26D6" w14:textId="77777777" w:rsidR="00221297" w:rsidRPr="00BD529F" w:rsidRDefault="00221297" w:rsidP="00CC491D">
            <w:pPr>
              <w:pStyle w:val="TAL"/>
              <w:rPr>
                <w:lang w:val="en-US"/>
              </w:rPr>
            </w:pPr>
            <w:r w:rsidRPr="00CC491D">
              <w:t>ECGI</w:t>
            </w:r>
          </w:p>
        </w:tc>
        <w:tc>
          <w:tcPr>
            <w:tcW w:w="1624" w:type="dxa"/>
          </w:tcPr>
          <w:p w14:paraId="384AA307"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ECGI</w:t>
            </w:r>
          </w:p>
        </w:tc>
        <w:tc>
          <w:tcPr>
            <w:tcW w:w="588" w:type="dxa"/>
          </w:tcPr>
          <w:p w14:paraId="225D21BB" w14:textId="77777777" w:rsidR="00221297" w:rsidRPr="00BD529F" w:rsidRDefault="00221297" w:rsidP="005B7690">
            <w:pPr>
              <w:pStyle w:val="TAC"/>
              <w:rPr>
                <w:lang w:val="en-US"/>
              </w:rPr>
            </w:pPr>
            <w:r w:rsidRPr="005B7690">
              <w:t>O</w:t>
            </w:r>
          </w:p>
        </w:tc>
        <w:tc>
          <w:tcPr>
            <w:tcW w:w="5767" w:type="dxa"/>
          </w:tcPr>
          <w:p w14:paraId="69E3C2C5" w14:textId="77777777" w:rsidR="00221297" w:rsidRPr="00BD529F" w:rsidRDefault="0097495A" w:rsidP="00CC491D">
            <w:pPr>
              <w:pStyle w:val="TAL"/>
              <w:rPr>
                <w:lang w:val="en-US"/>
              </w:rPr>
            </w:pPr>
            <w:r w:rsidRPr="00CC491D">
              <w:t>If present, this Information Element shall contain the current cell location of the target UE as delivered by the eNB to the MME. The E-UTRAN Cell Global Identifier (ECGI) is used to globally identify a cell. This Information Element is applicable only when the UE is attached to E-UTRAN access and when the message is sent by the MME or combined MME/SGSN.</w:t>
            </w:r>
          </w:p>
        </w:tc>
      </w:tr>
      <w:tr w:rsidR="00221297" w:rsidRPr="00BD529F" w14:paraId="4C3201FC" w14:textId="77777777" w:rsidTr="00640829">
        <w:trPr>
          <w:cantSplit/>
          <w:trHeight w:val="401"/>
        </w:trPr>
        <w:tc>
          <w:tcPr>
            <w:tcW w:w="1871" w:type="dxa"/>
          </w:tcPr>
          <w:p w14:paraId="50038A46" w14:textId="77777777" w:rsidR="00221297" w:rsidRPr="00BD529F" w:rsidRDefault="00221297" w:rsidP="00CC491D">
            <w:pPr>
              <w:pStyle w:val="TAL"/>
              <w:rPr>
                <w:lang w:val="en-US"/>
              </w:rPr>
            </w:pPr>
            <w:r w:rsidRPr="00CC491D">
              <w:t>GERAN Positioning Info</w:t>
            </w:r>
          </w:p>
        </w:tc>
        <w:tc>
          <w:tcPr>
            <w:tcW w:w="1624" w:type="dxa"/>
          </w:tcPr>
          <w:p w14:paraId="32DC851C"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GERAN-Positioning-Info</w:t>
            </w:r>
          </w:p>
        </w:tc>
        <w:tc>
          <w:tcPr>
            <w:tcW w:w="588" w:type="dxa"/>
          </w:tcPr>
          <w:p w14:paraId="50EB494E" w14:textId="77777777" w:rsidR="00221297" w:rsidRPr="00BD529F" w:rsidRDefault="00221297" w:rsidP="005B7690">
            <w:pPr>
              <w:pStyle w:val="TAC"/>
              <w:rPr>
                <w:lang w:val="en-US"/>
              </w:rPr>
            </w:pPr>
            <w:r w:rsidRPr="005B7690">
              <w:t>O</w:t>
            </w:r>
          </w:p>
        </w:tc>
        <w:tc>
          <w:tcPr>
            <w:tcW w:w="5767" w:type="dxa"/>
          </w:tcPr>
          <w:p w14:paraId="6D680FC6" w14:textId="77777777" w:rsidR="00221297" w:rsidRPr="00BD529F" w:rsidRDefault="00221297" w:rsidP="00CC491D">
            <w:pPr>
              <w:pStyle w:val="TAL"/>
            </w:pPr>
            <w:r w:rsidRPr="00CC491D">
              <w:t>If present, this Information Element shall indicate the usage of each positioning method that was attempted to determine the location estimate, either successfully or unsuccessfully. This Information Element is applicable only when the UE is attached to GERAN access and when the message is sent by the SGSN or combined MME/SGSN.</w:t>
            </w:r>
          </w:p>
        </w:tc>
      </w:tr>
      <w:tr w:rsidR="00221297" w:rsidRPr="00BD529F" w14:paraId="0B9CA37D" w14:textId="77777777" w:rsidTr="00640829">
        <w:trPr>
          <w:cantSplit/>
          <w:trHeight w:val="401"/>
        </w:trPr>
        <w:tc>
          <w:tcPr>
            <w:tcW w:w="1871" w:type="dxa"/>
          </w:tcPr>
          <w:p w14:paraId="3582FF7B" w14:textId="77777777" w:rsidR="00221297" w:rsidRPr="00BD529F" w:rsidRDefault="00221297" w:rsidP="00CC491D">
            <w:pPr>
              <w:pStyle w:val="TAL"/>
              <w:rPr>
                <w:lang w:val="en-US"/>
              </w:rPr>
            </w:pPr>
            <w:r w:rsidRPr="00CC491D">
              <w:t>CGI</w:t>
            </w:r>
          </w:p>
        </w:tc>
        <w:tc>
          <w:tcPr>
            <w:tcW w:w="1624" w:type="dxa"/>
          </w:tcPr>
          <w:p w14:paraId="7D8FF0D7"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Cell-Global-Identity</w:t>
            </w:r>
          </w:p>
        </w:tc>
        <w:tc>
          <w:tcPr>
            <w:tcW w:w="588" w:type="dxa"/>
          </w:tcPr>
          <w:p w14:paraId="16175C2C" w14:textId="77777777" w:rsidR="00221297" w:rsidRPr="00BD529F" w:rsidRDefault="00221297" w:rsidP="005B7690">
            <w:pPr>
              <w:pStyle w:val="TAC"/>
              <w:rPr>
                <w:lang w:val="en-US"/>
              </w:rPr>
            </w:pPr>
            <w:r w:rsidRPr="005B7690">
              <w:t>O</w:t>
            </w:r>
          </w:p>
        </w:tc>
        <w:tc>
          <w:tcPr>
            <w:tcW w:w="5767" w:type="dxa"/>
          </w:tcPr>
          <w:p w14:paraId="1937C566" w14:textId="77777777" w:rsidR="00221297" w:rsidRPr="00BD529F" w:rsidRDefault="00221297" w:rsidP="00CC491D">
            <w:pPr>
              <w:pStyle w:val="TAL"/>
            </w:pPr>
            <w:r w:rsidRPr="00CC491D">
              <w:t>If present, this Information Element shall contain the current cell location of the target UE. The Cell Global Identifier (CGI) is used to globally identify a cell. This Information Element is applicable only when the UE is attached to GERAN access and when the message is sent by the SGSN or combined MME/SGSN.</w:t>
            </w:r>
          </w:p>
        </w:tc>
      </w:tr>
      <w:tr w:rsidR="00221297" w:rsidRPr="00BD529F" w14:paraId="2CB84F5F" w14:textId="77777777" w:rsidTr="00640829">
        <w:trPr>
          <w:cantSplit/>
          <w:trHeight w:val="401"/>
        </w:trPr>
        <w:tc>
          <w:tcPr>
            <w:tcW w:w="1871" w:type="dxa"/>
          </w:tcPr>
          <w:p w14:paraId="1338A630" w14:textId="77777777" w:rsidR="00221297" w:rsidRPr="00BD529F" w:rsidRDefault="00221297" w:rsidP="00CC491D">
            <w:pPr>
              <w:pStyle w:val="TAL"/>
              <w:rPr>
                <w:lang w:val="en-US"/>
              </w:rPr>
            </w:pPr>
            <w:r w:rsidRPr="00CC491D">
              <w:t>UTRAN Positioning Info</w:t>
            </w:r>
          </w:p>
        </w:tc>
        <w:tc>
          <w:tcPr>
            <w:tcW w:w="1624" w:type="dxa"/>
          </w:tcPr>
          <w:p w14:paraId="7F4C469E"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UTRAN-Positioning-Info</w:t>
            </w:r>
          </w:p>
        </w:tc>
        <w:tc>
          <w:tcPr>
            <w:tcW w:w="588" w:type="dxa"/>
          </w:tcPr>
          <w:p w14:paraId="2C3E0AAB" w14:textId="77777777" w:rsidR="00221297" w:rsidRPr="00BD529F" w:rsidRDefault="00221297" w:rsidP="005B7690">
            <w:pPr>
              <w:pStyle w:val="TAC"/>
              <w:rPr>
                <w:lang w:val="en-US"/>
              </w:rPr>
            </w:pPr>
            <w:r w:rsidRPr="005B7690">
              <w:t>O</w:t>
            </w:r>
          </w:p>
        </w:tc>
        <w:tc>
          <w:tcPr>
            <w:tcW w:w="5767" w:type="dxa"/>
          </w:tcPr>
          <w:p w14:paraId="632C11EB" w14:textId="77777777" w:rsidR="00221297" w:rsidRPr="00BD529F" w:rsidRDefault="00221297" w:rsidP="00CC491D">
            <w:pPr>
              <w:pStyle w:val="TAL"/>
            </w:pPr>
            <w:r w:rsidRPr="00CC491D">
              <w:t>If present, this Information Element shall indicate the usage of each positioning method that was attempted to determine the location estimate, either successfully or unsuccessfully. This Information Element is applicable only when the UE is attached to UTRAN access and when the message is sent by the SGSN or combined MME/SGSN.</w:t>
            </w:r>
          </w:p>
        </w:tc>
      </w:tr>
      <w:tr w:rsidR="00221297" w:rsidRPr="00BD529F" w14:paraId="53CB0E92" w14:textId="77777777" w:rsidTr="00640829">
        <w:trPr>
          <w:cantSplit/>
          <w:trHeight w:val="401"/>
        </w:trPr>
        <w:tc>
          <w:tcPr>
            <w:tcW w:w="1871" w:type="dxa"/>
          </w:tcPr>
          <w:p w14:paraId="35C9B1AD" w14:textId="77777777" w:rsidR="00221297" w:rsidRPr="00BD529F" w:rsidRDefault="00221297" w:rsidP="00CC491D">
            <w:pPr>
              <w:pStyle w:val="TAL"/>
              <w:rPr>
                <w:lang w:val="en-US"/>
              </w:rPr>
            </w:pPr>
            <w:r w:rsidRPr="00CC491D">
              <w:t>SAI</w:t>
            </w:r>
          </w:p>
        </w:tc>
        <w:tc>
          <w:tcPr>
            <w:tcW w:w="1624" w:type="dxa"/>
          </w:tcPr>
          <w:p w14:paraId="15B1FC3D"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Service-Area-Identity</w:t>
            </w:r>
          </w:p>
        </w:tc>
        <w:tc>
          <w:tcPr>
            <w:tcW w:w="588" w:type="dxa"/>
          </w:tcPr>
          <w:p w14:paraId="68266116" w14:textId="77777777" w:rsidR="00221297" w:rsidRPr="00BD529F" w:rsidRDefault="00221297" w:rsidP="005B7690">
            <w:pPr>
              <w:pStyle w:val="TAC"/>
              <w:rPr>
                <w:lang w:val="en-US"/>
              </w:rPr>
            </w:pPr>
            <w:r w:rsidRPr="005B7690">
              <w:t>O</w:t>
            </w:r>
          </w:p>
        </w:tc>
        <w:tc>
          <w:tcPr>
            <w:tcW w:w="5767" w:type="dxa"/>
          </w:tcPr>
          <w:p w14:paraId="23677A49" w14:textId="77777777" w:rsidR="00221297" w:rsidRPr="00BD529F" w:rsidRDefault="00221297" w:rsidP="00CC491D">
            <w:pPr>
              <w:pStyle w:val="TAL"/>
            </w:pPr>
            <w:r w:rsidRPr="00CC491D">
              <w:t>If present, this Information Element shall contain the current service area of the target UE. The Service Area Identifier (SAI) is used to globally identify a service area. This Information Element is applicable only when the UE is attached to UTRAN access and when the message is sent by the SGSN or combined MME/SGSN.</w:t>
            </w:r>
          </w:p>
        </w:tc>
      </w:tr>
      <w:tr w:rsidR="007B6C64" w:rsidRPr="00BD529F" w14:paraId="3240AF78" w14:textId="77777777" w:rsidTr="00640829">
        <w:trPr>
          <w:cantSplit/>
          <w:trHeight w:val="401"/>
        </w:trPr>
        <w:tc>
          <w:tcPr>
            <w:tcW w:w="1871" w:type="dxa"/>
          </w:tcPr>
          <w:p w14:paraId="2FFADEE4" w14:textId="77777777" w:rsidR="007B6C64" w:rsidRPr="00BD529F" w:rsidRDefault="007B6C64" w:rsidP="00CC491D">
            <w:pPr>
              <w:pStyle w:val="TAL"/>
              <w:rPr>
                <w:lang w:val="en-US"/>
              </w:rPr>
            </w:pPr>
            <w:r w:rsidRPr="00CC491D">
              <w:t>Target Serving Node Identity</w:t>
            </w:r>
          </w:p>
        </w:tc>
        <w:tc>
          <w:tcPr>
            <w:tcW w:w="1624" w:type="dxa"/>
          </w:tcPr>
          <w:p w14:paraId="4645A13A"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Serving-Node</w:t>
            </w:r>
          </w:p>
        </w:tc>
        <w:tc>
          <w:tcPr>
            <w:tcW w:w="588" w:type="dxa"/>
          </w:tcPr>
          <w:p w14:paraId="78470416" w14:textId="77777777" w:rsidR="007B6C64" w:rsidRPr="00BD529F" w:rsidRDefault="007B6C64" w:rsidP="005B7690">
            <w:pPr>
              <w:pStyle w:val="TAC"/>
              <w:rPr>
                <w:lang w:val="en-US"/>
              </w:rPr>
            </w:pPr>
            <w:r w:rsidRPr="005B7690">
              <w:t>O</w:t>
            </w:r>
          </w:p>
        </w:tc>
        <w:tc>
          <w:tcPr>
            <w:tcW w:w="5767" w:type="dxa"/>
          </w:tcPr>
          <w:p w14:paraId="5774ADE9" w14:textId="77777777" w:rsidR="007B6C64" w:rsidRPr="00BD529F" w:rsidRDefault="007B6C64" w:rsidP="00CC491D">
            <w:pPr>
              <w:pStyle w:val="TAL"/>
            </w:pPr>
            <w:r w:rsidRPr="00CC491D">
              <w:t>If present, this information element shall contain the address of the target side serving node for handover of an IMS Emergency Call.</w:t>
            </w:r>
          </w:p>
        </w:tc>
      </w:tr>
      <w:tr w:rsidR="001652CF" w:rsidRPr="00BD529F" w14:paraId="1C43AA18" w14:textId="77777777" w:rsidTr="007736F9">
        <w:trPr>
          <w:cantSplit/>
          <w:trHeight w:val="401"/>
        </w:trPr>
        <w:tc>
          <w:tcPr>
            <w:tcW w:w="1871" w:type="dxa"/>
          </w:tcPr>
          <w:p w14:paraId="769850AD" w14:textId="77777777" w:rsidR="001652CF" w:rsidRPr="00BD529F" w:rsidRDefault="001652CF" w:rsidP="007736F9">
            <w:pPr>
              <w:pStyle w:val="TAL"/>
              <w:rPr>
                <w:lang w:val="en-US"/>
              </w:rPr>
            </w:pPr>
            <w:r w:rsidRPr="00BD529F">
              <w:rPr>
                <w:lang w:val="en-US"/>
              </w:rPr>
              <w:t>PLA Flags</w:t>
            </w:r>
          </w:p>
        </w:tc>
        <w:tc>
          <w:tcPr>
            <w:tcW w:w="1624" w:type="dxa"/>
          </w:tcPr>
          <w:p w14:paraId="4C5C04FE" w14:textId="77777777" w:rsidR="001652CF" w:rsidRPr="00BD529F" w:rsidRDefault="001652CF" w:rsidP="007736F9">
            <w:pPr>
              <w:pStyle w:val="TAL"/>
              <w:rPr>
                <w:lang w:val="en-US"/>
              </w:rPr>
            </w:pPr>
            <w:r w:rsidRPr="00BD529F">
              <w:rPr>
                <w:lang w:val="en-US"/>
              </w:rPr>
              <w:t>PLA-Flags</w:t>
            </w:r>
          </w:p>
        </w:tc>
        <w:tc>
          <w:tcPr>
            <w:tcW w:w="588" w:type="dxa"/>
          </w:tcPr>
          <w:p w14:paraId="01385FC4" w14:textId="77777777" w:rsidR="001652CF" w:rsidRPr="00BD529F" w:rsidRDefault="001652CF" w:rsidP="007736F9">
            <w:pPr>
              <w:pStyle w:val="TAC"/>
              <w:rPr>
                <w:lang w:val="en-US"/>
              </w:rPr>
            </w:pPr>
            <w:r w:rsidRPr="00BD529F">
              <w:rPr>
                <w:lang w:val="en-US"/>
              </w:rPr>
              <w:t>O</w:t>
            </w:r>
          </w:p>
        </w:tc>
        <w:tc>
          <w:tcPr>
            <w:tcW w:w="5767" w:type="dxa"/>
          </w:tcPr>
          <w:p w14:paraId="6ABE8D5C" w14:textId="77777777" w:rsidR="001652CF" w:rsidRPr="00BD529F" w:rsidRDefault="001652CF" w:rsidP="007736F9">
            <w:pPr>
              <w:pStyle w:val="TAL"/>
            </w:pPr>
            <w:r w:rsidRPr="00BD529F">
              <w:t xml:space="preserve">This Information Element contains a bit mask. See </w:t>
            </w:r>
            <w:r w:rsidR="007736F9" w:rsidRPr="00BD529F">
              <w:t>7.4.53</w:t>
            </w:r>
            <w:r w:rsidRPr="00BD529F">
              <w:t xml:space="preserve"> for the meaning of the bits.</w:t>
            </w:r>
          </w:p>
          <w:p w14:paraId="2B41F43E" w14:textId="77777777" w:rsidR="001652CF" w:rsidRPr="00BD529F" w:rsidRDefault="001652CF" w:rsidP="007736F9">
            <w:pPr>
              <w:pStyle w:val="TAL"/>
            </w:pPr>
            <w:r w:rsidRPr="00BD529F">
              <w:t xml:space="preserve">If this Information Element is present and if it the bit corresponding to the </w:t>
            </w:r>
            <w:r w:rsidR="00BD529F">
              <w:t>"</w:t>
            </w:r>
            <w:r w:rsidRPr="00BD529F">
              <w:t>Deferred-MT-LR-Response-Indicator</w:t>
            </w:r>
            <w:r w:rsidR="00BD529F">
              <w:t>"</w:t>
            </w:r>
            <w:r w:rsidRPr="00BD529F">
              <w:t xml:space="preserve"> is set, the </w:t>
            </w:r>
            <w:r w:rsidR="00BD529F">
              <w:t>"</w:t>
            </w:r>
            <w:r w:rsidRPr="00BD529F">
              <w:t>Location-Estimate</w:t>
            </w:r>
            <w:r w:rsidR="00BD529F">
              <w:t>"</w:t>
            </w:r>
            <w:r w:rsidRPr="00BD529F">
              <w:t xml:space="preserve"> Information Element is ignored in this message.</w:t>
            </w:r>
          </w:p>
        </w:tc>
      </w:tr>
      <w:tr w:rsidR="0083254D" w:rsidRPr="00BD529F" w14:paraId="485B92CA" w14:textId="77777777" w:rsidTr="00310991">
        <w:trPr>
          <w:cantSplit/>
          <w:trHeight w:val="401"/>
        </w:trPr>
        <w:tc>
          <w:tcPr>
            <w:tcW w:w="1871" w:type="dxa"/>
          </w:tcPr>
          <w:p w14:paraId="6AE11DB4" w14:textId="77777777" w:rsidR="0083254D" w:rsidRPr="00BD529F" w:rsidRDefault="0083254D" w:rsidP="00CC491D">
            <w:pPr>
              <w:pStyle w:val="TAL"/>
              <w:rPr>
                <w:lang w:val="en-US"/>
              </w:rPr>
            </w:pPr>
            <w:r w:rsidRPr="00CC491D">
              <w:lastRenderedPageBreak/>
              <w:t>E-SMLC provided Cell Info</w:t>
            </w:r>
          </w:p>
        </w:tc>
        <w:tc>
          <w:tcPr>
            <w:tcW w:w="1624" w:type="dxa"/>
          </w:tcPr>
          <w:p w14:paraId="593D6B10" w14:textId="77777777" w:rsidR="0083254D" w:rsidRPr="00BD529F" w:rsidRDefault="0083254D" w:rsidP="00310991">
            <w:pPr>
              <w:keepNext/>
              <w:keepLines/>
              <w:spacing w:after="0"/>
              <w:rPr>
                <w:rFonts w:ascii="Arial" w:hAnsi="Arial"/>
                <w:sz w:val="18"/>
                <w:lang w:val="en-US"/>
              </w:rPr>
            </w:pPr>
            <w:r w:rsidRPr="00BD529F">
              <w:rPr>
                <w:rFonts w:ascii="Arial" w:hAnsi="Arial"/>
                <w:sz w:val="18"/>
                <w:lang w:val="en-US"/>
              </w:rPr>
              <w:t>ESMLC-Cell-Info</w:t>
            </w:r>
          </w:p>
        </w:tc>
        <w:tc>
          <w:tcPr>
            <w:tcW w:w="588" w:type="dxa"/>
          </w:tcPr>
          <w:p w14:paraId="24413B93" w14:textId="77777777" w:rsidR="0083254D" w:rsidRPr="00BD529F" w:rsidRDefault="0083254D" w:rsidP="005B7690">
            <w:pPr>
              <w:pStyle w:val="TAC"/>
              <w:rPr>
                <w:lang w:val="en-US"/>
              </w:rPr>
            </w:pPr>
            <w:r w:rsidRPr="005B7690">
              <w:t>O</w:t>
            </w:r>
          </w:p>
        </w:tc>
        <w:tc>
          <w:tcPr>
            <w:tcW w:w="5767" w:type="dxa"/>
          </w:tcPr>
          <w:p w14:paraId="75974C6B" w14:textId="77777777" w:rsidR="0083254D" w:rsidRPr="00BD529F" w:rsidRDefault="0083254D" w:rsidP="00CC491D">
            <w:pPr>
              <w:pStyle w:val="TAL"/>
            </w:pPr>
            <w:r w:rsidRPr="00CC491D">
              <w:t>If present, this Information Element shall contain the current cell information of the target UE as known by E-SMLC.</w:t>
            </w:r>
          </w:p>
        </w:tc>
      </w:tr>
      <w:tr w:rsidR="00883E4F" w:rsidRPr="00BD529F" w14:paraId="0F0DA194" w14:textId="77777777" w:rsidTr="00B43DC9">
        <w:trPr>
          <w:cantSplit/>
          <w:trHeight w:val="401"/>
        </w:trPr>
        <w:tc>
          <w:tcPr>
            <w:tcW w:w="1871" w:type="dxa"/>
          </w:tcPr>
          <w:p w14:paraId="7C1B3B34" w14:textId="77777777" w:rsidR="00883E4F" w:rsidRPr="00BD529F" w:rsidRDefault="00883E4F" w:rsidP="00B43DC9">
            <w:pPr>
              <w:pStyle w:val="TAL"/>
              <w:rPr>
                <w:lang w:val="en-US"/>
              </w:rPr>
            </w:pPr>
            <w:r w:rsidRPr="00BD529F">
              <w:rPr>
                <w:lang w:val="en-US"/>
              </w:rPr>
              <w:t>Civic Address</w:t>
            </w:r>
          </w:p>
        </w:tc>
        <w:tc>
          <w:tcPr>
            <w:tcW w:w="1624" w:type="dxa"/>
          </w:tcPr>
          <w:p w14:paraId="3BBB2257" w14:textId="77777777" w:rsidR="00883E4F" w:rsidRPr="00BD529F" w:rsidRDefault="00883E4F" w:rsidP="00B43DC9">
            <w:pPr>
              <w:pStyle w:val="TAL"/>
              <w:rPr>
                <w:lang w:val="en-US"/>
              </w:rPr>
            </w:pPr>
            <w:r w:rsidRPr="00BD529F">
              <w:t>Civic-Address</w:t>
            </w:r>
          </w:p>
        </w:tc>
        <w:tc>
          <w:tcPr>
            <w:tcW w:w="588" w:type="dxa"/>
          </w:tcPr>
          <w:p w14:paraId="1521458A" w14:textId="77777777" w:rsidR="00883E4F" w:rsidRPr="00BD529F" w:rsidRDefault="00883E4F" w:rsidP="005B7690">
            <w:pPr>
              <w:pStyle w:val="TAC"/>
              <w:rPr>
                <w:lang w:val="en-US"/>
              </w:rPr>
            </w:pPr>
            <w:r w:rsidRPr="005B7690">
              <w:t>O</w:t>
            </w:r>
          </w:p>
        </w:tc>
        <w:tc>
          <w:tcPr>
            <w:tcW w:w="5767" w:type="dxa"/>
          </w:tcPr>
          <w:p w14:paraId="3875821F" w14:textId="77777777" w:rsidR="00883E4F" w:rsidRPr="00BD529F" w:rsidRDefault="00883E4F" w:rsidP="00B43DC9">
            <w:pPr>
              <w:pStyle w:val="TAL"/>
            </w:pPr>
            <w:r w:rsidRPr="00BD529F">
              <w:t xml:space="preserve">If present, this Information Element contains a location estimate for the target </w:t>
            </w:r>
            <w:r w:rsidRPr="00BD529F">
              <w:rPr>
                <w:rFonts w:hint="eastAsia"/>
                <w:lang w:eastAsia="zh-CN"/>
              </w:rPr>
              <w:t>UE</w:t>
            </w:r>
            <w:r w:rsidRPr="00BD529F">
              <w:rPr>
                <w:lang w:eastAsia="zh-CN"/>
              </w:rPr>
              <w:t xml:space="preserve"> expressed as </w:t>
            </w:r>
            <w:r w:rsidRPr="00BD529F">
              <w:t>a Civic address.</w:t>
            </w:r>
          </w:p>
        </w:tc>
      </w:tr>
      <w:tr w:rsidR="00883E4F" w:rsidRPr="00BD529F" w14:paraId="7D3D5973" w14:textId="77777777" w:rsidTr="00B43DC9">
        <w:trPr>
          <w:cantSplit/>
          <w:trHeight w:val="401"/>
        </w:trPr>
        <w:tc>
          <w:tcPr>
            <w:tcW w:w="1871" w:type="dxa"/>
          </w:tcPr>
          <w:p w14:paraId="18FC54BA" w14:textId="77777777" w:rsidR="00883E4F" w:rsidRPr="00BD529F" w:rsidRDefault="00883E4F" w:rsidP="00B43DC9">
            <w:pPr>
              <w:pStyle w:val="TAL"/>
              <w:rPr>
                <w:lang w:val="en-US"/>
              </w:rPr>
            </w:pPr>
            <w:r w:rsidRPr="00BD529F">
              <w:rPr>
                <w:lang w:val="en-US"/>
              </w:rPr>
              <w:t>Barometric Pressure</w:t>
            </w:r>
          </w:p>
        </w:tc>
        <w:tc>
          <w:tcPr>
            <w:tcW w:w="1624" w:type="dxa"/>
          </w:tcPr>
          <w:p w14:paraId="234B329F" w14:textId="77777777" w:rsidR="00883E4F" w:rsidRPr="00BD529F" w:rsidRDefault="00883E4F" w:rsidP="00B43DC9">
            <w:pPr>
              <w:pStyle w:val="TAL"/>
              <w:rPr>
                <w:lang w:val="en-US"/>
              </w:rPr>
            </w:pPr>
            <w:r w:rsidRPr="00BD529F">
              <w:t>Barometric-Pressure</w:t>
            </w:r>
          </w:p>
        </w:tc>
        <w:tc>
          <w:tcPr>
            <w:tcW w:w="588" w:type="dxa"/>
          </w:tcPr>
          <w:p w14:paraId="16E1C971" w14:textId="77777777" w:rsidR="00883E4F" w:rsidRPr="00BD529F" w:rsidRDefault="00883E4F" w:rsidP="005B7690">
            <w:pPr>
              <w:pStyle w:val="TAC"/>
              <w:rPr>
                <w:lang w:val="en-US"/>
              </w:rPr>
            </w:pPr>
            <w:r w:rsidRPr="005B7690">
              <w:t>O</w:t>
            </w:r>
          </w:p>
        </w:tc>
        <w:tc>
          <w:tcPr>
            <w:tcW w:w="5767" w:type="dxa"/>
          </w:tcPr>
          <w:p w14:paraId="6EF9B90F" w14:textId="77777777" w:rsidR="00883E4F" w:rsidRPr="00BD529F" w:rsidRDefault="00883E4F" w:rsidP="00B43DC9">
            <w:pPr>
              <w:pStyle w:val="TAL"/>
            </w:pPr>
            <w:r w:rsidRPr="00BD529F">
              <w:t xml:space="preserve">If present, this Information Element contains the barometric pressure measurement as reported by the target </w:t>
            </w:r>
            <w:r w:rsidRPr="00BD529F">
              <w:rPr>
                <w:rFonts w:hint="eastAsia"/>
                <w:lang w:eastAsia="zh-CN"/>
              </w:rPr>
              <w:t>UE</w:t>
            </w:r>
            <w:r w:rsidRPr="00BD529F">
              <w:rPr>
                <w:lang w:eastAsia="zh-CN"/>
              </w:rPr>
              <w:t>.</w:t>
            </w:r>
          </w:p>
        </w:tc>
      </w:tr>
      <w:tr w:rsidR="007B6C64" w:rsidRPr="00BD529F" w14:paraId="611F4FA3" w14:textId="77777777" w:rsidTr="00640829">
        <w:trPr>
          <w:cantSplit/>
          <w:trHeight w:val="401"/>
        </w:trPr>
        <w:tc>
          <w:tcPr>
            <w:tcW w:w="1871" w:type="dxa"/>
          </w:tcPr>
          <w:p w14:paraId="359D8B49" w14:textId="77777777" w:rsidR="007B6C64" w:rsidRPr="00BD529F" w:rsidRDefault="007B6C64" w:rsidP="00CC491D">
            <w:pPr>
              <w:pStyle w:val="TAL"/>
            </w:pPr>
            <w:r w:rsidRPr="00CC491D">
              <w:t>Supported Features</w:t>
            </w:r>
          </w:p>
          <w:p w14:paraId="77F548C2" w14:textId="77777777" w:rsidR="007B6C64" w:rsidRPr="00BD529F" w:rsidRDefault="007B6C64" w:rsidP="00CC491D">
            <w:pPr>
              <w:pStyle w:val="TAL"/>
              <w:rPr>
                <w:lang w:val="en-US"/>
              </w:rPr>
            </w:pPr>
            <w:r w:rsidRPr="00CC491D">
              <w:t>(See 3GPP TS 29.229 [17])</w:t>
            </w:r>
          </w:p>
        </w:tc>
        <w:tc>
          <w:tcPr>
            <w:tcW w:w="1624" w:type="dxa"/>
          </w:tcPr>
          <w:p w14:paraId="17F52122" w14:textId="77777777" w:rsidR="007B6C64" w:rsidRPr="00BD529F" w:rsidRDefault="007B6C64" w:rsidP="00CC491D">
            <w:pPr>
              <w:pStyle w:val="TAL"/>
              <w:rPr>
                <w:lang w:val="en-US"/>
              </w:rPr>
            </w:pPr>
            <w:r w:rsidRPr="00CC491D">
              <w:t>Supported-Features</w:t>
            </w:r>
          </w:p>
        </w:tc>
        <w:tc>
          <w:tcPr>
            <w:tcW w:w="588" w:type="dxa"/>
          </w:tcPr>
          <w:p w14:paraId="3204C322" w14:textId="77777777" w:rsidR="007B6C64" w:rsidRPr="00BD529F" w:rsidRDefault="007B6C64" w:rsidP="005B7690">
            <w:pPr>
              <w:pStyle w:val="TAC"/>
              <w:rPr>
                <w:lang w:val="en-US"/>
              </w:rPr>
            </w:pPr>
            <w:r w:rsidRPr="005B7690">
              <w:t>O</w:t>
            </w:r>
          </w:p>
        </w:tc>
        <w:tc>
          <w:tcPr>
            <w:tcW w:w="5767" w:type="dxa"/>
          </w:tcPr>
          <w:p w14:paraId="7BBEC883" w14:textId="77777777" w:rsidR="007B6C64" w:rsidRPr="00BD529F" w:rsidRDefault="007B6C64" w:rsidP="00CC491D">
            <w:pPr>
              <w:pStyle w:val="TAL"/>
            </w:pPr>
            <w:r w:rsidRPr="00CC491D">
              <w:t>If present, this information element shall contain the list of features supported by the origin host.</w:t>
            </w:r>
          </w:p>
        </w:tc>
      </w:tr>
    </w:tbl>
    <w:p w14:paraId="093EF869" w14:textId="77777777" w:rsidR="007B6C64" w:rsidRPr="00BD529F" w:rsidRDefault="007B6C64" w:rsidP="007B6C64"/>
    <w:p w14:paraId="4FCC7F9A" w14:textId="77777777" w:rsidR="00F46FED" w:rsidRPr="00BD529F" w:rsidRDefault="00F46FED" w:rsidP="005B7690">
      <w:pPr>
        <w:pStyle w:val="Heading3"/>
        <w:rPr>
          <w:lang w:val="en-US"/>
        </w:rPr>
      </w:pPr>
      <w:bookmarkStart w:id="63" w:name="_Toc19716070"/>
      <w:bookmarkStart w:id="64" w:name="_Toc136340711"/>
      <w:r w:rsidRPr="005B7690">
        <w:t>6.2.3</w:t>
      </w:r>
      <w:r w:rsidRPr="005B7690">
        <w:tab/>
        <w:t>Unsuccessful Operation</w:t>
      </w:r>
      <w:bookmarkEnd w:id="63"/>
      <w:bookmarkEnd w:id="64"/>
    </w:p>
    <w:p w14:paraId="73481E45" w14:textId="77777777" w:rsidR="00221297" w:rsidRPr="00BD529F" w:rsidRDefault="00F46FED" w:rsidP="00221297">
      <w:pPr>
        <w:rPr>
          <w:lang w:eastAsia="zh-CN"/>
        </w:rPr>
      </w:pPr>
      <w:r w:rsidRPr="00BD529F">
        <w:rPr>
          <w:lang w:eastAsia="zh-CN"/>
        </w:rPr>
        <w:t xml:space="preserve">On receipt of a </w:t>
      </w:r>
      <w:r w:rsidRPr="00BD529F">
        <w:rPr>
          <w:rFonts w:hint="eastAsia"/>
          <w:lang w:eastAsia="zh-CN"/>
        </w:rPr>
        <w:t xml:space="preserve">PROVIDE SUBSCRIBER LOCATION RESPONSE with a </w:t>
      </w:r>
      <w:r w:rsidR="00D70B5B" w:rsidRPr="00BD529F">
        <w:rPr>
          <w:lang w:eastAsia="zh-CN"/>
        </w:rPr>
        <w:t>Result-Code or Experimental-Result AVP indicating failure</w:t>
      </w:r>
      <w:r w:rsidRPr="00BD529F">
        <w:rPr>
          <w:lang w:eastAsia="zh-CN"/>
        </w:rPr>
        <w:t xml:space="preserve"> the GMLC considers the positioning request as failed.</w:t>
      </w:r>
    </w:p>
    <w:p w14:paraId="30BE296A" w14:textId="77777777" w:rsidR="00F46FED" w:rsidRPr="00BD529F" w:rsidRDefault="00221297" w:rsidP="00221297">
      <w:pPr>
        <w:rPr>
          <w:lang w:eastAsia="zh-CN"/>
        </w:rPr>
      </w:pPr>
      <w:r w:rsidRPr="00BD529F">
        <w:rPr>
          <w:lang w:eastAsia="zh-CN"/>
        </w:rPr>
        <w:t xml:space="preserve">If the GMLC receives "Optimized-LCS-Proc-Performed" bit within PLA-Flags set, it shall assume that the combined MME/SGSN has either performed </w:t>
      </w:r>
      <w:r w:rsidRPr="00BD529F">
        <w:rPr>
          <w:lang w:eastAsia="ja-JP"/>
        </w:rPr>
        <w:t xml:space="preserve">EPC-MT-LR or PS-MT-LR procedure to retrieve the location of the target UE. And hence, it need not send </w:t>
      </w:r>
      <w:r w:rsidRPr="00BD529F">
        <w:rPr>
          <w:lang w:eastAsia="zh-CN"/>
        </w:rPr>
        <w:t xml:space="preserve">another </w:t>
      </w:r>
      <w:r w:rsidRPr="00BD529F">
        <w:rPr>
          <w:lang w:eastAsia="ja-JP"/>
        </w:rPr>
        <w:t>PROVIDE SUBSCRIBER LOCATION REQUEST message to the combined MME/SGSN.</w:t>
      </w:r>
    </w:p>
    <w:p w14:paraId="0A47942A" w14:textId="77777777" w:rsidR="00F46FED" w:rsidRPr="00BD529F" w:rsidRDefault="00F46FED" w:rsidP="005B7690">
      <w:pPr>
        <w:pStyle w:val="Heading2"/>
      </w:pPr>
      <w:bookmarkStart w:id="65" w:name="_Toc19716071"/>
      <w:bookmarkStart w:id="66" w:name="_Toc136340712"/>
      <w:r w:rsidRPr="00BD529F">
        <w:t>6.3</w:t>
      </w:r>
      <w:r w:rsidRPr="00BD529F">
        <w:tab/>
        <w:t>Subscriber Location Report</w:t>
      </w:r>
      <w:bookmarkEnd w:id="65"/>
      <w:bookmarkEnd w:id="66"/>
    </w:p>
    <w:p w14:paraId="770BBBC3" w14:textId="77777777" w:rsidR="00F46FED" w:rsidRPr="00BD529F" w:rsidRDefault="00F46FED" w:rsidP="005B7690">
      <w:pPr>
        <w:pStyle w:val="Heading3"/>
        <w:rPr>
          <w:lang w:val="en-US"/>
        </w:rPr>
      </w:pPr>
      <w:bookmarkStart w:id="67" w:name="_Toc19716072"/>
      <w:bookmarkStart w:id="68" w:name="_Toc136340713"/>
      <w:r w:rsidRPr="00BD529F">
        <w:rPr>
          <w:lang w:val="en-US"/>
        </w:rPr>
        <w:t>6.3.1</w:t>
      </w:r>
      <w:r w:rsidRPr="00BD529F">
        <w:rPr>
          <w:lang w:val="en-US"/>
        </w:rPr>
        <w:tab/>
        <w:t>General</w:t>
      </w:r>
      <w:bookmarkEnd w:id="67"/>
      <w:bookmarkEnd w:id="68"/>
    </w:p>
    <w:p w14:paraId="182F2400" w14:textId="77777777" w:rsidR="007B6C64" w:rsidRPr="00BD529F" w:rsidRDefault="00DF6196" w:rsidP="007B6C64">
      <w:pPr>
        <w:rPr>
          <w:lang w:eastAsia="zh-CN"/>
        </w:rPr>
      </w:pPr>
      <w:r w:rsidRPr="00BD529F">
        <w:t>The Subscriber</w:t>
      </w:r>
      <w:r w:rsidRPr="00BD529F">
        <w:rPr>
          <w:rFonts w:hint="eastAsia"/>
          <w:lang w:eastAsia="zh-CN"/>
        </w:rPr>
        <w:t xml:space="preserve"> </w:t>
      </w:r>
      <w:r w:rsidRPr="00BD529F">
        <w:t>Location</w:t>
      </w:r>
      <w:r w:rsidRPr="00BD529F">
        <w:rPr>
          <w:rFonts w:hint="eastAsia"/>
          <w:lang w:eastAsia="zh-CN"/>
        </w:rPr>
        <w:t xml:space="preserve"> </w:t>
      </w:r>
      <w:r w:rsidRPr="00BD529F">
        <w:t xml:space="preserve">Report operation is used by an </w:t>
      </w:r>
      <w:r w:rsidRPr="00BD529F">
        <w:rPr>
          <w:rFonts w:hint="eastAsia"/>
          <w:lang w:eastAsia="zh-CN"/>
        </w:rPr>
        <w:t>MME</w:t>
      </w:r>
      <w:r w:rsidRPr="00BD529F">
        <w:rPr>
          <w:lang w:eastAsia="zh-CN"/>
        </w:rPr>
        <w:t xml:space="preserve"> or SGSN</w:t>
      </w:r>
      <w:r w:rsidRPr="00BD529F">
        <w:t xml:space="preserve"> to provide the location of a target </w:t>
      </w:r>
      <w:r w:rsidRPr="00BD529F">
        <w:rPr>
          <w:rFonts w:hint="eastAsia"/>
          <w:lang w:eastAsia="zh-CN"/>
        </w:rPr>
        <w:t>UE to a GMLC</w:t>
      </w:r>
      <w:r w:rsidRPr="00BD529F">
        <w:rPr>
          <w:lang w:eastAsia="zh-CN"/>
        </w:rPr>
        <w:t>,</w:t>
      </w:r>
      <w:r w:rsidRPr="00BD529F">
        <w:rPr>
          <w:rFonts w:hint="eastAsia"/>
          <w:lang w:eastAsia="zh-CN"/>
        </w:rPr>
        <w:t xml:space="preserve"> </w:t>
      </w:r>
      <w:r w:rsidRPr="00BD529F">
        <w:t>when a request for location has been implicitly issued or when a Delayed Location Reporting is triggered after receipt of a request for location for a UE transiently not reachable</w:t>
      </w:r>
      <w:r w:rsidR="007B6C64" w:rsidRPr="00BD529F">
        <w:t>.</w:t>
      </w:r>
    </w:p>
    <w:p w14:paraId="6384C6BA" w14:textId="77777777" w:rsidR="00F46FED" w:rsidRPr="00BD529F" w:rsidRDefault="00F46FED" w:rsidP="005B7690">
      <w:pPr>
        <w:pStyle w:val="Heading3"/>
        <w:rPr>
          <w:lang w:val="en-US"/>
        </w:rPr>
      </w:pPr>
      <w:bookmarkStart w:id="69" w:name="_Toc19716073"/>
      <w:bookmarkStart w:id="70" w:name="_Toc136340714"/>
      <w:r w:rsidRPr="00BD529F">
        <w:rPr>
          <w:lang w:val="en-US"/>
        </w:rPr>
        <w:t>6.3.2</w:t>
      </w:r>
      <w:r w:rsidRPr="00BD529F">
        <w:rPr>
          <w:lang w:val="en-US"/>
        </w:rPr>
        <w:tab/>
        <w:t>Successful Operation</w:t>
      </w:r>
      <w:bookmarkEnd w:id="69"/>
      <w:bookmarkEnd w:id="70"/>
    </w:p>
    <w:p w14:paraId="77C8A648" w14:textId="77777777" w:rsidR="00F46FED" w:rsidRPr="00BD529F" w:rsidRDefault="00F46FED" w:rsidP="00F46FED">
      <w:pPr>
        <w:pStyle w:val="TH"/>
        <w:rPr>
          <w:lang w:val="en-US" w:eastAsia="ja-JP"/>
        </w:rPr>
      </w:pPr>
    </w:p>
    <w:bookmarkStart w:id="71" w:name="_MON_1310206354"/>
    <w:bookmarkStart w:id="72" w:name="_MON_1310208824"/>
    <w:bookmarkStart w:id="73" w:name="_MON_1424521334"/>
    <w:bookmarkStart w:id="74" w:name="_MON_1424521382"/>
    <w:bookmarkStart w:id="75" w:name="_MON_1424521418"/>
    <w:bookmarkStart w:id="76" w:name="_MON_1424521425"/>
    <w:bookmarkStart w:id="77" w:name="_MON_1424521446"/>
    <w:bookmarkEnd w:id="71"/>
    <w:bookmarkEnd w:id="72"/>
    <w:bookmarkEnd w:id="73"/>
    <w:bookmarkEnd w:id="74"/>
    <w:bookmarkEnd w:id="75"/>
    <w:bookmarkEnd w:id="76"/>
    <w:bookmarkEnd w:id="77"/>
    <w:bookmarkStart w:id="78" w:name="_MON_1424521451"/>
    <w:bookmarkEnd w:id="78"/>
    <w:p w14:paraId="67A01AC1" w14:textId="77777777" w:rsidR="00F46FED" w:rsidRPr="00BD529F" w:rsidRDefault="007B6C64" w:rsidP="00F46FED">
      <w:pPr>
        <w:pStyle w:val="TH"/>
        <w:rPr>
          <w:lang w:val="en-US"/>
        </w:rPr>
      </w:pPr>
      <w:r w:rsidRPr="00BD529F">
        <w:object w:dxaOrig="6329" w:dyaOrig="2385" w14:anchorId="4244679D">
          <v:shape id="_x0000_i1030" type="#_x0000_t75" style="width:309.75pt;height:114.1pt" o:ole="">
            <v:imagedata r:id="rId16" o:title=""/>
          </v:shape>
          <o:OLEObject Type="Embed" ProgID="Word.Picture.8" ShapeID="_x0000_i1030" DrawAspect="Content" ObjectID="_1746953650" r:id="rId17"/>
        </w:object>
      </w:r>
    </w:p>
    <w:p w14:paraId="042F4F09" w14:textId="77777777" w:rsidR="00F46FED" w:rsidRPr="00BD529F" w:rsidRDefault="00F46FED" w:rsidP="005B7690">
      <w:pPr>
        <w:pStyle w:val="TF"/>
        <w:rPr>
          <w:lang w:val="en-US" w:eastAsia="zh-CN"/>
        </w:rPr>
      </w:pPr>
      <w:r w:rsidRPr="005B7690">
        <w:t>Figure 6.3.2-1: Subscriber Location Report procedure. Successful operation.</w:t>
      </w:r>
    </w:p>
    <w:p w14:paraId="25F7B57B" w14:textId="77777777" w:rsidR="007B6C64" w:rsidRPr="00BD529F" w:rsidRDefault="007B6C64" w:rsidP="007B6C64">
      <w:pPr>
        <w:rPr>
          <w:lang w:eastAsia="zh-CN"/>
        </w:rPr>
      </w:pPr>
      <w:r w:rsidRPr="00BD529F">
        <w:rPr>
          <w:lang w:eastAsia="ja-JP"/>
        </w:rPr>
        <w:t xml:space="preserve">The </w:t>
      </w:r>
      <w:r w:rsidRPr="00BD529F">
        <w:rPr>
          <w:rFonts w:hint="eastAsia"/>
          <w:lang w:eastAsia="zh-CN"/>
        </w:rPr>
        <w:t>M</w:t>
      </w:r>
      <w:r w:rsidRPr="00BD529F">
        <w:rPr>
          <w:lang w:eastAsia="ja-JP"/>
        </w:rPr>
        <w:t>ME</w:t>
      </w:r>
      <w:r w:rsidRPr="00BD529F">
        <w:rPr>
          <w:rFonts w:hint="eastAsia"/>
          <w:lang w:eastAsia="zh-CN"/>
        </w:rPr>
        <w:t xml:space="preserve"> </w:t>
      </w:r>
      <w:r w:rsidRPr="00BD529F">
        <w:rPr>
          <w:lang w:eastAsia="zh-CN"/>
        </w:rPr>
        <w:t xml:space="preserve">or SGSN </w:t>
      </w:r>
      <w:r w:rsidRPr="00BD529F">
        <w:rPr>
          <w:lang w:eastAsia="ja-JP"/>
        </w:rPr>
        <w:t>initiates the procedure by sending a SUBSCRIBER LOCATION REPORT message to the GMLC.</w:t>
      </w:r>
      <w:r w:rsidRPr="00BD529F">
        <w:rPr>
          <w:rFonts w:hint="eastAsia"/>
          <w:lang w:eastAsia="zh-CN"/>
        </w:rPr>
        <w:t xml:space="preserve"> The message may </w:t>
      </w:r>
      <w:r w:rsidRPr="00BD529F">
        <w:t xml:space="preserve">carry the </w:t>
      </w:r>
      <w:r w:rsidRPr="00BD529F">
        <w:rPr>
          <w:rFonts w:hint="eastAsia"/>
          <w:lang w:eastAsia="zh-CN"/>
        </w:rPr>
        <w:t>identity</w:t>
      </w:r>
      <w:r w:rsidRPr="00BD529F">
        <w:t xml:space="preserve"> of the UE, the location estimate</w:t>
      </w:r>
      <w:r w:rsidRPr="00BD529F">
        <w:rPr>
          <w:rFonts w:hint="eastAsia"/>
          <w:lang w:eastAsia="zh-CN"/>
        </w:rPr>
        <w:t xml:space="preserve"> and</w:t>
      </w:r>
      <w:r w:rsidRPr="00BD529F">
        <w:t xml:space="preserve"> its age, </w:t>
      </w:r>
      <w:r w:rsidRPr="00BD529F">
        <w:rPr>
          <w:rFonts w:hint="eastAsia"/>
          <w:lang w:eastAsia="zh-CN"/>
        </w:rPr>
        <w:t>and the event causing the location report.</w:t>
      </w:r>
    </w:p>
    <w:p w14:paraId="2AFA05C7" w14:textId="77777777" w:rsidR="007B6C64" w:rsidRPr="00BD529F" w:rsidRDefault="007B6C64" w:rsidP="007B6C64">
      <w:r w:rsidRPr="00BD529F">
        <w:rPr>
          <w:lang w:eastAsia="ja-JP"/>
        </w:rPr>
        <w:t>Upon reception of SUBSCRIBER LOCATION REPORT message, the GMLC shall return a SUBSCRIBER LOCATION REPORT ACK to the MME</w:t>
      </w:r>
      <w:r w:rsidRPr="00BD529F">
        <w:rPr>
          <w:lang w:eastAsia="zh-CN"/>
        </w:rPr>
        <w:t xml:space="preserve"> or SGSN and process the location report according</w:t>
      </w:r>
      <w:r w:rsidRPr="00BD529F">
        <w:rPr>
          <w:rFonts w:hint="eastAsia"/>
          <w:lang w:eastAsia="zh-CN"/>
        </w:rPr>
        <w:t>ly</w:t>
      </w:r>
      <w:r w:rsidRPr="00BD529F">
        <w:rPr>
          <w:lang w:eastAsia="zh-CN"/>
        </w:rPr>
        <w:t xml:space="preserve">, e.g. </w:t>
      </w:r>
      <w:r w:rsidRPr="00BD529F">
        <w:t xml:space="preserve">transfer of </w:t>
      </w:r>
      <w:r w:rsidRPr="00BD529F">
        <w:rPr>
          <w:rFonts w:hint="eastAsia"/>
          <w:lang w:eastAsia="zh-CN"/>
        </w:rPr>
        <w:t>the</w:t>
      </w:r>
      <w:r w:rsidRPr="00BD529F">
        <w:t xml:space="preserve"> location estimate to an external LCS Client</w:t>
      </w:r>
      <w:r w:rsidRPr="00BD529F">
        <w:rPr>
          <w:lang w:eastAsia="zh-CN"/>
        </w:rPr>
        <w:t xml:space="preserve"> according to procedure </w:t>
      </w:r>
      <w:r w:rsidRPr="00BD529F">
        <w:rPr>
          <w:rFonts w:hint="eastAsia"/>
          <w:lang w:eastAsia="zh-CN"/>
        </w:rPr>
        <w:t xml:space="preserve">described in </w:t>
      </w:r>
      <w:r w:rsidRPr="00BD529F">
        <w:rPr>
          <w:lang w:eastAsia="zh-CN"/>
        </w:rPr>
        <w:t xml:space="preserve">3GPP </w:t>
      </w:r>
      <w:r w:rsidRPr="00BD529F">
        <w:rPr>
          <w:rFonts w:hint="eastAsia"/>
          <w:lang w:eastAsia="zh-CN"/>
        </w:rPr>
        <w:t xml:space="preserve">TS 23.271 </w:t>
      </w:r>
      <w:r w:rsidRPr="00BD529F">
        <w:rPr>
          <w:lang w:eastAsia="zh-CN"/>
        </w:rPr>
        <w:t>[2]</w:t>
      </w:r>
      <w:r w:rsidRPr="00BD529F">
        <w:t>.</w:t>
      </w:r>
    </w:p>
    <w:p w14:paraId="54BC71D1" w14:textId="77777777" w:rsidR="001652CF" w:rsidRPr="00BD529F" w:rsidRDefault="001652CF" w:rsidP="001652CF">
      <w:r w:rsidRPr="00BD529F">
        <w:t>If the Location-Event indicates a DEFERRED_LR_RESPONSE then the Location-Estimate shall not be sent if the LCS-Supported-GAD-Shapes had been received in Provide Subscriber Location request and the shape encoded in Location-Estimate was not marked as supported in LCS-Supported-GAD-Shapes. In such a case Termination-Cause in Deferred-MT-LR-Data shall be present with value SHAPE_OF_LOCATION_ESTIMATE_NOT_SUPPORTED.</w:t>
      </w:r>
    </w:p>
    <w:p w14:paraId="2298D468" w14:textId="77777777" w:rsidR="00114991" w:rsidRDefault="00114991" w:rsidP="00114991">
      <w:r w:rsidRPr="00BD529F">
        <w:lastRenderedPageBreak/>
        <w:t xml:space="preserve">If the Location-Event indicates a </w:t>
      </w:r>
      <w:r>
        <w:t>HANDOVER</w:t>
      </w:r>
      <w:r w:rsidRPr="005B7690">
        <w:t>_</w:t>
      </w:r>
      <w:r>
        <w:t>TO</w:t>
      </w:r>
      <w:r w:rsidRPr="005B7690">
        <w:t>_</w:t>
      </w:r>
      <w:r>
        <w:t xml:space="preserve">5GC, the </w:t>
      </w:r>
      <w:r w:rsidRPr="00AA7218">
        <w:t xml:space="preserve">Subscriber Location Report </w:t>
      </w:r>
      <w:r>
        <w:t>shall include</w:t>
      </w:r>
      <w:r w:rsidRPr="00AA7218">
        <w:t xml:space="preserve"> </w:t>
      </w:r>
      <w:r w:rsidRPr="00CC491D">
        <w:t>Location-Event</w:t>
      </w:r>
      <w:r w:rsidRPr="00AA7218">
        <w:t xml:space="preserve">, UE identifies and AMF ID as target node information, EPC-GMLC identifies the handover by </w:t>
      </w:r>
      <w:r w:rsidRPr="00CC491D">
        <w:t>Location-Event</w:t>
      </w:r>
      <w:r w:rsidRPr="00AA7218">
        <w:t xml:space="preserve"> and target AMF</w:t>
      </w:r>
      <w:r>
        <w:t>.</w:t>
      </w:r>
    </w:p>
    <w:p w14:paraId="5C67468D" w14:textId="77777777" w:rsidR="00F46FED" w:rsidRPr="00BD529F" w:rsidRDefault="00F46FED" w:rsidP="00F46FED">
      <w:r w:rsidRPr="00BD529F">
        <w:t xml:space="preserve">This procedure is mapped to the commands Location-Report-Request/Answer in the Diameter application specified in </w:t>
      </w:r>
      <w:r w:rsidR="002C06CD">
        <w:t>clause</w:t>
      </w:r>
      <w:r w:rsidRPr="00BD529F">
        <w:t>s 7.3.3 and 7.3.4.</w:t>
      </w:r>
    </w:p>
    <w:p w14:paraId="010A7115" w14:textId="77777777" w:rsidR="007B6C64" w:rsidRPr="00BD529F" w:rsidRDefault="007B6C64" w:rsidP="00D30F01">
      <w:pPr>
        <w:pStyle w:val="TH"/>
        <w:rPr>
          <w:lang w:val="en-AU"/>
        </w:rPr>
      </w:pPr>
      <w:r w:rsidRPr="00BD529F">
        <w:rPr>
          <w:lang w:val="en-AU"/>
        </w:rPr>
        <w:lastRenderedPageBreak/>
        <w:t>Table 6.3.2-1: Subscriber Location Report</w:t>
      </w:r>
    </w:p>
    <w:tbl>
      <w:tblPr>
        <w:tblW w:w="98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60"/>
        <w:gridCol w:w="1624"/>
        <w:gridCol w:w="588"/>
        <w:gridCol w:w="5758"/>
      </w:tblGrid>
      <w:tr w:rsidR="007B6C64" w:rsidRPr="00BD529F" w14:paraId="53FD6DFC" w14:textId="77777777" w:rsidTr="00CC491D">
        <w:trPr>
          <w:jc w:val="center"/>
        </w:trPr>
        <w:tc>
          <w:tcPr>
            <w:tcW w:w="1860" w:type="dxa"/>
            <w:shd w:val="clear" w:color="auto" w:fill="E0E0E0"/>
          </w:tcPr>
          <w:p w14:paraId="08A0EEA6" w14:textId="77777777" w:rsidR="007B6C64" w:rsidRPr="00BD529F" w:rsidRDefault="007B6C64" w:rsidP="005B7690">
            <w:pPr>
              <w:pStyle w:val="TAH"/>
            </w:pPr>
            <w:r w:rsidRPr="005B7690">
              <w:t>Information element name</w:t>
            </w:r>
          </w:p>
        </w:tc>
        <w:tc>
          <w:tcPr>
            <w:tcW w:w="1624" w:type="dxa"/>
            <w:shd w:val="clear" w:color="auto" w:fill="E0E0E0"/>
          </w:tcPr>
          <w:p w14:paraId="20F01CBE" w14:textId="77777777" w:rsidR="007B6C64" w:rsidRPr="00BD529F" w:rsidRDefault="007B6C64" w:rsidP="005B7690">
            <w:pPr>
              <w:pStyle w:val="TAH"/>
            </w:pPr>
            <w:r w:rsidRPr="005B7690">
              <w:t>Mapping to Diameter AVP</w:t>
            </w:r>
          </w:p>
        </w:tc>
        <w:tc>
          <w:tcPr>
            <w:tcW w:w="588" w:type="dxa"/>
            <w:shd w:val="clear" w:color="auto" w:fill="E0E0E0"/>
          </w:tcPr>
          <w:p w14:paraId="368B5A1C" w14:textId="77777777" w:rsidR="007B6C64" w:rsidRPr="00BD529F" w:rsidRDefault="007B6C64" w:rsidP="005B7690">
            <w:pPr>
              <w:pStyle w:val="TAH"/>
              <w:rPr>
                <w:lang w:val="fr-FR"/>
              </w:rPr>
            </w:pPr>
            <w:r w:rsidRPr="005B7690">
              <w:t>Cat.</w:t>
            </w:r>
          </w:p>
        </w:tc>
        <w:tc>
          <w:tcPr>
            <w:tcW w:w="5758" w:type="dxa"/>
            <w:shd w:val="clear" w:color="auto" w:fill="E0E0E0"/>
          </w:tcPr>
          <w:p w14:paraId="1B0CC565" w14:textId="77777777" w:rsidR="007B6C64" w:rsidRPr="00BD529F" w:rsidRDefault="007B6C64" w:rsidP="00640829">
            <w:pPr>
              <w:keepNext/>
              <w:keepLines/>
              <w:spacing w:after="0"/>
              <w:jc w:val="center"/>
              <w:rPr>
                <w:rFonts w:ascii="Arial" w:hAnsi="Arial"/>
                <w:b/>
                <w:sz w:val="18"/>
                <w:lang w:val="fr-FR"/>
              </w:rPr>
            </w:pPr>
            <w:r w:rsidRPr="00BD529F">
              <w:rPr>
                <w:rFonts w:ascii="Arial" w:hAnsi="Arial"/>
                <w:b/>
                <w:sz w:val="18"/>
                <w:lang w:val="fr-FR"/>
              </w:rPr>
              <w:t>Description</w:t>
            </w:r>
          </w:p>
        </w:tc>
      </w:tr>
      <w:tr w:rsidR="007B6C64" w:rsidRPr="00BD529F" w14:paraId="611C5980" w14:textId="77777777" w:rsidTr="00CC491D">
        <w:trPr>
          <w:trHeight w:val="401"/>
          <w:jc w:val="center"/>
        </w:trPr>
        <w:tc>
          <w:tcPr>
            <w:tcW w:w="1860" w:type="dxa"/>
          </w:tcPr>
          <w:p w14:paraId="3C714286" w14:textId="77777777" w:rsidR="007B6C64" w:rsidRPr="00BD529F" w:rsidRDefault="007B6C64" w:rsidP="00CC491D">
            <w:pPr>
              <w:pStyle w:val="TAL"/>
            </w:pPr>
            <w:r w:rsidRPr="00CC491D">
              <w:t>Location Event</w:t>
            </w:r>
          </w:p>
          <w:p w14:paraId="6011F0AF" w14:textId="77777777" w:rsidR="007B6C64" w:rsidRPr="00BD529F" w:rsidDel="00BE4FDE" w:rsidRDefault="007B6C64" w:rsidP="00640829">
            <w:pPr>
              <w:keepNext/>
              <w:keepLines/>
              <w:spacing w:after="0"/>
              <w:rPr>
                <w:rFonts w:ascii="Arial" w:hAnsi="Arial"/>
                <w:sz w:val="18"/>
              </w:rPr>
            </w:pPr>
          </w:p>
        </w:tc>
        <w:tc>
          <w:tcPr>
            <w:tcW w:w="1624" w:type="dxa"/>
          </w:tcPr>
          <w:p w14:paraId="2B4B59E5" w14:textId="77777777" w:rsidR="007B6C64" w:rsidRPr="00BD529F" w:rsidDel="00BE4FDE" w:rsidRDefault="007B6C64" w:rsidP="00CC491D">
            <w:pPr>
              <w:pStyle w:val="TAL"/>
              <w:rPr>
                <w:lang w:val="en-AU"/>
              </w:rPr>
            </w:pPr>
            <w:r w:rsidRPr="00CC491D">
              <w:t>Location-Event</w:t>
            </w:r>
          </w:p>
        </w:tc>
        <w:tc>
          <w:tcPr>
            <w:tcW w:w="588" w:type="dxa"/>
          </w:tcPr>
          <w:p w14:paraId="04C46463" w14:textId="77777777" w:rsidR="007B6C64" w:rsidRPr="00BD529F" w:rsidDel="00BE4FDE" w:rsidRDefault="007B6C64" w:rsidP="005B7690">
            <w:pPr>
              <w:pStyle w:val="TAC"/>
              <w:rPr>
                <w:lang w:val="en-AU"/>
              </w:rPr>
            </w:pPr>
            <w:r w:rsidRPr="005B7690">
              <w:t>M</w:t>
            </w:r>
          </w:p>
        </w:tc>
        <w:tc>
          <w:tcPr>
            <w:tcW w:w="5758" w:type="dxa"/>
          </w:tcPr>
          <w:p w14:paraId="7D4BD44C" w14:textId="77777777" w:rsidR="007B6C64" w:rsidRPr="00BD529F" w:rsidDel="00BE4FDE" w:rsidRDefault="007B6C64" w:rsidP="00CC491D">
            <w:pPr>
              <w:pStyle w:val="TAL"/>
            </w:pPr>
            <w:r w:rsidRPr="00CC491D">
              <w:t xml:space="preserve">This Information Element </w:t>
            </w:r>
            <w:r w:rsidRPr="00CC491D">
              <w:rPr>
                <w:rFonts w:hint="eastAsia"/>
              </w:rPr>
              <w:t xml:space="preserve">shall </w:t>
            </w:r>
            <w:r w:rsidRPr="00CC491D">
              <w:t>contain the type of event that caused the location procedure to be initiated.</w:t>
            </w:r>
          </w:p>
        </w:tc>
      </w:tr>
      <w:tr w:rsidR="007B6C64" w:rsidRPr="00BD529F" w14:paraId="7BF8E56F" w14:textId="77777777" w:rsidTr="00CC491D">
        <w:trPr>
          <w:trHeight w:val="401"/>
          <w:jc w:val="center"/>
        </w:trPr>
        <w:tc>
          <w:tcPr>
            <w:tcW w:w="1860" w:type="dxa"/>
          </w:tcPr>
          <w:p w14:paraId="17A260F0" w14:textId="77777777" w:rsidR="007B6C64" w:rsidRPr="00BD529F" w:rsidRDefault="007B6C64" w:rsidP="00CC491D">
            <w:pPr>
              <w:pStyle w:val="TAL"/>
            </w:pPr>
            <w:r w:rsidRPr="00CC491D">
              <w:t>IMSI</w:t>
            </w:r>
          </w:p>
        </w:tc>
        <w:tc>
          <w:tcPr>
            <w:tcW w:w="1624" w:type="dxa"/>
          </w:tcPr>
          <w:p w14:paraId="4B6D9E12" w14:textId="77777777" w:rsidR="007B6C64" w:rsidRPr="00BD529F" w:rsidRDefault="007B6C64" w:rsidP="00640829">
            <w:pPr>
              <w:keepNext/>
              <w:keepLines/>
              <w:spacing w:after="0"/>
              <w:rPr>
                <w:rFonts w:ascii="Arial" w:hAnsi="Arial"/>
                <w:sz w:val="18"/>
              </w:rPr>
            </w:pPr>
            <w:r w:rsidRPr="00BD529F">
              <w:rPr>
                <w:rFonts w:ascii="Arial" w:hAnsi="Arial"/>
                <w:sz w:val="18"/>
              </w:rPr>
              <w:t>User-Name</w:t>
            </w:r>
          </w:p>
        </w:tc>
        <w:tc>
          <w:tcPr>
            <w:tcW w:w="588" w:type="dxa"/>
          </w:tcPr>
          <w:p w14:paraId="4755EBEF" w14:textId="77777777" w:rsidR="007B6C64" w:rsidRPr="00BD529F" w:rsidRDefault="007B6C64" w:rsidP="005B7690">
            <w:pPr>
              <w:pStyle w:val="TAC"/>
            </w:pPr>
            <w:r w:rsidRPr="005B7690">
              <w:t>C</w:t>
            </w:r>
          </w:p>
        </w:tc>
        <w:tc>
          <w:tcPr>
            <w:tcW w:w="5758" w:type="dxa"/>
          </w:tcPr>
          <w:p w14:paraId="46491008" w14:textId="77777777" w:rsidR="007B6C64" w:rsidRPr="00BD529F" w:rsidRDefault="007B6C64" w:rsidP="00CC491D">
            <w:pPr>
              <w:pStyle w:val="TAL"/>
            </w:pPr>
            <w:r w:rsidRPr="00CC491D">
              <w:t>If present, this Information Element shall contain the IMSI of the user whose UE is to be positioned (see Note 1).</w:t>
            </w:r>
          </w:p>
        </w:tc>
      </w:tr>
      <w:tr w:rsidR="007B6C64" w:rsidRPr="00BD529F" w14:paraId="429D8762" w14:textId="77777777" w:rsidTr="00CC491D">
        <w:trPr>
          <w:trHeight w:val="401"/>
          <w:jc w:val="center"/>
        </w:trPr>
        <w:tc>
          <w:tcPr>
            <w:tcW w:w="1860" w:type="dxa"/>
          </w:tcPr>
          <w:p w14:paraId="1686CE0F" w14:textId="77777777" w:rsidR="007B6C64" w:rsidRPr="00BD529F" w:rsidRDefault="007B6C64" w:rsidP="00CC491D">
            <w:pPr>
              <w:pStyle w:val="TAL"/>
            </w:pPr>
            <w:r w:rsidRPr="00CC491D">
              <w:t>MSISDN</w:t>
            </w:r>
          </w:p>
        </w:tc>
        <w:tc>
          <w:tcPr>
            <w:tcW w:w="1624" w:type="dxa"/>
          </w:tcPr>
          <w:p w14:paraId="4C9BDD4E" w14:textId="77777777" w:rsidR="007B6C64" w:rsidRPr="00BD529F" w:rsidRDefault="007B6C64" w:rsidP="00640829">
            <w:pPr>
              <w:keepNext/>
              <w:keepLines/>
              <w:spacing w:after="0"/>
              <w:rPr>
                <w:rFonts w:ascii="Arial" w:hAnsi="Arial"/>
                <w:sz w:val="18"/>
                <w:lang w:val="de-DE"/>
              </w:rPr>
            </w:pPr>
            <w:r w:rsidRPr="00BD529F">
              <w:rPr>
                <w:rFonts w:ascii="Arial" w:hAnsi="Arial"/>
                <w:sz w:val="18"/>
                <w:lang w:val="de-DE"/>
              </w:rPr>
              <w:t>MSISDN</w:t>
            </w:r>
          </w:p>
        </w:tc>
        <w:tc>
          <w:tcPr>
            <w:tcW w:w="588" w:type="dxa"/>
          </w:tcPr>
          <w:p w14:paraId="1285DA99" w14:textId="77777777" w:rsidR="007B6C64" w:rsidRPr="00BD529F" w:rsidRDefault="007B6C64" w:rsidP="005B7690">
            <w:pPr>
              <w:pStyle w:val="TAC"/>
              <w:rPr>
                <w:lang w:val="de-DE"/>
              </w:rPr>
            </w:pPr>
            <w:r w:rsidRPr="005B7690">
              <w:t>C</w:t>
            </w:r>
          </w:p>
        </w:tc>
        <w:tc>
          <w:tcPr>
            <w:tcW w:w="5758" w:type="dxa"/>
          </w:tcPr>
          <w:p w14:paraId="341FCA38" w14:textId="77777777" w:rsidR="007B6C64" w:rsidRPr="00BD529F" w:rsidRDefault="007B6C64" w:rsidP="00CC491D">
            <w:pPr>
              <w:pStyle w:val="TAL"/>
              <w:rPr>
                <w:sz w:val="16"/>
                <w:szCs w:val="16"/>
              </w:rPr>
            </w:pPr>
            <w:r w:rsidRPr="00CC491D">
              <w:t>If present, this Information Element shall contain the MSISDN of the user whose UE is to be positioned (see Note 1).</w:t>
            </w:r>
          </w:p>
        </w:tc>
      </w:tr>
      <w:tr w:rsidR="007B6C64" w:rsidRPr="00BD529F" w14:paraId="7DA5427B" w14:textId="77777777" w:rsidTr="00CC491D">
        <w:trPr>
          <w:trHeight w:val="401"/>
          <w:jc w:val="center"/>
        </w:trPr>
        <w:tc>
          <w:tcPr>
            <w:tcW w:w="1860" w:type="dxa"/>
          </w:tcPr>
          <w:p w14:paraId="305F878E" w14:textId="77777777" w:rsidR="007B6C64" w:rsidRPr="00BD529F" w:rsidRDefault="007B6C64" w:rsidP="00CC491D">
            <w:pPr>
              <w:pStyle w:val="TAL"/>
            </w:pPr>
            <w:r w:rsidRPr="00CC491D">
              <w:t>IMEI</w:t>
            </w:r>
          </w:p>
        </w:tc>
        <w:tc>
          <w:tcPr>
            <w:tcW w:w="1624" w:type="dxa"/>
          </w:tcPr>
          <w:p w14:paraId="5BE01AF7" w14:textId="77777777" w:rsidR="007B6C64" w:rsidRPr="00BD529F" w:rsidRDefault="007B6C64" w:rsidP="00640829">
            <w:pPr>
              <w:keepNext/>
              <w:keepLines/>
              <w:spacing w:after="0"/>
              <w:rPr>
                <w:rFonts w:ascii="Arial" w:hAnsi="Arial"/>
                <w:sz w:val="18"/>
                <w:lang w:val="de-DE"/>
              </w:rPr>
            </w:pPr>
            <w:r w:rsidRPr="00BD529F">
              <w:rPr>
                <w:rFonts w:ascii="Arial" w:hAnsi="Arial"/>
                <w:sz w:val="18"/>
                <w:lang w:val="de-DE"/>
              </w:rPr>
              <w:t>IMEI</w:t>
            </w:r>
          </w:p>
        </w:tc>
        <w:tc>
          <w:tcPr>
            <w:tcW w:w="588" w:type="dxa"/>
          </w:tcPr>
          <w:p w14:paraId="3F776167" w14:textId="77777777" w:rsidR="007B6C64" w:rsidRPr="00BD529F" w:rsidRDefault="007B6C64" w:rsidP="005B7690">
            <w:pPr>
              <w:pStyle w:val="TAC"/>
              <w:rPr>
                <w:lang w:val="de-DE"/>
              </w:rPr>
            </w:pPr>
            <w:r w:rsidRPr="005B7690">
              <w:t>C</w:t>
            </w:r>
          </w:p>
        </w:tc>
        <w:tc>
          <w:tcPr>
            <w:tcW w:w="5758" w:type="dxa"/>
          </w:tcPr>
          <w:p w14:paraId="61E086EE" w14:textId="77777777" w:rsidR="007B6C64" w:rsidRPr="00BD529F" w:rsidRDefault="007B6C64" w:rsidP="00CC491D">
            <w:pPr>
              <w:pStyle w:val="TAL"/>
            </w:pPr>
            <w:r w:rsidRPr="00CC491D">
              <w:t>If present, this Information Element shall contain the IMEI of the UE to be positioned (see Note 1).</w:t>
            </w:r>
          </w:p>
        </w:tc>
      </w:tr>
      <w:tr w:rsidR="007B6C64" w:rsidRPr="00BD529F" w14:paraId="5A73267C" w14:textId="77777777" w:rsidTr="00CC491D">
        <w:trPr>
          <w:trHeight w:val="401"/>
          <w:jc w:val="center"/>
        </w:trPr>
        <w:tc>
          <w:tcPr>
            <w:tcW w:w="1860" w:type="dxa"/>
          </w:tcPr>
          <w:p w14:paraId="47F469B6" w14:textId="77777777" w:rsidR="007B6C64" w:rsidRPr="00BD529F" w:rsidRDefault="007B6C64" w:rsidP="00CC491D">
            <w:pPr>
              <w:pStyle w:val="TAL"/>
              <w:rPr>
                <w:lang w:val="en-US"/>
              </w:rPr>
            </w:pPr>
            <w:r w:rsidRPr="00CC491D">
              <w:t>Client Name</w:t>
            </w:r>
          </w:p>
        </w:tc>
        <w:tc>
          <w:tcPr>
            <w:tcW w:w="1624" w:type="dxa"/>
          </w:tcPr>
          <w:p w14:paraId="06883CDE"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LCS-EPS-Client-Name</w:t>
            </w:r>
          </w:p>
        </w:tc>
        <w:tc>
          <w:tcPr>
            <w:tcW w:w="588" w:type="dxa"/>
          </w:tcPr>
          <w:p w14:paraId="3393CAA5" w14:textId="77777777" w:rsidR="007B6C64" w:rsidRPr="00BD529F" w:rsidRDefault="007B6C64" w:rsidP="005B7690">
            <w:pPr>
              <w:pStyle w:val="TAC"/>
              <w:rPr>
                <w:lang w:val="en-US"/>
              </w:rPr>
            </w:pPr>
            <w:r w:rsidRPr="005B7690">
              <w:t>O</w:t>
            </w:r>
          </w:p>
        </w:tc>
        <w:tc>
          <w:tcPr>
            <w:tcW w:w="5758" w:type="dxa"/>
          </w:tcPr>
          <w:p w14:paraId="47D1E60C" w14:textId="77777777" w:rsidR="007B6C64" w:rsidRPr="00BD529F" w:rsidRDefault="007B6C64" w:rsidP="00CC491D">
            <w:pPr>
              <w:pStyle w:val="TAL"/>
              <w:rPr>
                <w:lang w:val="en-US"/>
              </w:rPr>
            </w:pPr>
            <w:r w:rsidRPr="00CC491D">
              <w:t>If present, this Information Element shall contain the name of the LCS client where the result of the positioning operation should be sent.</w:t>
            </w:r>
          </w:p>
        </w:tc>
      </w:tr>
      <w:tr w:rsidR="007B6C64" w:rsidRPr="00BD529F" w14:paraId="60E8E857" w14:textId="77777777" w:rsidTr="00CC491D">
        <w:trPr>
          <w:trHeight w:val="401"/>
          <w:jc w:val="center"/>
        </w:trPr>
        <w:tc>
          <w:tcPr>
            <w:tcW w:w="1860" w:type="dxa"/>
          </w:tcPr>
          <w:p w14:paraId="0E9851DF" w14:textId="77777777" w:rsidR="007B6C64" w:rsidRPr="00BD529F" w:rsidRDefault="007B6C64" w:rsidP="00CC491D">
            <w:pPr>
              <w:pStyle w:val="TAL"/>
            </w:pPr>
            <w:r w:rsidRPr="00CC491D">
              <w:t>Location Estimate</w:t>
            </w:r>
          </w:p>
        </w:tc>
        <w:tc>
          <w:tcPr>
            <w:tcW w:w="1624" w:type="dxa"/>
          </w:tcPr>
          <w:p w14:paraId="04897DEE" w14:textId="77777777" w:rsidR="007B6C64" w:rsidRPr="00BD529F" w:rsidRDefault="007B6C64" w:rsidP="00640829">
            <w:pPr>
              <w:keepNext/>
              <w:keepLines/>
              <w:spacing w:after="0"/>
              <w:rPr>
                <w:rFonts w:ascii="Arial" w:hAnsi="Arial"/>
                <w:sz w:val="18"/>
                <w:lang w:val="en-US" w:eastAsia="zh-CN"/>
              </w:rPr>
            </w:pPr>
            <w:r w:rsidRPr="00BD529F">
              <w:rPr>
                <w:rFonts w:ascii="Arial" w:hAnsi="Arial"/>
                <w:sz w:val="18"/>
                <w:lang w:val="en-US"/>
              </w:rPr>
              <w:t>Location-Estimate</w:t>
            </w:r>
          </w:p>
        </w:tc>
        <w:tc>
          <w:tcPr>
            <w:tcW w:w="588" w:type="dxa"/>
          </w:tcPr>
          <w:p w14:paraId="29B0C37E" w14:textId="77777777" w:rsidR="007B6C64" w:rsidRPr="00BD529F" w:rsidRDefault="007B6C64" w:rsidP="005B7690">
            <w:pPr>
              <w:pStyle w:val="TAC"/>
              <w:rPr>
                <w:lang w:val="en-US" w:eastAsia="zh-CN"/>
              </w:rPr>
            </w:pPr>
            <w:r w:rsidRPr="005B7690">
              <w:t>O</w:t>
            </w:r>
          </w:p>
        </w:tc>
        <w:tc>
          <w:tcPr>
            <w:tcW w:w="5758" w:type="dxa"/>
          </w:tcPr>
          <w:p w14:paraId="7D487CCE" w14:textId="77777777" w:rsidR="007B6C64" w:rsidRPr="00BD529F" w:rsidRDefault="007B6C64" w:rsidP="00CC491D">
            <w:pPr>
              <w:pStyle w:val="TAL"/>
            </w:pPr>
            <w:r w:rsidRPr="00CC491D">
              <w:t>If present, this Information Element shall contain an estimate of the location of the UE in universal coordinates and the accuracy of the estimate.</w:t>
            </w:r>
          </w:p>
        </w:tc>
      </w:tr>
      <w:tr w:rsidR="007B6C64" w:rsidRPr="00BD529F" w14:paraId="44A733DF" w14:textId="77777777" w:rsidTr="00CC491D">
        <w:trPr>
          <w:trHeight w:val="401"/>
          <w:jc w:val="center"/>
        </w:trPr>
        <w:tc>
          <w:tcPr>
            <w:tcW w:w="1860" w:type="dxa"/>
          </w:tcPr>
          <w:p w14:paraId="62263509" w14:textId="77777777" w:rsidR="007B6C64" w:rsidRPr="00BD529F" w:rsidRDefault="007B6C64" w:rsidP="00CC491D">
            <w:pPr>
              <w:pStyle w:val="TAL"/>
            </w:pPr>
            <w:r w:rsidRPr="00CC491D">
              <w:t>Accuracy Fulfilment Indicator</w:t>
            </w:r>
          </w:p>
        </w:tc>
        <w:tc>
          <w:tcPr>
            <w:tcW w:w="1624" w:type="dxa"/>
          </w:tcPr>
          <w:p w14:paraId="6ECD7588" w14:textId="77777777" w:rsidR="007B6C64" w:rsidRPr="00BD529F" w:rsidRDefault="007B6C64" w:rsidP="00640829">
            <w:pPr>
              <w:keepNext/>
              <w:keepLines/>
              <w:spacing w:after="0"/>
              <w:rPr>
                <w:rFonts w:ascii="Arial" w:hAnsi="Arial"/>
                <w:sz w:val="18"/>
                <w:lang w:eastAsia="zh-CN"/>
              </w:rPr>
            </w:pPr>
            <w:r w:rsidRPr="00BD529F">
              <w:rPr>
                <w:rFonts w:ascii="Arial" w:hAnsi="Arial"/>
                <w:sz w:val="18"/>
              </w:rPr>
              <w:t>Accuracy-Fulfilment-Indicator</w:t>
            </w:r>
          </w:p>
        </w:tc>
        <w:tc>
          <w:tcPr>
            <w:tcW w:w="588" w:type="dxa"/>
          </w:tcPr>
          <w:p w14:paraId="5B22C563" w14:textId="77777777" w:rsidR="007B6C64" w:rsidRPr="00BD529F" w:rsidRDefault="007B6C64" w:rsidP="005B7690">
            <w:pPr>
              <w:pStyle w:val="TAC"/>
              <w:rPr>
                <w:lang w:val="en-US" w:eastAsia="zh-CN"/>
              </w:rPr>
            </w:pPr>
            <w:r w:rsidRPr="005B7690">
              <w:t>O</w:t>
            </w:r>
          </w:p>
        </w:tc>
        <w:tc>
          <w:tcPr>
            <w:tcW w:w="5758" w:type="dxa"/>
          </w:tcPr>
          <w:p w14:paraId="5FFB3EDB" w14:textId="77777777" w:rsidR="007B6C64" w:rsidRPr="00BD529F" w:rsidRDefault="007B6C64" w:rsidP="00CC491D">
            <w:pPr>
              <w:pStyle w:val="TAL"/>
            </w:pPr>
            <w:r w:rsidRPr="00CC491D">
              <w:t>If present, this Information Element shall contain an indication of whether the requested accuracy was fulfilled or not.</w:t>
            </w:r>
          </w:p>
        </w:tc>
      </w:tr>
      <w:tr w:rsidR="007B6C64" w:rsidRPr="00BD529F" w14:paraId="02EE385A" w14:textId="77777777" w:rsidTr="00CC491D">
        <w:trPr>
          <w:trHeight w:val="401"/>
          <w:jc w:val="center"/>
        </w:trPr>
        <w:tc>
          <w:tcPr>
            <w:tcW w:w="1860" w:type="dxa"/>
          </w:tcPr>
          <w:p w14:paraId="5D7DC375" w14:textId="77777777" w:rsidR="007B6C64" w:rsidRPr="00BD529F" w:rsidRDefault="007B6C64" w:rsidP="00CC491D">
            <w:pPr>
              <w:pStyle w:val="TAL"/>
            </w:pPr>
            <w:r w:rsidRPr="00CC491D">
              <w:t>Age of Location Estimate</w:t>
            </w:r>
          </w:p>
        </w:tc>
        <w:tc>
          <w:tcPr>
            <w:tcW w:w="1624" w:type="dxa"/>
          </w:tcPr>
          <w:p w14:paraId="3CC04A5A" w14:textId="77777777" w:rsidR="007B6C64" w:rsidRPr="00BD529F" w:rsidRDefault="007B6C64" w:rsidP="00640829">
            <w:pPr>
              <w:keepNext/>
              <w:keepLines/>
              <w:spacing w:after="0"/>
              <w:rPr>
                <w:rFonts w:ascii="Arial" w:hAnsi="Arial"/>
                <w:sz w:val="18"/>
                <w:lang w:val="en-US" w:eastAsia="zh-CN"/>
              </w:rPr>
            </w:pPr>
            <w:r w:rsidRPr="00BD529F">
              <w:rPr>
                <w:rFonts w:ascii="Arial" w:hAnsi="Arial"/>
                <w:sz w:val="18"/>
                <w:lang w:val="en-US"/>
              </w:rPr>
              <w:t>Age-of-Location-Estimate</w:t>
            </w:r>
          </w:p>
        </w:tc>
        <w:tc>
          <w:tcPr>
            <w:tcW w:w="588" w:type="dxa"/>
          </w:tcPr>
          <w:p w14:paraId="37F13949" w14:textId="77777777" w:rsidR="007B6C64" w:rsidRPr="00BD529F" w:rsidRDefault="007B6C64" w:rsidP="005B7690">
            <w:pPr>
              <w:pStyle w:val="TAC"/>
              <w:rPr>
                <w:lang w:val="en-US" w:eastAsia="zh-CN"/>
              </w:rPr>
            </w:pPr>
            <w:r w:rsidRPr="005B7690">
              <w:t>O</w:t>
            </w:r>
          </w:p>
        </w:tc>
        <w:tc>
          <w:tcPr>
            <w:tcW w:w="5758" w:type="dxa"/>
          </w:tcPr>
          <w:p w14:paraId="3C2F7026" w14:textId="77777777" w:rsidR="007B6C64" w:rsidRPr="00BD529F" w:rsidRDefault="007B6C64" w:rsidP="00CC491D">
            <w:pPr>
              <w:pStyle w:val="TAL"/>
            </w:pPr>
            <w:r w:rsidRPr="00CC491D">
              <w:t>If present, this Information Element shall contain an indication of how long ago the location estimate was obtained.</w:t>
            </w:r>
          </w:p>
        </w:tc>
      </w:tr>
      <w:tr w:rsidR="007B6C64" w:rsidRPr="00BD529F" w14:paraId="35EFF41F" w14:textId="77777777" w:rsidTr="00CC491D">
        <w:trPr>
          <w:trHeight w:val="401"/>
          <w:jc w:val="center"/>
        </w:trPr>
        <w:tc>
          <w:tcPr>
            <w:tcW w:w="1860" w:type="dxa"/>
          </w:tcPr>
          <w:p w14:paraId="07F4804F" w14:textId="77777777" w:rsidR="007B6C64" w:rsidRPr="00BD529F" w:rsidRDefault="007B6C64" w:rsidP="00CC491D">
            <w:pPr>
              <w:pStyle w:val="TAL"/>
            </w:pPr>
            <w:r w:rsidRPr="00CC491D">
              <w:t>Velocity Estimate</w:t>
            </w:r>
          </w:p>
        </w:tc>
        <w:tc>
          <w:tcPr>
            <w:tcW w:w="1624" w:type="dxa"/>
          </w:tcPr>
          <w:p w14:paraId="49EAFF3D" w14:textId="77777777" w:rsidR="007B6C64" w:rsidRPr="00BD529F" w:rsidRDefault="007B6C64" w:rsidP="00640829">
            <w:pPr>
              <w:keepNext/>
              <w:keepLines/>
              <w:spacing w:after="0"/>
              <w:rPr>
                <w:rFonts w:ascii="Arial" w:hAnsi="Arial"/>
                <w:sz w:val="18"/>
                <w:lang w:val="en-US" w:eastAsia="zh-CN"/>
              </w:rPr>
            </w:pPr>
            <w:r w:rsidRPr="00BD529F">
              <w:rPr>
                <w:rFonts w:ascii="Arial" w:hAnsi="Arial"/>
                <w:sz w:val="18"/>
                <w:lang w:val="en-US"/>
              </w:rPr>
              <w:t>Velocity-Estimate</w:t>
            </w:r>
          </w:p>
        </w:tc>
        <w:tc>
          <w:tcPr>
            <w:tcW w:w="588" w:type="dxa"/>
          </w:tcPr>
          <w:p w14:paraId="574E9BE5" w14:textId="77777777" w:rsidR="007B6C64" w:rsidRPr="00BD529F" w:rsidRDefault="007B6C64" w:rsidP="005B7690">
            <w:pPr>
              <w:pStyle w:val="TAC"/>
              <w:rPr>
                <w:lang w:val="en-US" w:eastAsia="zh-CN"/>
              </w:rPr>
            </w:pPr>
            <w:r w:rsidRPr="005B7690">
              <w:t>O</w:t>
            </w:r>
          </w:p>
        </w:tc>
        <w:tc>
          <w:tcPr>
            <w:tcW w:w="5758" w:type="dxa"/>
          </w:tcPr>
          <w:p w14:paraId="7DBF7B73" w14:textId="77777777" w:rsidR="007B6C64" w:rsidRPr="00BD529F" w:rsidRDefault="007B6C64" w:rsidP="00CC491D">
            <w:pPr>
              <w:pStyle w:val="TAL"/>
            </w:pPr>
            <w:r w:rsidRPr="00CC491D">
              <w:t>If present, this Information Element shall contain an estimate of the velocity of the UE, composed by horizontal speed, vertical speed, and their respective uncertainty (see 3GPP TS 23.032 [3]).</w:t>
            </w:r>
          </w:p>
        </w:tc>
      </w:tr>
      <w:tr w:rsidR="00221297" w:rsidRPr="00BD529F" w14:paraId="75FF8D54" w14:textId="77777777" w:rsidTr="00CC491D">
        <w:trPr>
          <w:trHeight w:val="401"/>
          <w:jc w:val="center"/>
        </w:trPr>
        <w:tc>
          <w:tcPr>
            <w:tcW w:w="1860" w:type="dxa"/>
          </w:tcPr>
          <w:p w14:paraId="51752127" w14:textId="77777777" w:rsidR="00221297" w:rsidRPr="00BD529F" w:rsidRDefault="00221297" w:rsidP="00CC491D">
            <w:pPr>
              <w:pStyle w:val="TAL"/>
            </w:pPr>
            <w:r w:rsidRPr="00CC491D">
              <w:t>EUTRAN Positioning Data</w:t>
            </w:r>
          </w:p>
        </w:tc>
        <w:tc>
          <w:tcPr>
            <w:tcW w:w="1624" w:type="dxa"/>
          </w:tcPr>
          <w:p w14:paraId="1585B17C"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rPr>
              <w:t>EUTRAN-Positioning-Data</w:t>
            </w:r>
          </w:p>
        </w:tc>
        <w:tc>
          <w:tcPr>
            <w:tcW w:w="588" w:type="dxa"/>
          </w:tcPr>
          <w:p w14:paraId="44F68D21" w14:textId="77777777" w:rsidR="00221297" w:rsidRPr="00BD529F" w:rsidRDefault="00221297" w:rsidP="005B7690">
            <w:pPr>
              <w:pStyle w:val="TAC"/>
              <w:rPr>
                <w:lang w:val="en-US" w:eastAsia="zh-CN"/>
              </w:rPr>
            </w:pPr>
            <w:r w:rsidRPr="005B7690">
              <w:t>O</w:t>
            </w:r>
          </w:p>
        </w:tc>
        <w:tc>
          <w:tcPr>
            <w:tcW w:w="5758" w:type="dxa"/>
          </w:tcPr>
          <w:p w14:paraId="419115D6" w14:textId="77777777" w:rsidR="00221297" w:rsidRPr="00BD529F" w:rsidRDefault="00221297" w:rsidP="00CC491D">
            <w:pPr>
              <w:pStyle w:val="TAL"/>
            </w:pPr>
            <w:r w:rsidRPr="00CC491D">
              <w:t xml:space="preserve">If present, this Information Element shall indicate the usage of each positioning method that was attempted to determine the location estimate, either successfully or unsuccessfully. The internal structure and encoding is defined in 3GPP TS 29.171 [7]. This Information Element is applicable only when the UE is attached to E-UTRAN access and when the message is </w:t>
            </w:r>
            <w:r w:rsidR="007D3D63" w:rsidRPr="00CC491D">
              <w:t xml:space="preserve">sent </w:t>
            </w:r>
            <w:r w:rsidRPr="00CC491D">
              <w:t>by the MME or the MME part of the combined MME/SGSN.</w:t>
            </w:r>
          </w:p>
        </w:tc>
      </w:tr>
      <w:tr w:rsidR="00221297" w:rsidRPr="00BD529F" w14:paraId="7C732402" w14:textId="77777777" w:rsidTr="00CC491D">
        <w:trPr>
          <w:trHeight w:val="401"/>
          <w:jc w:val="center"/>
        </w:trPr>
        <w:tc>
          <w:tcPr>
            <w:tcW w:w="1860" w:type="dxa"/>
          </w:tcPr>
          <w:p w14:paraId="67DDC081" w14:textId="77777777" w:rsidR="00221297" w:rsidRPr="00BD529F" w:rsidRDefault="00221297" w:rsidP="00CC491D">
            <w:pPr>
              <w:pStyle w:val="TAL"/>
            </w:pPr>
            <w:r w:rsidRPr="00CC491D">
              <w:t>ECGI</w:t>
            </w:r>
          </w:p>
        </w:tc>
        <w:tc>
          <w:tcPr>
            <w:tcW w:w="1624" w:type="dxa"/>
          </w:tcPr>
          <w:p w14:paraId="412F11C5"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rPr>
              <w:t>ECGI</w:t>
            </w:r>
          </w:p>
        </w:tc>
        <w:tc>
          <w:tcPr>
            <w:tcW w:w="588" w:type="dxa"/>
          </w:tcPr>
          <w:p w14:paraId="45C9848A" w14:textId="77777777" w:rsidR="00221297" w:rsidRPr="00BD529F" w:rsidRDefault="00221297" w:rsidP="005B7690">
            <w:pPr>
              <w:pStyle w:val="TAC"/>
              <w:rPr>
                <w:lang w:val="en-US" w:eastAsia="zh-CN"/>
              </w:rPr>
            </w:pPr>
            <w:r w:rsidRPr="005B7690">
              <w:t>O</w:t>
            </w:r>
          </w:p>
        </w:tc>
        <w:tc>
          <w:tcPr>
            <w:tcW w:w="5758" w:type="dxa"/>
          </w:tcPr>
          <w:p w14:paraId="5EEE7108" w14:textId="77777777" w:rsidR="00221297" w:rsidRPr="00BD529F" w:rsidRDefault="0097495A" w:rsidP="00CC491D">
            <w:pPr>
              <w:pStyle w:val="TAL"/>
            </w:pPr>
            <w:r w:rsidRPr="00CC491D">
              <w:t xml:space="preserve">If present, this Information Element shall contain the current cell location of the target UE as delivered by the eNB to the MME. The E-UTRAN Cell Global Identifier (ECGI) is used to globally identify a cell. This Information Element is applicable only when the UE is attached to E-UTRAN access and when the message is </w:t>
            </w:r>
            <w:r w:rsidR="007D3D63" w:rsidRPr="00CC491D">
              <w:t xml:space="preserve">sent </w:t>
            </w:r>
            <w:r w:rsidRPr="00CC491D">
              <w:t>by the MME or the MME part of the combined MME/SGSN.</w:t>
            </w:r>
          </w:p>
        </w:tc>
      </w:tr>
      <w:tr w:rsidR="00221297" w:rsidRPr="00BD529F" w14:paraId="5BB0ECF4" w14:textId="77777777" w:rsidTr="00CC491D">
        <w:trPr>
          <w:trHeight w:val="401"/>
          <w:jc w:val="center"/>
        </w:trPr>
        <w:tc>
          <w:tcPr>
            <w:tcW w:w="1860" w:type="dxa"/>
          </w:tcPr>
          <w:p w14:paraId="68395457" w14:textId="77777777" w:rsidR="00221297" w:rsidRPr="00BD529F" w:rsidRDefault="00221297" w:rsidP="00CC491D">
            <w:pPr>
              <w:pStyle w:val="TAL"/>
            </w:pPr>
            <w:r w:rsidRPr="00CC491D">
              <w:t>GERAN Positioning Info</w:t>
            </w:r>
          </w:p>
        </w:tc>
        <w:tc>
          <w:tcPr>
            <w:tcW w:w="1624" w:type="dxa"/>
          </w:tcPr>
          <w:p w14:paraId="7A6571EE"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rPr>
              <w:t>GERAN-Positioning-Info</w:t>
            </w:r>
          </w:p>
        </w:tc>
        <w:tc>
          <w:tcPr>
            <w:tcW w:w="588" w:type="dxa"/>
          </w:tcPr>
          <w:p w14:paraId="20D0BFFC" w14:textId="77777777" w:rsidR="00221297" w:rsidRPr="00BD529F" w:rsidRDefault="00221297" w:rsidP="005B7690">
            <w:pPr>
              <w:pStyle w:val="TAC"/>
              <w:rPr>
                <w:lang w:val="en-US" w:eastAsia="zh-CN"/>
              </w:rPr>
            </w:pPr>
            <w:r w:rsidRPr="005B7690">
              <w:t>O</w:t>
            </w:r>
          </w:p>
        </w:tc>
        <w:tc>
          <w:tcPr>
            <w:tcW w:w="5758" w:type="dxa"/>
          </w:tcPr>
          <w:p w14:paraId="0361D83A" w14:textId="77777777" w:rsidR="00221297" w:rsidRPr="00BD529F" w:rsidRDefault="00221297" w:rsidP="00CC491D">
            <w:pPr>
              <w:pStyle w:val="TAL"/>
            </w:pPr>
            <w:r w:rsidRPr="00CC491D">
              <w:t xml:space="preserve">If present, this Information Element shall indicate the usage of each positioning method that was attempted to determine the location estimate, either successfully or unsuccessfully. This Information Element is applicable only when the UE is attached to GERAN access and when the message is </w:t>
            </w:r>
            <w:r w:rsidR="007D3D63" w:rsidRPr="00CC491D">
              <w:t xml:space="preserve">sent </w:t>
            </w:r>
            <w:r w:rsidRPr="00CC491D">
              <w:t>by the SGSN or the SGSN part of the combined MME/SGSN.</w:t>
            </w:r>
          </w:p>
        </w:tc>
      </w:tr>
      <w:tr w:rsidR="00221297" w:rsidRPr="00BD529F" w14:paraId="04B22F47" w14:textId="77777777" w:rsidTr="00CC491D">
        <w:trPr>
          <w:trHeight w:val="401"/>
          <w:jc w:val="center"/>
        </w:trPr>
        <w:tc>
          <w:tcPr>
            <w:tcW w:w="1860" w:type="dxa"/>
          </w:tcPr>
          <w:p w14:paraId="2D7F3C36" w14:textId="77777777" w:rsidR="00221297" w:rsidRPr="00BD529F" w:rsidRDefault="00221297" w:rsidP="00CC491D">
            <w:pPr>
              <w:pStyle w:val="TAL"/>
              <w:rPr>
                <w:lang w:val="en-US"/>
              </w:rPr>
            </w:pPr>
            <w:r w:rsidRPr="00CC491D">
              <w:t>CGI</w:t>
            </w:r>
          </w:p>
        </w:tc>
        <w:tc>
          <w:tcPr>
            <w:tcW w:w="1624" w:type="dxa"/>
          </w:tcPr>
          <w:p w14:paraId="0535A8DB"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Cell-Global-Identity</w:t>
            </w:r>
          </w:p>
        </w:tc>
        <w:tc>
          <w:tcPr>
            <w:tcW w:w="588" w:type="dxa"/>
          </w:tcPr>
          <w:p w14:paraId="769B86BD" w14:textId="77777777" w:rsidR="00221297" w:rsidRPr="00BD529F" w:rsidRDefault="00221297" w:rsidP="005B7690">
            <w:pPr>
              <w:pStyle w:val="TAC"/>
              <w:rPr>
                <w:lang w:val="en-US"/>
              </w:rPr>
            </w:pPr>
            <w:r w:rsidRPr="005B7690">
              <w:t>O</w:t>
            </w:r>
          </w:p>
        </w:tc>
        <w:tc>
          <w:tcPr>
            <w:tcW w:w="5758" w:type="dxa"/>
          </w:tcPr>
          <w:p w14:paraId="478CEECE" w14:textId="77777777" w:rsidR="00221297" w:rsidRPr="00BD529F" w:rsidRDefault="00221297" w:rsidP="00CC491D">
            <w:pPr>
              <w:pStyle w:val="TAL"/>
            </w:pPr>
            <w:r w:rsidRPr="00CC491D">
              <w:t>If present, this Information Element shall contain the current cell location of the target UE. The Cell Global Identifier (CGI) is used to globally identify a cell. This Information Element is applicable only when the UE is attached to GERAN access and when the message is sent by the SGSN or the SGSN part of the combined MME/SGSN.</w:t>
            </w:r>
          </w:p>
        </w:tc>
      </w:tr>
      <w:tr w:rsidR="00221297" w:rsidRPr="00BD529F" w14:paraId="7A604E6A" w14:textId="77777777" w:rsidTr="00CC491D">
        <w:trPr>
          <w:trHeight w:val="401"/>
          <w:jc w:val="center"/>
        </w:trPr>
        <w:tc>
          <w:tcPr>
            <w:tcW w:w="1860" w:type="dxa"/>
          </w:tcPr>
          <w:p w14:paraId="42CC737C" w14:textId="77777777" w:rsidR="00221297" w:rsidRPr="00BD529F" w:rsidRDefault="00221297" w:rsidP="00CC491D">
            <w:pPr>
              <w:pStyle w:val="TAL"/>
              <w:rPr>
                <w:lang w:val="en-US"/>
              </w:rPr>
            </w:pPr>
            <w:r w:rsidRPr="00CC491D">
              <w:t>UTRAN Positioning Info</w:t>
            </w:r>
          </w:p>
        </w:tc>
        <w:tc>
          <w:tcPr>
            <w:tcW w:w="1624" w:type="dxa"/>
          </w:tcPr>
          <w:p w14:paraId="38773AD5"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UTRAN-Positioning-Info</w:t>
            </w:r>
          </w:p>
        </w:tc>
        <w:tc>
          <w:tcPr>
            <w:tcW w:w="588" w:type="dxa"/>
          </w:tcPr>
          <w:p w14:paraId="5118CE9A" w14:textId="77777777" w:rsidR="00221297" w:rsidRPr="00BD529F" w:rsidRDefault="00221297" w:rsidP="005B7690">
            <w:pPr>
              <w:pStyle w:val="TAC"/>
              <w:rPr>
                <w:lang w:val="en-US"/>
              </w:rPr>
            </w:pPr>
            <w:r w:rsidRPr="005B7690">
              <w:t>O</w:t>
            </w:r>
          </w:p>
        </w:tc>
        <w:tc>
          <w:tcPr>
            <w:tcW w:w="5758" w:type="dxa"/>
          </w:tcPr>
          <w:p w14:paraId="3FBABFE3" w14:textId="77777777" w:rsidR="00221297" w:rsidRPr="00BD529F" w:rsidRDefault="00221297" w:rsidP="00CC491D">
            <w:pPr>
              <w:pStyle w:val="TAL"/>
            </w:pPr>
            <w:r w:rsidRPr="00CC491D">
              <w:t>If present, this Information Element shall indicate the usage of each positioning method that was attempted to determine the location estimate, either successfully or unsuccessfully. This Information Element is applicable only when the UE is attached to UTRAN access and when the message is sent by the SGSN or the SGSN part of the combined MME/SGSN.</w:t>
            </w:r>
          </w:p>
        </w:tc>
      </w:tr>
      <w:tr w:rsidR="00221297" w:rsidRPr="00BD529F" w14:paraId="0AA5BF0D" w14:textId="77777777" w:rsidTr="00CC491D">
        <w:trPr>
          <w:trHeight w:val="401"/>
          <w:jc w:val="center"/>
        </w:trPr>
        <w:tc>
          <w:tcPr>
            <w:tcW w:w="1860" w:type="dxa"/>
          </w:tcPr>
          <w:p w14:paraId="5BAD2860" w14:textId="77777777" w:rsidR="00221297" w:rsidRPr="00BD529F" w:rsidRDefault="00221297" w:rsidP="00CC491D">
            <w:pPr>
              <w:pStyle w:val="TAL"/>
              <w:rPr>
                <w:lang w:val="en-US"/>
              </w:rPr>
            </w:pPr>
            <w:r w:rsidRPr="00CC491D">
              <w:t>SAI</w:t>
            </w:r>
          </w:p>
        </w:tc>
        <w:tc>
          <w:tcPr>
            <w:tcW w:w="1624" w:type="dxa"/>
          </w:tcPr>
          <w:p w14:paraId="1CF2CC0F"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Service-Area-Identity</w:t>
            </w:r>
          </w:p>
        </w:tc>
        <w:tc>
          <w:tcPr>
            <w:tcW w:w="588" w:type="dxa"/>
          </w:tcPr>
          <w:p w14:paraId="298B257B" w14:textId="77777777" w:rsidR="00221297" w:rsidRPr="00BD529F" w:rsidRDefault="00221297" w:rsidP="005B7690">
            <w:pPr>
              <w:pStyle w:val="TAC"/>
              <w:rPr>
                <w:lang w:val="en-US"/>
              </w:rPr>
            </w:pPr>
            <w:r w:rsidRPr="005B7690">
              <w:t>O</w:t>
            </w:r>
          </w:p>
        </w:tc>
        <w:tc>
          <w:tcPr>
            <w:tcW w:w="5758" w:type="dxa"/>
          </w:tcPr>
          <w:p w14:paraId="5A29A4D7" w14:textId="77777777" w:rsidR="00221297" w:rsidRPr="00BD529F" w:rsidRDefault="00221297" w:rsidP="00CC491D">
            <w:pPr>
              <w:pStyle w:val="TAL"/>
            </w:pPr>
            <w:r w:rsidRPr="00CC491D">
              <w:t>If present, this Information Element shall contain the current service area of the target UE. The Service Area Identifier (SAI) is used to globally identify a service area. This Information Element is applicable only when the UE is attached to UTRAN access and when the message is sent by the SGSN or the SGSN part of the combined MME/SGSN.</w:t>
            </w:r>
          </w:p>
        </w:tc>
      </w:tr>
      <w:tr w:rsidR="00221297" w:rsidRPr="00BD529F" w14:paraId="58E1DBB3" w14:textId="77777777" w:rsidTr="00CC491D">
        <w:trPr>
          <w:trHeight w:val="401"/>
          <w:jc w:val="center"/>
        </w:trPr>
        <w:tc>
          <w:tcPr>
            <w:tcW w:w="1860" w:type="dxa"/>
          </w:tcPr>
          <w:p w14:paraId="139EFB44" w14:textId="77777777" w:rsidR="00221297" w:rsidRPr="00BD529F" w:rsidRDefault="00221297" w:rsidP="00CC491D">
            <w:pPr>
              <w:pStyle w:val="TAL"/>
            </w:pPr>
            <w:r w:rsidRPr="00CC491D">
              <w:t>Service Type ID</w:t>
            </w:r>
          </w:p>
        </w:tc>
        <w:tc>
          <w:tcPr>
            <w:tcW w:w="1624" w:type="dxa"/>
          </w:tcPr>
          <w:p w14:paraId="551A1341"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eastAsia="zh-CN"/>
              </w:rPr>
              <w:t>LCS-Service-Type-ID</w:t>
            </w:r>
          </w:p>
        </w:tc>
        <w:tc>
          <w:tcPr>
            <w:tcW w:w="588" w:type="dxa"/>
          </w:tcPr>
          <w:p w14:paraId="64617D40" w14:textId="77777777" w:rsidR="00221297" w:rsidRPr="00BD529F" w:rsidRDefault="00221297" w:rsidP="005B7690">
            <w:pPr>
              <w:pStyle w:val="TAC"/>
              <w:rPr>
                <w:lang w:val="en-US" w:eastAsia="zh-CN"/>
              </w:rPr>
            </w:pPr>
            <w:r w:rsidRPr="005B7690">
              <w:t>O</w:t>
            </w:r>
          </w:p>
        </w:tc>
        <w:tc>
          <w:tcPr>
            <w:tcW w:w="5758" w:type="dxa"/>
          </w:tcPr>
          <w:p w14:paraId="0B0EFBE3" w14:textId="77777777" w:rsidR="00221297" w:rsidRPr="00BD529F" w:rsidRDefault="00221297" w:rsidP="00CC491D">
            <w:pPr>
              <w:pStyle w:val="TAL"/>
            </w:pPr>
            <w:r w:rsidRPr="00CC491D">
              <w:t xml:space="preserve">If present, this Information Element shall contain the service type associated for the particular positioning report identifying the service at the receiving LCS Client (the meaning of the different service types is defined in 3GPP TS 22.071 [15]). </w:t>
            </w:r>
          </w:p>
        </w:tc>
      </w:tr>
      <w:tr w:rsidR="00221297" w:rsidRPr="00BD529F" w14:paraId="3740F40B" w14:textId="77777777" w:rsidTr="00CC491D">
        <w:trPr>
          <w:trHeight w:val="401"/>
          <w:jc w:val="center"/>
        </w:trPr>
        <w:tc>
          <w:tcPr>
            <w:tcW w:w="1860" w:type="dxa"/>
          </w:tcPr>
          <w:p w14:paraId="6BB6509F" w14:textId="77777777" w:rsidR="00221297" w:rsidRPr="00BD529F" w:rsidRDefault="00221297" w:rsidP="00CC491D">
            <w:pPr>
              <w:pStyle w:val="TAL"/>
            </w:pPr>
            <w:r w:rsidRPr="00CC491D">
              <w:t>Pseudonym Indicator</w:t>
            </w:r>
          </w:p>
        </w:tc>
        <w:tc>
          <w:tcPr>
            <w:tcW w:w="1624" w:type="dxa"/>
          </w:tcPr>
          <w:p w14:paraId="4C3FC17F"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eastAsia="zh-CN"/>
              </w:rPr>
              <w:t>Pseudonym-Indicator</w:t>
            </w:r>
          </w:p>
        </w:tc>
        <w:tc>
          <w:tcPr>
            <w:tcW w:w="588" w:type="dxa"/>
          </w:tcPr>
          <w:p w14:paraId="44EF07F8" w14:textId="77777777" w:rsidR="00221297" w:rsidRPr="00BD529F" w:rsidRDefault="00221297" w:rsidP="005B7690">
            <w:pPr>
              <w:pStyle w:val="TAC"/>
              <w:rPr>
                <w:lang w:val="en-US" w:eastAsia="zh-CN"/>
              </w:rPr>
            </w:pPr>
            <w:r w:rsidRPr="005B7690">
              <w:t>O</w:t>
            </w:r>
          </w:p>
        </w:tc>
        <w:tc>
          <w:tcPr>
            <w:tcW w:w="5758" w:type="dxa"/>
          </w:tcPr>
          <w:p w14:paraId="21117EFA" w14:textId="77777777" w:rsidR="00221297" w:rsidRPr="00BD529F" w:rsidRDefault="00221297" w:rsidP="00CC491D">
            <w:pPr>
              <w:pStyle w:val="TAL"/>
            </w:pPr>
            <w:r w:rsidRPr="00CC491D">
              <w:t xml:space="preserve">If present, this Information Element shall contain an indication of whether or not a pseudonym must be allocated by the network and </w:t>
            </w:r>
            <w:r w:rsidRPr="00CC491D">
              <w:lastRenderedPageBreak/>
              <w:t>transferred to the LCS client as the identity of the UE.</w:t>
            </w:r>
          </w:p>
        </w:tc>
      </w:tr>
      <w:tr w:rsidR="00221297" w:rsidRPr="00BD529F" w14:paraId="227E9B53" w14:textId="77777777" w:rsidTr="00CC491D">
        <w:trPr>
          <w:trHeight w:val="401"/>
          <w:jc w:val="center"/>
        </w:trPr>
        <w:tc>
          <w:tcPr>
            <w:tcW w:w="1860" w:type="dxa"/>
          </w:tcPr>
          <w:p w14:paraId="51DF1ED0" w14:textId="77777777" w:rsidR="00221297" w:rsidRPr="00BD529F" w:rsidRDefault="00221297" w:rsidP="00CC491D">
            <w:pPr>
              <w:pStyle w:val="TAL"/>
            </w:pPr>
            <w:r w:rsidRPr="00CC491D">
              <w:lastRenderedPageBreak/>
              <w:t>Supported Features</w:t>
            </w:r>
          </w:p>
          <w:p w14:paraId="77AE0313" w14:textId="77777777" w:rsidR="00221297" w:rsidRPr="00BD529F" w:rsidRDefault="00221297" w:rsidP="00CC491D">
            <w:pPr>
              <w:pStyle w:val="TAL"/>
            </w:pPr>
            <w:r w:rsidRPr="00CC491D">
              <w:t>(See 3GPP TS 29.229 [17])</w:t>
            </w:r>
          </w:p>
        </w:tc>
        <w:tc>
          <w:tcPr>
            <w:tcW w:w="1624" w:type="dxa"/>
          </w:tcPr>
          <w:p w14:paraId="69B8F738" w14:textId="77777777" w:rsidR="00221297" w:rsidRPr="00BD529F" w:rsidRDefault="00221297" w:rsidP="00CC491D">
            <w:pPr>
              <w:pStyle w:val="TAL"/>
              <w:rPr>
                <w:lang w:val="en-US" w:eastAsia="zh-CN"/>
              </w:rPr>
            </w:pPr>
            <w:r w:rsidRPr="00CC491D">
              <w:t>Supported-Features</w:t>
            </w:r>
          </w:p>
        </w:tc>
        <w:tc>
          <w:tcPr>
            <w:tcW w:w="588" w:type="dxa"/>
          </w:tcPr>
          <w:p w14:paraId="77F12157" w14:textId="77777777" w:rsidR="00221297" w:rsidRPr="00BD529F" w:rsidRDefault="00221297" w:rsidP="005B7690">
            <w:pPr>
              <w:pStyle w:val="TAC"/>
              <w:rPr>
                <w:lang w:val="en-US" w:eastAsia="zh-CN"/>
              </w:rPr>
            </w:pPr>
            <w:r w:rsidRPr="005B7690">
              <w:t>O</w:t>
            </w:r>
          </w:p>
        </w:tc>
        <w:tc>
          <w:tcPr>
            <w:tcW w:w="5758" w:type="dxa"/>
          </w:tcPr>
          <w:p w14:paraId="78990C6D" w14:textId="77777777" w:rsidR="00221297" w:rsidRPr="00BD529F" w:rsidRDefault="00221297" w:rsidP="00CC491D">
            <w:pPr>
              <w:pStyle w:val="TAL"/>
            </w:pPr>
            <w:r w:rsidRPr="00CC491D">
              <w:t>If present, this information element shall contain the list of features supported by the origin host.</w:t>
            </w:r>
          </w:p>
        </w:tc>
      </w:tr>
      <w:tr w:rsidR="00221297" w:rsidRPr="00CC491D" w14:paraId="48E65F02" w14:textId="77777777" w:rsidTr="00CC491D">
        <w:trPr>
          <w:trHeight w:val="401"/>
          <w:jc w:val="center"/>
        </w:trPr>
        <w:tc>
          <w:tcPr>
            <w:tcW w:w="1860" w:type="dxa"/>
          </w:tcPr>
          <w:p w14:paraId="6E197E04" w14:textId="77777777" w:rsidR="00221297" w:rsidRPr="00CC491D" w:rsidRDefault="00221297" w:rsidP="00CC491D">
            <w:pPr>
              <w:pStyle w:val="TAL"/>
              <w:rPr>
                <w:lang w:eastAsia="zh-CN"/>
              </w:rPr>
            </w:pPr>
            <w:r w:rsidRPr="00CC491D">
              <w:rPr>
                <w:rFonts w:hint="eastAsia"/>
              </w:rPr>
              <w:t>LCS QoS Class</w:t>
            </w:r>
          </w:p>
        </w:tc>
        <w:tc>
          <w:tcPr>
            <w:tcW w:w="1624" w:type="dxa"/>
          </w:tcPr>
          <w:p w14:paraId="63044880" w14:textId="77777777" w:rsidR="00221297" w:rsidRPr="00CC491D" w:rsidRDefault="00221297" w:rsidP="00CC491D">
            <w:pPr>
              <w:pStyle w:val="TAL"/>
              <w:rPr>
                <w:lang w:val="en-US" w:eastAsia="zh-CN"/>
              </w:rPr>
            </w:pPr>
            <w:r w:rsidRPr="00CC491D">
              <w:rPr>
                <w:rFonts w:hint="eastAsia"/>
              </w:rPr>
              <w:t>LCS-QoS-Class</w:t>
            </w:r>
          </w:p>
        </w:tc>
        <w:tc>
          <w:tcPr>
            <w:tcW w:w="588" w:type="dxa"/>
          </w:tcPr>
          <w:p w14:paraId="365E49D1" w14:textId="77777777" w:rsidR="00221297" w:rsidRPr="00CC491D" w:rsidRDefault="00221297" w:rsidP="00CC491D">
            <w:pPr>
              <w:pStyle w:val="TAC"/>
              <w:rPr>
                <w:lang w:val="en-US" w:eastAsia="zh-CN"/>
              </w:rPr>
            </w:pPr>
            <w:r w:rsidRPr="00CC491D">
              <w:rPr>
                <w:rFonts w:hint="eastAsia"/>
              </w:rPr>
              <w:t>O</w:t>
            </w:r>
          </w:p>
        </w:tc>
        <w:tc>
          <w:tcPr>
            <w:tcW w:w="5758" w:type="dxa"/>
          </w:tcPr>
          <w:p w14:paraId="5A429F4E" w14:textId="77777777" w:rsidR="00221297" w:rsidRPr="00CC491D" w:rsidRDefault="00221297" w:rsidP="00CC491D">
            <w:pPr>
              <w:pStyle w:val="TAL"/>
            </w:pPr>
            <w:r w:rsidRPr="00CC491D">
              <w:t>I</w:t>
            </w:r>
            <w:r w:rsidRPr="00CC491D">
              <w:rPr>
                <w:rFonts w:hint="eastAsia"/>
              </w:rPr>
              <w:t>f present, this Information Element shall contain the LCS-QoS-Class requested by the target UE.</w:t>
            </w:r>
          </w:p>
        </w:tc>
      </w:tr>
      <w:tr w:rsidR="005B7690" w:rsidRPr="00CC491D" w14:paraId="4D089610" w14:textId="77777777" w:rsidTr="00CC491D">
        <w:trPr>
          <w:trHeight w:val="401"/>
          <w:jc w:val="center"/>
        </w:trPr>
        <w:tc>
          <w:tcPr>
            <w:tcW w:w="1860" w:type="dxa"/>
          </w:tcPr>
          <w:p w14:paraId="51635CED" w14:textId="70D9A8E6" w:rsidR="005B7690" w:rsidRPr="00CC491D" w:rsidRDefault="005B7690" w:rsidP="00CC491D">
            <w:pPr>
              <w:pStyle w:val="TAL"/>
            </w:pPr>
            <w:r w:rsidRPr="00CC491D">
              <w:t>Target Serving Node Identity</w:t>
            </w:r>
          </w:p>
        </w:tc>
        <w:tc>
          <w:tcPr>
            <w:tcW w:w="1624" w:type="dxa"/>
          </w:tcPr>
          <w:p w14:paraId="6BF0C750" w14:textId="69316FA5" w:rsidR="005B7690" w:rsidRPr="00CC491D" w:rsidRDefault="005B7690" w:rsidP="00CC491D">
            <w:pPr>
              <w:pStyle w:val="TAL"/>
              <w:rPr>
                <w:lang w:val="en-US" w:eastAsia="zh-CN"/>
              </w:rPr>
            </w:pPr>
            <w:r w:rsidRPr="00CC491D">
              <w:t>Serving-Node</w:t>
            </w:r>
          </w:p>
        </w:tc>
        <w:tc>
          <w:tcPr>
            <w:tcW w:w="588" w:type="dxa"/>
          </w:tcPr>
          <w:p w14:paraId="0F1B3264" w14:textId="289502F5" w:rsidR="005B7690" w:rsidRPr="00CC491D" w:rsidRDefault="005B7690" w:rsidP="00CC491D">
            <w:pPr>
              <w:pStyle w:val="TAC"/>
            </w:pPr>
            <w:r w:rsidRPr="00CC491D">
              <w:t>O</w:t>
            </w:r>
          </w:p>
        </w:tc>
        <w:tc>
          <w:tcPr>
            <w:tcW w:w="5758" w:type="dxa"/>
          </w:tcPr>
          <w:p w14:paraId="2168D037" w14:textId="779F27B3" w:rsidR="005B7690" w:rsidRPr="00CC491D" w:rsidRDefault="005B7690" w:rsidP="00CC491D">
            <w:pPr>
              <w:pStyle w:val="TAL"/>
              <w:rPr>
                <w:lang w:eastAsia="zh-CN"/>
              </w:rPr>
            </w:pPr>
            <w:r w:rsidRPr="00CC491D">
              <w:t>If present, this information element shall contain the address of the target side serving node for handover of an IMS Emergency Call.</w:t>
            </w:r>
          </w:p>
        </w:tc>
      </w:tr>
      <w:tr w:rsidR="005B7690" w:rsidRPr="00CC491D" w14:paraId="65B07976" w14:textId="77777777" w:rsidTr="00CC491D">
        <w:trPr>
          <w:trHeight w:val="401"/>
          <w:jc w:val="center"/>
        </w:trPr>
        <w:tc>
          <w:tcPr>
            <w:tcW w:w="1860" w:type="dxa"/>
          </w:tcPr>
          <w:p w14:paraId="2FC2EECC" w14:textId="77777777" w:rsidR="005B7690" w:rsidRPr="00CC491D" w:rsidRDefault="005B7690" w:rsidP="00CC491D">
            <w:pPr>
              <w:pStyle w:val="TAL"/>
            </w:pPr>
            <w:r w:rsidRPr="00CC491D">
              <w:t>LRR Flags</w:t>
            </w:r>
          </w:p>
          <w:p w14:paraId="5D71B39C" w14:textId="644FC9D2" w:rsidR="005B7690" w:rsidRPr="00CC491D" w:rsidRDefault="005B7690" w:rsidP="00CC491D">
            <w:pPr>
              <w:pStyle w:val="TAL"/>
            </w:pPr>
            <w:r w:rsidRPr="00CC491D">
              <w:t>(See 7.4.35)</w:t>
            </w:r>
          </w:p>
        </w:tc>
        <w:tc>
          <w:tcPr>
            <w:tcW w:w="1624" w:type="dxa"/>
          </w:tcPr>
          <w:p w14:paraId="6E0452AB" w14:textId="63FE6297" w:rsidR="005B7690" w:rsidRPr="00CC491D" w:rsidRDefault="005B7690" w:rsidP="00CC491D">
            <w:pPr>
              <w:pStyle w:val="TAL"/>
              <w:rPr>
                <w:lang w:val="en-US" w:eastAsia="zh-CN"/>
              </w:rPr>
            </w:pPr>
            <w:r w:rsidRPr="00CC491D">
              <w:t>LRR-Flags</w:t>
            </w:r>
          </w:p>
        </w:tc>
        <w:tc>
          <w:tcPr>
            <w:tcW w:w="588" w:type="dxa"/>
          </w:tcPr>
          <w:p w14:paraId="36E452A6" w14:textId="31192AE0" w:rsidR="005B7690" w:rsidRPr="00CC491D" w:rsidRDefault="005B7690" w:rsidP="00CC491D">
            <w:pPr>
              <w:pStyle w:val="TAC"/>
            </w:pPr>
            <w:r w:rsidRPr="00CC491D">
              <w:t>C</w:t>
            </w:r>
          </w:p>
        </w:tc>
        <w:tc>
          <w:tcPr>
            <w:tcW w:w="5758" w:type="dxa"/>
          </w:tcPr>
          <w:p w14:paraId="2D8E9C0F" w14:textId="77777777" w:rsidR="005B7690" w:rsidRPr="00CC491D" w:rsidRDefault="005B7690" w:rsidP="00CC491D">
            <w:pPr>
              <w:pStyle w:val="TAL"/>
            </w:pPr>
            <w:r w:rsidRPr="00CC491D">
              <w:t>This Information Element contains a bit mask. See 7.4.35 for the meaning of the bits.</w:t>
            </w:r>
          </w:p>
          <w:p w14:paraId="70436CC3" w14:textId="5305A644" w:rsidR="005B7690" w:rsidRPr="00CC491D" w:rsidRDefault="005B7690" w:rsidP="00CC491D">
            <w:pPr>
              <w:pStyle w:val="TAL"/>
              <w:rPr>
                <w:lang w:eastAsia="zh-CN"/>
              </w:rPr>
            </w:pPr>
            <w:r w:rsidRPr="00CC491D">
              <w:t>It shall be present when the message is sent over Lgd interface.</w:t>
            </w:r>
          </w:p>
        </w:tc>
      </w:tr>
      <w:tr w:rsidR="005B7690" w:rsidRPr="00CC491D" w14:paraId="2CF97E68" w14:textId="77777777" w:rsidTr="00CC491D">
        <w:trPr>
          <w:trHeight w:val="401"/>
          <w:jc w:val="center"/>
        </w:trPr>
        <w:tc>
          <w:tcPr>
            <w:tcW w:w="1860" w:type="dxa"/>
          </w:tcPr>
          <w:p w14:paraId="3E309130" w14:textId="1AC86F19" w:rsidR="005B7690" w:rsidRPr="00CC491D" w:rsidRDefault="005B7690" w:rsidP="00CC491D">
            <w:pPr>
              <w:pStyle w:val="TAL"/>
            </w:pPr>
            <w:r w:rsidRPr="00CC491D">
              <w:t>LCS-Reference Number</w:t>
            </w:r>
          </w:p>
        </w:tc>
        <w:tc>
          <w:tcPr>
            <w:tcW w:w="1624" w:type="dxa"/>
          </w:tcPr>
          <w:p w14:paraId="683EB8CD" w14:textId="165AD73E" w:rsidR="005B7690" w:rsidRPr="00CC491D" w:rsidRDefault="005B7690" w:rsidP="00CC491D">
            <w:pPr>
              <w:pStyle w:val="TAL"/>
              <w:rPr>
                <w:lang w:val="en-US" w:eastAsia="zh-CN"/>
              </w:rPr>
            </w:pPr>
            <w:r w:rsidRPr="00CC491D">
              <w:t>LCS-Reference-Number</w:t>
            </w:r>
          </w:p>
        </w:tc>
        <w:tc>
          <w:tcPr>
            <w:tcW w:w="588" w:type="dxa"/>
          </w:tcPr>
          <w:p w14:paraId="49446C8F" w14:textId="3600321A" w:rsidR="005B7690" w:rsidRPr="00CC491D" w:rsidRDefault="005B7690" w:rsidP="00CC491D">
            <w:pPr>
              <w:pStyle w:val="TAC"/>
            </w:pPr>
            <w:r w:rsidRPr="00CC491D">
              <w:t>O</w:t>
            </w:r>
          </w:p>
        </w:tc>
        <w:tc>
          <w:tcPr>
            <w:tcW w:w="5758" w:type="dxa"/>
          </w:tcPr>
          <w:p w14:paraId="408EDB59" w14:textId="77777777" w:rsidR="005B7690" w:rsidRPr="00CC491D" w:rsidRDefault="005B7690" w:rsidP="00CC491D">
            <w:pPr>
              <w:pStyle w:val="TAL"/>
            </w:pPr>
            <w:r w:rsidRPr="00CC491D">
              <w:t>If present, this Information Element shall contain the reference number identifying the deferred location request or identifying the request for which Delayed Location Reporting is triggered. This is same as the reference number included in the Provide Subscriber Location request for the deferred MT-LR procedure or for the EPC-MT-LR or PS-MT-LR with the Delayed-Location-Reporting-Support indication, or the reference number included in the Subscriber Location Report Ack for periodic MO-LR TTTP procedure. This Information Element shall be included if the Location-Event is set to:</w:t>
            </w:r>
          </w:p>
          <w:p w14:paraId="4381BF3F" w14:textId="77777777" w:rsidR="005B7690" w:rsidRPr="00CC491D" w:rsidRDefault="005B7690" w:rsidP="00CC491D">
            <w:pPr>
              <w:pStyle w:val="TAL"/>
            </w:pPr>
            <w:r w:rsidRPr="00CC491D">
              <w:t>- "DEFERRED_MT_LR_RESPONSE"; or</w:t>
            </w:r>
          </w:p>
          <w:p w14:paraId="61058CDA" w14:textId="6392AC86" w:rsidR="005B7690" w:rsidRPr="00CC491D" w:rsidRDefault="005B7690" w:rsidP="00CC491D">
            <w:pPr>
              <w:pStyle w:val="TAL"/>
              <w:rPr>
                <w:lang w:eastAsia="zh-CN"/>
              </w:rPr>
            </w:pPr>
            <w:r w:rsidRPr="00CC491D">
              <w:t>- "DELAYED_LOCATION_REPORTING".</w:t>
            </w:r>
          </w:p>
        </w:tc>
      </w:tr>
      <w:tr w:rsidR="005B7690" w:rsidRPr="00CC491D" w14:paraId="49F4AC39" w14:textId="77777777" w:rsidTr="00CC491D">
        <w:trPr>
          <w:trHeight w:val="401"/>
          <w:jc w:val="center"/>
        </w:trPr>
        <w:tc>
          <w:tcPr>
            <w:tcW w:w="1860" w:type="dxa"/>
          </w:tcPr>
          <w:p w14:paraId="1B7C5C14" w14:textId="0CF18C51" w:rsidR="005B7690" w:rsidRPr="00CC491D" w:rsidRDefault="005B7690" w:rsidP="00CC491D">
            <w:pPr>
              <w:pStyle w:val="TAL"/>
            </w:pPr>
            <w:r w:rsidRPr="00CC491D">
              <w:t xml:space="preserve">Deferred MT-LR Data </w:t>
            </w:r>
          </w:p>
        </w:tc>
        <w:tc>
          <w:tcPr>
            <w:tcW w:w="1624" w:type="dxa"/>
          </w:tcPr>
          <w:p w14:paraId="0CE52736" w14:textId="29A0A7AA" w:rsidR="005B7690" w:rsidRPr="00CC491D" w:rsidRDefault="005B7690" w:rsidP="00CC491D">
            <w:pPr>
              <w:pStyle w:val="TAL"/>
              <w:rPr>
                <w:lang w:val="en-US" w:eastAsia="zh-CN"/>
              </w:rPr>
            </w:pPr>
            <w:r w:rsidRPr="00CC491D">
              <w:t>Deferred-MT-LR-Data</w:t>
            </w:r>
          </w:p>
        </w:tc>
        <w:tc>
          <w:tcPr>
            <w:tcW w:w="588" w:type="dxa"/>
          </w:tcPr>
          <w:p w14:paraId="4E1E0215" w14:textId="134CECFE" w:rsidR="005B7690" w:rsidRPr="00CC491D" w:rsidRDefault="005B7690" w:rsidP="00CC491D">
            <w:pPr>
              <w:pStyle w:val="TAC"/>
            </w:pPr>
            <w:r w:rsidRPr="00CC491D">
              <w:t>O</w:t>
            </w:r>
          </w:p>
        </w:tc>
        <w:tc>
          <w:tcPr>
            <w:tcW w:w="5758" w:type="dxa"/>
          </w:tcPr>
          <w:p w14:paraId="7042B3B2" w14:textId="092C83A6" w:rsidR="005B7690" w:rsidRPr="00CC491D" w:rsidRDefault="005B7690" w:rsidP="00CC491D">
            <w:pPr>
              <w:pStyle w:val="TAL"/>
              <w:rPr>
                <w:lang w:eastAsia="zh-CN"/>
              </w:rPr>
            </w:pPr>
            <w:r w:rsidRPr="00CC491D">
              <w:t>If present, this Information Element is used to report the deferred location event type, the location information and optionally a reason why the serving node or UE aborted monitoring the event to the GMLC. The deferred location event type may correspond to the location event type requested in the Provide Subscriber Location Request. For a deferred EPC-MT-LR, the deferred location event type may also indicate LDR activation in the UE or expiration of the maximum time interval between event reports.  This Information Element shall be included when the Location-Event is set to "DEFERRED_MT_LR_RESPONSE".</w:t>
            </w:r>
          </w:p>
        </w:tc>
      </w:tr>
      <w:tr w:rsidR="005B7690" w:rsidRPr="00CC491D" w14:paraId="55C3B070" w14:textId="77777777" w:rsidTr="00CC491D">
        <w:trPr>
          <w:trHeight w:val="401"/>
          <w:jc w:val="center"/>
        </w:trPr>
        <w:tc>
          <w:tcPr>
            <w:tcW w:w="1860" w:type="dxa"/>
          </w:tcPr>
          <w:p w14:paraId="4A7FEA96" w14:textId="0BC333B3" w:rsidR="005B7690" w:rsidRPr="00CC491D" w:rsidRDefault="005B7690" w:rsidP="00CC491D">
            <w:pPr>
              <w:pStyle w:val="TAL"/>
            </w:pPr>
            <w:r w:rsidRPr="00CC491D">
              <w:t>H-GMLC Address</w:t>
            </w:r>
          </w:p>
        </w:tc>
        <w:tc>
          <w:tcPr>
            <w:tcW w:w="1624" w:type="dxa"/>
          </w:tcPr>
          <w:p w14:paraId="28575B34" w14:textId="5AA31CF0" w:rsidR="005B7690" w:rsidRPr="00CC491D" w:rsidRDefault="005B7690" w:rsidP="00CC491D">
            <w:pPr>
              <w:pStyle w:val="TAL"/>
              <w:rPr>
                <w:lang w:val="en-US" w:eastAsia="zh-CN"/>
              </w:rPr>
            </w:pPr>
            <w:r w:rsidRPr="00CC491D">
              <w:t>GMLC-Address</w:t>
            </w:r>
          </w:p>
        </w:tc>
        <w:tc>
          <w:tcPr>
            <w:tcW w:w="588" w:type="dxa"/>
          </w:tcPr>
          <w:p w14:paraId="3A52A425" w14:textId="3E9A04E5" w:rsidR="005B7690" w:rsidRPr="00CC491D" w:rsidRDefault="005B7690" w:rsidP="00CC491D">
            <w:pPr>
              <w:pStyle w:val="TAC"/>
            </w:pPr>
            <w:r w:rsidRPr="00CC491D">
              <w:t>O</w:t>
            </w:r>
          </w:p>
        </w:tc>
        <w:tc>
          <w:tcPr>
            <w:tcW w:w="5758" w:type="dxa"/>
          </w:tcPr>
          <w:p w14:paraId="0F6FF982" w14:textId="35BA99A3" w:rsidR="005B7690" w:rsidRPr="00CC491D" w:rsidRDefault="005B7690" w:rsidP="00CC491D">
            <w:pPr>
              <w:pStyle w:val="TAL"/>
              <w:rPr>
                <w:lang w:eastAsia="zh-CN"/>
              </w:rPr>
            </w:pPr>
            <w:r w:rsidRPr="00CC491D">
              <w:t>If present, this Information Element shall contain the address identifying the H-GMLC which should receive location estimates. This is the same as the H-GMLC address included in the Provide Subscriber Location request for the deferred MT-LR procedure or the H-GMLC address included in the Subscriber Location Report Ack for periodic MO-LR TTTP procedure.</w:t>
            </w:r>
          </w:p>
        </w:tc>
      </w:tr>
      <w:tr w:rsidR="005B7690" w:rsidRPr="00CC491D" w14:paraId="7BF8E07A" w14:textId="77777777" w:rsidTr="00CC491D">
        <w:trPr>
          <w:trHeight w:val="401"/>
          <w:jc w:val="center"/>
        </w:trPr>
        <w:tc>
          <w:tcPr>
            <w:tcW w:w="1860" w:type="dxa"/>
          </w:tcPr>
          <w:p w14:paraId="4F54AC14" w14:textId="52A4D0E4" w:rsidR="005B7690" w:rsidRPr="00CC491D" w:rsidRDefault="005B7690" w:rsidP="00CC491D">
            <w:pPr>
              <w:pStyle w:val="TAL"/>
            </w:pPr>
            <w:r w:rsidRPr="00CC491D">
              <w:t>Sequence Number</w:t>
            </w:r>
          </w:p>
        </w:tc>
        <w:tc>
          <w:tcPr>
            <w:tcW w:w="1624" w:type="dxa"/>
          </w:tcPr>
          <w:p w14:paraId="7E5A4A9C" w14:textId="17EE8A08" w:rsidR="005B7690" w:rsidRPr="00CC491D" w:rsidRDefault="005B7690" w:rsidP="00CC491D">
            <w:pPr>
              <w:pStyle w:val="TAL"/>
              <w:rPr>
                <w:lang w:val="en-US" w:eastAsia="zh-CN"/>
              </w:rPr>
            </w:pPr>
            <w:r w:rsidRPr="00CC491D">
              <w:t>Reporting-Amount</w:t>
            </w:r>
          </w:p>
        </w:tc>
        <w:tc>
          <w:tcPr>
            <w:tcW w:w="588" w:type="dxa"/>
          </w:tcPr>
          <w:p w14:paraId="68ED5095" w14:textId="35320828" w:rsidR="005B7690" w:rsidRPr="00CC491D" w:rsidRDefault="005B7690" w:rsidP="00CC491D">
            <w:pPr>
              <w:pStyle w:val="TAC"/>
            </w:pPr>
            <w:r w:rsidRPr="00CC491D">
              <w:t>O</w:t>
            </w:r>
          </w:p>
        </w:tc>
        <w:tc>
          <w:tcPr>
            <w:tcW w:w="5758" w:type="dxa"/>
          </w:tcPr>
          <w:p w14:paraId="73396587" w14:textId="5B6FC9A9" w:rsidR="005B7690" w:rsidRPr="00CC491D" w:rsidRDefault="005B7690" w:rsidP="00CC491D">
            <w:pPr>
              <w:pStyle w:val="TAL"/>
            </w:pPr>
            <w:r w:rsidRPr="00CC491D">
              <w:t>If present, this parameter contains the number of the periodic location reports completed. The sequence number would be set to 1 in the first location report and increment by 1 for each new report. When the number reaches the reporting amount value, the H-GMLC (for a periodic MT-LR or a periodic MO-LR TTTP) will know the procedure is complete. This Information Element is applicable only when the message is sent by the SGSN or the SGSN part of the combined MME/SGSN.</w:t>
            </w:r>
          </w:p>
        </w:tc>
      </w:tr>
      <w:tr w:rsidR="005B7690" w:rsidRPr="00CC491D" w14:paraId="02B381E3" w14:textId="77777777" w:rsidTr="00CC491D">
        <w:trPr>
          <w:trHeight w:val="401"/>
          <w:jc w:val="center"/>
        </w:trPr>
        <w:tc>
          <w:tcPr>
            <w:tcW w:w="1860" w:type="dxa"/>
          </w:tcPr>
          <w:p w14:paraId="6FFD55F7" w14:textId="6A983E25" w:rsidR="005B7690" w:rsidRPr="00CC491D" w:rsidRDefault="005B7690" w:rsidP="00CC491D">
            <w:pPr>
              <w:pStyle w:val="TAL"/>
            </w:pPr>
            <w:r w:rsidRPr="00CC491D">
              <w:t>Periodic LDR Information</w:t>
            </w:r>
          </w:p>
        </w:tc>
        <w:tc>
          <w:tcPr>
            <w:tcW w:w="1624" w:type="dxa"/>
          </w:tcPr>
          <w:p w14:paraId="64D7DD70" w14:textId="6D9504E7" w:rsidR="005B7690" w:rsidRPr="00CC491D" w:rsidRDefault="005B7690" w:rsidP="00CC491D">
            <w:pPr>
              <w:pStyle w:val="TAL"/>
              <w:rPr>
                <w:lang w:val="en-US" w:eastAsia="zh-CN"/>
              </w:rPr>
            </w:pPr>
            <w:r w:rsidRPr="00CC491D">
              <w:t>Periodic-LDR-Information</w:t>
            </w:r>
          </w:p>
        </w:tc>
        <w:tc>
          <w:tcPr>
            <w:tcW w:w="588" w:type="dxa"/>
          </w:tcPr>
          <w:p w14:paraId="48570381" w14:textId="08EA0E9A" w:rsidR="005B7690" w:rsidRPr="00CC491D" w:rsidRDefault="005B7690" w:rsidP="00CC491D">
            <w:pPr>
              <w:pStyle w:val="TAC"/>
            </w:pPr>
            <w:r w:rsidRPr="00CC491D">
              <w:t>O</w:t>
            </w:r>
          </w:p>
        </w:tc>
        <w:tc>
          <w:tcPr>
            <w:tcW w:w="5758" w:type="dxa"/>
          </w:tcPr>
          <w:p w14:paraId="4D2E4254" w14:textId="163EE704" w:rsidR="005B7690" w:rsidRPr="00CC491D" w:rsidRDefault="005B7690" w:rsidP="00CC491D">
            <w:pPr>
              <w:pStyle w:val="TAL"/>
            </w:pPr>
            <w:r w:rsidRPr="00CC491D">
              <w:t>If present, this Information Element shall contain the UE requested reporting amount and reporting interval of deferred periodic location reporting. This Information Element is applicable only when the periodic MO-LR TTTP procedure is initiated by the UE and when the message is sent by the SGSN or the SGSN part of the combined MME/SGSN.</w:t>
            </w:r>
          </w:p>
        </w:tc>
      </w:tr>
      <w:tr w:rsidR="005B7690" w:rsidRPr="00CC491D" w14:paraId="10494C4F" w14:textId="77777777" w:rsidTr="00CC491D">
        <w:trPr>
          <w:trHeight w:val="401"/>
          <w:jc w:val="center"/>
        </w:trPr>
        <w:tc>
          <w:tcPr>
            <w:tcW w:w="1860" w:type="dxa"/>
          </w:tcPr>
          <w:p w14:paraId="3B8A8E1F" w14:textId="0631395B" w:rsidR="005B7690" w:rsidRPr="00CC491D" w:rsidRDefault="005B7690" w:rsidP="00CC491D">
            <w:pPr>
              <w:pStyle w:val="TAL"/>
            </w:pPr>
            <w:r w:rsidRPr="00CC491D">
              <w:t>E-SMLC provided Cell Info</w:t>
            </w:r>
          </w:p>
        </w:tc>
        <w:tc>
          <w:tcPr>
            <w:tcW w:w="1624" w:type="dxa"/>
          </w:tcPr>
          <w:p w14:paraId="4D7B1EFE" w14:textId="297214AD" w:rsidR="005B7690" w:rsidRPr="00CC491D" w:rsidRDefault="005B7690" w:rsidP="00CC491D">
            <w:pPr>
              <w:pStyle w:val="TAL"/>
              <w:rPr>
                <w:lang w:val="en-US" w:eastAsia="zh-CN"/>
              </w:rPr>
            </w:pPr>
            <w:r w:rsidRPr="00CC491D">
              <w:t>ESMLC-Cell-Info</w:t>
            </w:r>
          </w:p>
        </w:tc>
        <w:tc>
          <w:tcPr>
            <w:tcW w:w="588" w:type="dxa"/>
          </w:tcPr>
          <w:p w14:paraId="0760DE0E" w14:textId="189008AB" w:rsidR="005B7690" w:rsidRPr="00CC491D" w:rsidRDefault="005B7690" w:rsidP="00CC491D">
            <w:pPr>
              <w:pStyle w:val="TAC"/>
            </w:pPr>
            <w:r w:rsidRPr="00CC491D">
              <w:t>O</w:t>
            </w:r>
          </w:p>
        </w:tc>
        <w:tc>
          <w:tcPr>
            <w:tcW w:w="5758" w:type="dxa"/>
          </w:tcPr>
          <w:p w14:paraId="2A336227" w14:textId="68A93719" w:rsidR="005B7690" w:rsidRPr="00CC491D" w:rsidRDefault="005B7690" w:rsidP="00CC491D">
            <w:pPr>
              <w:pStyle w:val="TAL"/>
            </w:pPr>
            <w:r w:rsidRPr="00CC491D">
              <w:t>If present, this Information Element shall contain the current cell information of the target UE as known by E-SMLC.</w:t>
            </w:r>
          </w:p>
        </w:tc>
      </w:tr>
      <w:tr w:rsidR="005B7690" w:rsidRPr="00CC491D" w14:paraId="11FDD67C" w14:textId="77777777" w:rsidTr="00CC491D">
        <w:trPr>
          <w:trHeight w:val="401"/>
          <w:jc w:val="center"/>
        </w:trPr>
        <w:tc>
          <w:tcPr>
            <w:tcW w:w="1860" w:type="dxa"/>
          </w:tcPr>
          <w:p w14:paraId="670139E1" w14:textId="3EB3B604" w:rsidR="005B7690" w:rsidRPr="00CC491D" w:rsidRDefault="005B7690" w:rsidP="00CC491D">
            <w:pPr>
              <w:pStyle w:val="TAL"/>
            </w:pPr>
            <w:r w:rsidRPr="00CC491D">
              <w:t>1xRTT Reference Cell ID</w:t>
            </w:r>
          </w:p>
        </w:tc>
        <w:tc>
          <w:tcPr>
            <w:tcW w:w="1624" w:type="dxa"/>
          </w:tcPr>
          <w:p w14:paraId="35165C02" w14:textId="0F5A7B91" w:rsidR="005B7690" w:rsidRPr="00CC491D" w:rsidRDefault="005B7690" w:rsidP="00CC491D">
            <w:pPr>
              <w:pStyle w:val="TAL"/>
              <w:rPr>
                <w:lang w:val="en-US" w:eastAsia="zh-CN"/>
              </w:rPr>
            </w:pPr>
            <w:r w:rsidRPr="00CC491D">
              <w:t>1xRTT-RCID</w:t>
            </w:r>
          </w:p>
        </w:tc>
        <w:tc>
          <w:tcPr>
            <w:tcW w:w="588" w:type="dxa"/>
          </w:tcPr>
          <w:p w14:paraId="35D48874" w14:textId="1D43216D" w:rsidR="005B7690" w:rsidRPr="00CC491D" w:rsidRDefault="005B7690" w:rsidP="00CC491D">
            <w:pPr>
              <w:pStyle w:val="TAC"/>
            </w:pPr>
            <w:r w:rsidRPr="00CC491D">
              <w:t>O</w:t>
            </w:r>
          </w:p>
        </w:tc>
        <w:tc>
          <w:tcPr>
            <w:tcW w:w="5758" w:type="dxa"/>
          </w:tcPr>
          <w:p w14:paraId="358387CF" w14:textId="33660B78" w:rsidR="005B7690" w:rsidRPr="00CC491D" w:rsidRDefault="005B7690" w:rsidP="00CC491D">
            <w:pPr>
              <w:pStyle w:val="TAL"/>
            </w:pPr>
            <w:r w:rsidRPr="00CC491D">
              <w:t xml:space="preserve">If present, this Information Element shall contain the 1xRTT </w:t>
            </w:r>
            <w:r w:rsidRPr="00CC491D">
              <w:rPr>
                <w:rFonts w:hint="eastAsia"/>
              </w:rPr>
              <w:t>Reference Cell ID</w:t>
            </w:r>
            <w:r w:rsidRPr="00CC491D">
              <w:t xml:space="preserve"> uniquely identifying of the target cell location for handover of an IMS ermergency call. This Information Element is applicable only when the UE is making handover toa cdma2000 1xRTT access and when the message is sent by the MME or the MME part of the combined MME/SGSN.</w:t>
            </w:r>
          </w:p>
        </w:tc>
      </w:tr>
      <w:tr w:rsidR="005B7690" w:rsidRPr="00CC491D" w14:paraId="38DAC0FF" w14:textId="77777777" w:rsidTr="00CC491D">
        <w:trPr>
          <w:trHeight w:val="401"/>
          <w:jc w:val="center"/>
        </w:trPr>
        <w:tc>
          <w:tcPr>
            <w:tcW w:w="1860" w:type="dxa"/>
          </w:tcPr>
          <w:p w14:paraId="699970F1" w14:textId="6CD2CF43" w:rsidR="005B7690" w:rsidRPr="00CC491D" w:rsidRDefault="005B7690" w:rsidP="00CC491D">
            <w:pPr>
              <w:pStyle w:val="TAL"/>
            </w:pPr>
            <w:r w:rsidRPr="00CC491D">
              <w:t>Delayed Location Reporting Data</w:t>
            </w:r>
          </w:p>
        </w:tc>
        <w:tc>
          <w:tcPr>
            <w:tcW w:w="1624" w:type="dxa"/>
          </w:tcPr>
          <w:p w14:paraId="3E8EB361" w14:textId="6E6620EB" w:rsidR="005B7690" w:rsidRPr="00CC491D" w:rsidRDefault="005B7690" w:rsidP="00CC491D">
            <w:pPr>
              <w:pStyle w:val="TAL"/>
              <w:rPr>
                <w:lang w:val="en-US" w:eastAsia="zh-CN"/>
              </w:rPr>
            </w:pPr>
            <w:r w:rsidRPr="00CC491D">
              <w:t>Delayed-Location-Reporting-Data</w:t>
            </w:r>
          </w:p>
        </w:tc>
        <w:tc>
          <w:tcPr>
            <w:tcW w:w="588" w:type="dxa"/>
          </w:tcPr>
          <w:p w14:paraId="03846450" w14:textId="5F09C0A5" w:rsidR="005B7690" w:rsidRPr="00CC491D" w:rsidRDefault="005B7690" w:rsidP="00CC491D">
            <w:pPr>
              <w:pStyle w:val="TAC"/>
            </w:pPr>
            <w:r w:rsidRPr="00CC491D">
              <w:t>O</w:t>
            </w:r>
          </w:p>
        </w:tc>
        <w:tc>
          <w:tcPr>
            <w:tcW w:w="5758" w:type="dxa"/>
          </w:tcPr>
          <w:p w14:paraId="14305BBA" w14:textId="77777777" w:rsidR="005B7690" w:rsidRPr="00CC491D" w:rsidRDefault="005B7690" w:rsidP="00CC491D">
            <w:pPr>
              <w:pStyle w:val="TAL"/>
            </w:pPr>
            <w:r w:rsidRPr="00CC491D">
              <w:t>If present, this Information Element is used to report to the GMLC the reason why the serving node ended an earlier EPC-MT-LR or PS-MT-LR with the Delayed-Location-Reporting-Support indication received for a UE transiently not reachable.</w:t>
            </w:r>
          </w:p>
          <w:p w14:paraId="0908FCE6" w14:textId="1E3BA39F" w:rsidR="005B7690" w:rsidRPr="00CC491D" w:rsidRDefault="005B7690" w:rsidP="00CC491D">
            <w:pPr>
              <w:pStyle w:val="TAL"/>
            </w:pPr>
            <w:r w:rsidRPr="00CC491D">
              <w:t>This Information Element shall be included when the Location-Event is set to "DELAYED_LOCATION_REPORTING".</w:t>
            </w:r>
          </w:p>
        </w:tc>
      </w:tr>
      <w:tr w:rsidR="005B7690" w:rsidRPr="00CC491D" w14:paraId="2AD4E9D7" w14:textId="77777777" w:rsidTr="00CC491D">
        <w:trPr>
          <w:trHeight w:val="401"/>
          <w:jc w:val="center"/>
        </w:trPr>
        <w:tc>
          <w:tcPr>
            <w:tcW w:w="1860" w:type="dxa"/>
          </w:tcPr>
          <w:p w14:paraId="3B2ACE61" w14:textId="7100D550" w:rsidR="005B7690" w:rsidRPr="00CC491D" w:rsidRDefault="005B7690" w:rsidP="00CC491D">
            <w:pPr>
              <w:pStyle w:val="TAL"/>
            </w:pPr>
            <w:r w:rsidRPr="00CC491D">
              <w:lastRenderedPageBreak/>
              <w:t>Civic Address</w:t>
            </w:r>
          </w:p>
        </w:tc>
        <w:tc>
          <w:tcPr>
            <w:tcW w:w="1624" w:type="dxa"/>
          </w:tcPr>
          <w:p w14:paraId="743C2D9C" w14:textId="48045400" w:rsidR="005B7690" w:rsidRPr="00CC491D" w:rsidRDefault="005B7690" w:rsidP="00CC491D">
            <w:pPr>
              <w:pStyle w:val="TAL"/>
              <w:rPr>
                <w:lang w:val="en-US" w:eastAsia="zh-CN"/>
              </w:rPr>
            </w:pPr>
            <w:r w:rsidRPr="00CC491D">
              <w:t>Civic-Address</w:t>
            </w:r>
          </w:p>
        </w:tc>
        <w:tc>
          <w:tcPr>
            <w:tcW w:w="588" w:type="dxa"/>
          </w:tcPr>
          <w:p w14:paraId="43AEB9B9" w14:textId="69175A3E" w:rsidR="005B7690" w:rsidRPr="00CC491D" w:rsidRDefault="005B7690" w:rsidP="00CC491D">
            <w:pPr>
              <w:pStyle w:val="TAC"/>
            </w:pPr>
            <w:r w:rsidRPr="00CC491D">
              <w:t>O</w:t>
            </w:r>
          </w:p>
        </w:tc>
        <w:tc>
          <w:tcPr>
            <w:tcW w:w="5758" w:type="dxa"/>
          </w:tcPr>
          <w:p w14:paraId="2117D862" w14:textId="3FEDD8FC" w:rsidR="005B7690" w:rsidRPr="00CC491D" w:rsidRDefault="005B7690" w:rsidP="00CC491D">
            <w:pPr>
              <w:pStyle w:val="TAL"/>
            </w:pPr>
            <w:r w:rsidRPr="00CC491D">
              <w:t xml:space="preserve">If present, this Information Element contains a location estimate for the target </w:t>
            </w:r>
            <w:r w:rsidRPr="00CC491D">
              <w:rPr>
                <w:rFonts w:hint="eastAsia"/>
              </w:rPr>
              <w:t>UE</w:t>
            </w:r>
            <w:r w:rsidRPr="00CC491D">
              <w:t xml:space="preserve"> expressed as a Civic address.</w:t>
            </w:r>
          </w:p>
        </w:tc>
      </w:tr>
      <w:tr w:rsidR="005B7690" w:rsidRPr="00CC491D" w14:paraId="0796F318" w14:textId="77777777" w:rsidTr="00CC491D">
        <w:trPr>
          <w:trHeight w:val="401"/>
          <w:jc w:val="center"/>
        </w:trPr>
        <w:tc>
          <w:tcPr>
            <w:tcW w:w="1860" w:type="dxa"/>
          </w:tcPr>
          <w:p w14:paraId="451BA676" w14:textId="22AA1AEF" w:rsidR="005B7690" w:rsidRPr="00CC491D" w:rsidRDefault="005B7690" w:rsidP="00CC491D">
            <w:pPr>
              <w:pStyle w:val="TAL"/>
            </w:pPr>
            <w:r w:rsidRPr="00CC491D">
              <w:t>Barometric Pressure</w:t>
            </w:r>
          </w:p>
        </w:tc>
        <w:tc>
          <w:tcPr>
            <w:tcW w:w="1624" w:type="dxa"/>
          </w:tcPr>
          <w:p w14:paraId="50CDD009" w14:textId="72D7FF10" w:rsidR="005B7690" w:rsidRPr="00CC491D" w:rsidRDefault="005B7690" w:rsidP="00CC491D">
            <w:pPr>
              <w:pStyle w:val="TAL"/>
              <w:rPr>
                <w:lang w:val="en-US" w:eastAsia="zh-CN"/>
              </w:rPr>
            </w:pPr>
            <w:r w:rsidRPr="00CC491D">
              <w:t>Barometric-Pressure</w:t>
            </w:r>
          </w:p>
        </w:tc>
        <w:tc>
          <w:tcPr>
            <w:tcW w:w="588" w:type="dxa"/>
          </w:tcPr>
          <w:p w14:paraId="02B2DAF1" w14:textId="63610A83" w:rsidR="005B7690" w:rsidRPr="00CC491D" w:rsidRDefault="005B7690" w:rsidP="00CC491D">
            <w:pPr>
              <w:pStyle w:val="TAC"/>
            </w:pPr>
            <w:r w:rsidRPr="00CC491D">
              <w:t>O</w:t>
            </w:r>
          </w:p>
        </w:tc>
        <w:tc>
          <w:tcPr>
            <w:tcW w:w="5758" w:type="dxa"/>
          </w:tcPr>
          <w:p w14:paraId="2285F1B8" w14:textId="1CDD2D9E" w:rsidR="005B7690" w:rsidRPr="00CC491D" w:rsidRDefault="005B7690" w:rsidP="00CC491D">
            <w:pPr>
              <w:pStyle w:val="TAL"/>
            </w:pPr>
            <w:r w:rsidRPr="00CC491D">
              <w:t xml:space="preserve">If present, this Information Element contains the barometric pressure measurement as reported by the target </w:t>
            </w:r>
            <w:r w:rsidRPr="00CC491D">
              <w:rPr>
                <w:rFonts w:hint="eastAsia"/>
              </w:rPr>
              <w:t>UE</w:t>
            </w:r>
            <w:r w:rsidRPr="00CC491D">
              <w:t>.</w:t>
            </w:r>
          </w:p>
        </w:tc>
      </w:tr>
      <w:tr w:rsidR="00114991" w:rsidRPr="00CC491D" w14:paraId="607DCCE7" w14:textId="77777777" w:rsidTr="00CC491D">
        <w:trPr>
          <w:trHeight w:val="401"/>
          <w:jc w:val="center"/>
        </w:trPr>
        <w:tc>
          <w:tcPr>
            <w:tcW w:w="1860" w:type="dxa"/>
          </w:tcPr>
          <w:p w14:paraId="634122CC" w14:textId="301DEF5C" w:rsidR="00114991" w:rsidRPr="00CC491D" w:rsidRDefault="00114991" w:rsidP="00114991">
            <w:pPr>
              <w:pStyle w:val="TAL"/>
            </w:pPr>
            <w:r>
              <w:rPr>
                <w:lang w:eastAsia="zh-CN"/>
              </w:rPr>
              <w:t>AMF Instance ID</w:t>
            </w:r>
          </w:p>
        </w:tc>
        <w:tc>
          <w:tcPr>
            <w:tcW w:w="1624" w:type="dxa"/>
          </w:tcPr>
          <w:p w14:paraId="54E0CA38" w14:textId="07745931" w:rsidR="00114991" w:rsidRPr="00CC491D" w:rsidRDefault="00114991" w:rsidP="00114991">
            <w:pPr>
              <w:pStyle w:val="TAL"/>
            </w:pPr>
            <w:r>
              <w:t>AMF-Instance-Id</w:t>
            </w:r>
          </w:p>
        </w:tc>
        <w:tc>
          <w:tcPr>
            <w:tcW w:w="588" w:type="dxa"/>
          </w:tcPr>
          <w:p w14:paraId="4EBAA594" w14:textId="77777777" w:rsidR="00114991" w:rsidRPr="00CC491D" w:rsidRDefault="00114991" w:rsidP="00114991">
            <w:pPr>
              <w:pStyle w:val="TAC"/>
            </w:pPr>
          </w:p>
        </w:tc>
        <w:tc>
          <w:tcPr>
            <w:tcW w:w="5758" w:type="dxa"/>
          </w:tcPr>
          <w:p w14:paraId="696EF36F" w14:textId="158E6C31" w:rsidR="00114991" w:rsidRPr="00CC491D" w:rsidRDefault="00114991" w:rsidP="00114991">
            <w:pPr>
              <w:pStyle w:val="TAL"/>
            </w:pPr>
            <w:r w:rsidRPr="00CC491D">
              <w:t xml:space="preserve">If present, this Information Element contains the </w:t>
            </w:r>
            <w:r>
              <w:t>AMF ID for LCS Handover to 5GC</w:t>
            </w:r>
            <w:r w:rsidRPr="00CC491D">
              <w:t>.</w:t>
            </w:r>
          </w:p>
        </w:tc>
      </w:tr>
      <w:tr w:rsidR="005B7690" w:rsidRPr="00BD529F" w14:paraId="2AFDC975" w14:textId="77777777" w:rsidTr="00CC491D">
        <w:trPr>
          <w:trHeight w:val="401"/>
          <w:jc w:val="center"/>
        </w:trPr>
        <w:tc>
          <w:tcPr>
            <w:tcW w:w="9830" w:type="dxa"/>
            <w:gridSpan w:val="4"/>
          </w:tcPr>
          <w:p w14:paraId="486021CE" w14:textId="6C2BBAB2" w:rsidR="005B7690" w:rsidRPr="00CC491D" w:rsidRDefault="005B7690" w:rsidP="00CC491D">
            <w:pPr>
              <w:pStyle w:val="TAL"/>
              <w:rPr>
                <w:lang w:eastAsia="zh-CN"/>
              </w:rPr>
            </w:pPr>
            <w:r w:rsidRPr="00CC491D">
              <w:t>NOTE 1:</w:t>
            </w:r>
            <w:r w:rsidRPr="00CC491D">
              <w:tab/>
              <w:t>At least one of these IEs shall be present in the message.</w:t>
            </w:r>
          </w:p>
        </w:tc>
      </w:tr>
    </w:tbl>
    <w:p w14:paraId="21BD7260" w14:textId="77777777" w:rsidR="007B6C64" w:rsidRPr="00BD529F" w:rsidRDefault="007B6C64" w:rsidP="007B6C64">
      <w:pPr>
        <w:rPr>
          <w:lang w:val="en-US"/>
        </w:rPr>
      </w:pPr>
    </w:p>
    <w:p w14:paraId="7BD9A057" w14:textId="77777777" w:rsidR="007B6C64" w:rsidRPr="00BD529F" w:rsidRDefault="007B6C64" w:rsidP="00D30F01">
      <w:pPr>
        <w:pStyle w:val="TH"/>
        <w:rPr>
          <w:lang w:val="en-US"/>
        </w:rPr>
      </w:pPr>
      <w:r w:rsidRPr="00BD529F">
        <w:rPr>
          <w:lang w:val="en-US"/>
        </w:rPr>
        <w:t>Table 6.3.2-2: Subscriber Location Report Ack</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57"/>
        <w:gridCol w:w="1624"/>
        <w:gridCol w:w="588"/>
        <w:gridCol w:w="5781"/>
      </w:tblGrid>
      <w:tr w:rsidR="007B6C64" w:rsidRPr="00BD529F" w14:paraId="1D03C995" w14:textId="77777777" w:rsidTr="00640829">
        <w:tc>
          <w:tcPr>
            <w:tcW w:w="1857" w:type="dxa"/>
            <w:shd w:val="clear" w:color="auto" w:fill="E0E0E0"/>
          </w:tcPr>
          <w:p w14:paraId="66E93725" w14:textId="77777777" w:rsidR="007B6C64" w:rsidRPr="00BD529F" w:rsidRDefault="007B6C64" w:rsidP="00CC491D">
            <w:pPr>
              <w:pStyle w:val="TAH"/>
            </w:pPr>
            <w:r w:rsidRPr="00CC491D">
              <w:t>Information element name</w:t>
            </w:r>
          </w:p>
        </w:tc>
        <w:tc>
          <w:tcPr>
            <w:tcW w:w="1624" w:type="dxa"/>
            <w:shd w:val="clear" w:color="auto" w:fill="E0E0E0"/>
          </w:tcPr>
          <w:p w14:paraId="1BF564EE" w14:textId="77777777" w:rsidR="007B6C64" w:rsidRPr="00BD529F" w:rsidRDefault="007B6C64" w:rsidP="00CC491D">
            <w:pPr>
              <w:pStyle w:val="TAH"/>
            </w:pPr>
            <w:r w:rsidRPr="00CC491D">
              <w:t>Mapping to Diameter AVP</w:t>
            </w:r>
          </w:p>
        </w:tc>
        <w:tc>
          <w:tcPr>
            <w:tcW w:w="588" w:type="dxa"/>
            <w:shd w:val="clear" w:color="auto" w:fill="E0E0E0"/>
          </w:tcPr>
          <w:p w14:paraId="302DB3D0" w14:textId="77777777" w:rsidR="007B6C64" w:rsidRPr="00BD529F" w:rsidRDefault="007B6C64" w:rsidP="00CC491D">
            <w:pPr>
              <w:pStyle w:val="TAH"/>
            </w:pPr>
            <w:r w:rsidRPr="00CC491D">
              <w:t>Cat.</w:t>
            </w:r>
          </w:p>
        </w:tc>
        <w:tc>
          <w:tcPr>
            <w:tcW w:w="5781" w:type="dxa"/>
            <w:shd w:val="clear" w:color="auto" w:fill="E0E0E0"/>
          </w:tcPr>
          <w:p w14:paraId="6457F2A0" w14:textId="77777777" w:rsidR="007B6C64" w:rsidRPr="00BD529F" w:rsidRDefault="007B6C64" w:rsidP="00640829">
            <w:pPr>
              <w:keepNext/>
              <w:keepLines/>
              <w:spacing w:after="0"/>
              <w:ind w:right="-179"/>
              <w:jc w:val="center"/>
              <w:rPr>
                <w:rFonts w:ascii="Arial" w:hAnsi="Arial"/>
                <w:b/>
                <w:sz w:val="18"/>
              </w:rPr>
            </w:pPr>
            <w:r w:rsidRPr="00BD529F">
              <w:rPr>
                <w:rFonts w:ascii="Arial" w:hAnsi="Arial"/>
                <w:b/>
                <w:sz w:val="18"/>
              </w:rPr>
              <w:t>Description</w:t>
            </w:r>
          </w:p>
        </w:tc>
      </w:tr>
      <w:tr w:rsidR="007B6C64" w:rsidRPr="00BD529F" w14:paraId="106467D6" w14:textId="77777777" w:rsidTr="00640829">
        <w:trPr>
          <w:cantSplit/>
          <w:trHeight w:val="401"/>
        </w:trPr>
        <w:tc>
          <w:tcPr>
            <w:tcW w:w="1857" w:type="dxa"/>
          </w:tcPr>
          <w:p w14:paraId="35590A5C" w14:textId="77777777" w:rsidR="007B6C64" w:rsidRPr="00BD529F" w:rsidRDefault="007B6C64" w:rsidP="00CC491D">
            <w:pPr>
              <w:pStyle w:val="TAL"/>
              <w:rPr>
                <w:lang w:val="en-US"/>
              </w:rPr>
            </w:pPr>
            <w:r w:rsidRPr="00CC491D">
              <w:t>Result</w:t>
            </w:r>
          </w:p>
          <w:p w14:paraId="33EF2BDC" w14:textId="77777777" w:rsidR="007B6C64" w:rsidRPr="00BD529F" w:rsidRDefault="007B6C64" w:rsidP="00640829">
            <w:pPr>
              <w:keepNext/>
              <w:keepLines/>
              <w:spacing w:after="0"/>
              <w:rPr>
                <w:rFonts w:ascii="Arial" w:hAnsi="Arial"/>
                <w:sz w:val="18"/>
                <w:lang w:val="en-US"/>
              </w:rPr>
            </w:pPr>
          </w:p>
        </w:tc>
        <w:tc>
          <w:tcPr>
            <w:tcW w:w="1624" w:type="dxa"/>
          </w:tcPr>
          <w:p w14:paraId="797278DA" w14:textId="77777777" w:rsidR="007B6C64" w:rsidRPr="00BD529F" w:rsidRDefault="007B6C64" w:rsidP="00CC491D">
            <w:pPr>
              <w:pStyle w:val="TAL"/>
            </w:pPr>
            <w:r w:rsidRPr="00CC491D">
              <w:t>Result-Code / Experimental-Result</w:t>
            </w:r>
          </w:p>
        </w:tc>
        <w:tc>
          <w:tcPr>
            <w:tcW w:w="588" w:type="dxa"/>
          </w:tcPr>
          <w:p w14:paraId="37932C8C" w14:textId="77777777" w:rsidR="007B6C64" w:rsidRPr="00BD529F" w:rsidRDefault="007B6C64" w:rsidP="00CC491D">
            <w:pPr>
              <w:pStyle w:val="TAC"/>
              <w:rPr>
                <w:lang w:val="en-US"/>
              </w:rPr>
            </w:pPr>
            <w:r w:rsidRPr="00CC491D">
              <w:t>M</w:t>
            </w:r>
          </w:p>
        </w:tc>
        <w:tc>
          <w:tcPr>
            <w:tcW w:w="5781" w:type="dxa"/>
          </w:tcPr>
          <w:p w14:paraId="2420B953" w14:textId="77777777" w:rsidR="007B6C64" w:rsidRPr="00BD529F" w:rsidRDefault="007B6C64" w:rsidP="00CC491D">
            <w:pPr>
              <w:pStyle w:val="TAL"/>
            </w:pPr>
            <w:r w:rsidRPr="00CC491D">
              <w:t>This Information Element shall contain the result of the operation.</w:t>
            </w:r>
          </w:p>
          <w:p w14:paraId="16725D0D" w14:textId="77777777" w:rsidR="007B6C64" w:rsidRPr="00BD529F" w:rsidRDefault="00E533D1" w:rsidP="00CC491D">
            <w:pPr>
              <w:pStyle w:val="TAL"/>
            </w:pPr>
            <w:r w:rsidRPr="00CC491D">
              <w:rPr>
                <w:rFonts w:hint="eastAsia"/>
              </w:rPr>
              <w:t xml:space="preserve">The </w:t>
            </w:r>
            <w:r w:rsidRPr="00CC491D">
              <w:t xml:space="preserve">Result-Code AVP shall be used to indicate success / errors </w:t>
            </w:r>
            <w:r w:rsidRPr="00CC491D">
              <w:rPr>
                <w:rFonts w:hint="eastAsia"/>
              </w:rPr>
              <w:t xml:space="preserve">as </w:t>
            </w:r>
            <w:r w:rsidRPr="00CC491D">
              <w:t>defined in the Diameter base protocol (see IETF RFC 6733 </w:t>
            </w:r>
            <w:r w:rsidR="0061668F" w:rsidRPr="00CC491D">
              <w:t>[23]</w:t>
            </w:r>
            <w:r w:rsidRPr="00CC491D">
              <w:t>).</w:t>
            </w:r>
          </w:p>
          <w:p w14:paraId="3C688288" w14:textId="77777777" w:rsidR="007B6C64" w:rsidRPr="00BD529F" w:rsidRDefault="007B6C64" w:rsidP="00CC491D">
            <w:pPr>
              <w:pStyle w:val="TAL"/>
            </w:pPr>
            <w:r w:rsidRPr="00CC491D">
              <w:rPr>
                <w:rFonts w:hint="eastAsia"/>
              </w:rPr>
              <w:t xml:space="preserve">The </w:t>
            </w:r>
            <w:r w:rsidRPr="00CC491D">
              <w:t xml:space="preserve">Experimental-Result AVP shall be used for ELP errors. This is a grouped AVP which </w:t>
            </w:r>
            <w:r w:rsidRPr="00CC491D">
              <w:rPr>
                <w:rFonts w:hint="eastAsia"/>
              </w:rPr>
              <w:t>shall</w:t>
            </w:r>
            <w:r w:rsidRPr="00CC491D">
              <w:t xml:space="preserve"> contain the 3GPP Vendor ID in the Vendor-Id AVP, and the error code in the Experimental-Result-Code AVP.</w:t>
            </w:r>
          </w:p>
        </w:tc>
      </w:tr>
      <w:tr w:rsidR="00221297" w:rsidRPr="00BD529F" w14:paraId="3D57AFCE" w14:textId="77777777" w:rsidTr="007736F9">
        <w:trPr>
          <w:cantSplit/>
          <w:trHeight w:val="401"/>
        </w:trPr>
        <w:tc>
          <w:tcPr>
            <w:tcW w:w="1857" w:type="dxa"/>
          </w:tcPr>
          <w:p w14:paraId="76F03AB4" w14:textId="77777777" w:rsidR="00221297" w:rsidRPr="00BD529F" w:rsidRDefault="00221297" w:rsidP="00221297">
            <w:pPr>
              <w:pStyle w:val="TAL"/>
            </w:pPr>
            <w:r w:rsidRPr="00BD529F">
              <w:t>H-GMLC Address</w:t>
            </w:r>
          </w:p>
        </w:tc>
        <w:tc>
          <w:tcPr>
            <w:tcW w:w="1624" w:type="dxa"/>
          </w:tcPr>
          <w:p w14:paraId="790913E8" w14:textId="77777777" w:rsidR="00221297" w:rsidRPr="00BD529F" w:rsidRDefault="00221297" w:rsidP="00221297">
            <w:pPr>
              <w:pStyle w:val="TAL"/>
            </w:pPr>
            <w:r w:rsidRPr="00BD529F">
              <w:t>GMLC-Address</w:t>
            </w:r>
          </w:p>
        </w:tc>
        <w:tc>
          <w:tcPr>
            <w:tcW w:w="588" w:type="dxa"/>
          </w:tcPr>
          <w:p w14:paraId="6C4DA9AF" w14:textId="77777777" w:rsidR="00221297" w:rsidRPr="00BD529F" w:rsidRDefault="00221297" w:rsidP="00221297">
            <w:pPr>
              <w:pStyle w:val="TAC"/>
              <w:rPr>
                <w:lang w:val="en-US"/>
              </w:rPr>
            </w:pPr>
            <w:r w:rsidRPr="00BD529F">
              <w:rPr>
                <w:lang w:val="en-AU"/>
              </w:rPr>
              <w:t>O</w:t>
            </w:r>
          </w:p>
        </w:tc>
        <w:tc>
          <w:tcPr>
            <w:tcW w:w="5781" w:type="dxa"/>
          </w:tcPr>
          <w:p w14:paraId="7A7388E5" w14:textId="77777777" w:rsidR="00221297" w:rsidRPr="00BD529F" w:rsidRDefault="00221297" w:rsidP="00CC491D">
            <w:pPr>
              <w:pStyle w:val="TAL"/>
            </w:pPr>
            <w:r w:rsidRPr="00CC491D">
              <w:t>If present, this Information Element shall contain the address identifying the H-GMLC which should receive location estimates as part of periodic MO-LR TTTP procedure. This Information Element is applicable only when the message is sent towards the SGSN or the SGSN part of the combined MME/SGSN.</w:t>
            </w:r>
          </w:p>
        </w:tc>
      </w:tr>
      <w:tr w:rsidR="00221297" w:rsidRPr="00BD529F" w14:paraId="0EE106BA" w14:textId="77777777" w:rsidTr="007736F9">
        <w:trPr>
          <w:cantSplit/>
          <w:trHeight w:val="401"/>
        </w:trPr>
        <w:tc>
          <w:tcPr>
            <w:tcW w:w="1857" w:type="dxa"/>
          </w:tcPr>
          <w:p w14:paraId="680039FD" w14:textId="77777777" w:rsidR="00221297" w:rsidRPr="00BD529F" w:rsidRDefault="00221297" w:rsidP="00221297">
            <w:pPr>
              <w:pStyle w:val="TAL"/>
            </w:pPr>
            <w:r w:rsidRPr="00BD529F">
              <w:t>LRA Flags</w:t>
            </w:r>
          </w:p>
        </w:tc>
        <w:tc>
          <w:tcPr>
            <w:tcW w:w="1624" w:type="dxa"/>
          </w:tcPr>
          <w:p w14:paraId="6BBD9C0A" w14:textId="77777777" w:rsidR="00221297" w:rsidRPr="00BD529F" w:rsidRDefault="00221297" w:rsidP="00221297">
            <w:pPr>
              <w:pStyle w:val="TAL"/>
            </w:pPr>
            <w:r w:rsidRPr="00BD529F">
              <w:t>LRA-Flags</w:t>
            </w:r>
          </w:p>
        </w:tc>
        <w:tc>
          <w:tcPr>
            <w:tcW w:w="588" w:type="dxa"/>
          </w:tcPr>
          <w:p w14:paraId="64181282" w14:textId="77777777" w:rsidR="00221297" w:rsidRPr="00BD529F" w:rsidRDefault="00221297" w:rsidP="00221297">
            <w:pPr>
              <w:pStyle w:val="TAC"/>
              <w:rPr>
                <w:lang w:val="en-US"/>
              </w:rPr>
            </w:pPr>
            <w:r w:rsidRPr="00BD529F">
              <w:rPr>
                <w:lang w:val="en-US"/>
              </w:rPr>
              <w:t>O</w:t>
            </w:r>
          </w:p>
        </w:tc>
        <w:tc>
          <w:tcPr>
            <w:tcW w:w="5781" w:type="dxa"/>
          </w:tcPr>
          <w:p w14:paraId="0A8AEE34" w14:textId="77777777" w:rsidR="00221297" w:rsidRPr="00BD529F" w:rsidRDefault="00221297" w:rsidP="00CC491D">
            <w:pPr>
              <w:pStyle w:val="TAL"/>
            </w:pPr>
            <w:r w:rsidRPr="00CC491D">
              <w:t>This Information Element contains a bit mask. See 7.4.56 for the meaning of the bits.</w:t>
            </w:r>
          </w:p>
        </w:tc>
      </w:tr>
      <w:tr w:rsidR="00221297" w:rsidRPr="00BD529F" w14:paraId="16D5401C" w14:textId="77777777" w:rsidTr="007736F9">
        <w:trPr>
          <w:cantSplit/>
          <w:trHeight w:val="401"/>
        </w:trPr>
        <w:tc>
          <w:tcPr>
            <w:tcW w:w="1857" w:type="dxa"/>
          </w:tcPr>
          <w:p w14:paraId="69CBCC22" w14:textId="77777777" w:rsidR="00221297" w:rsidRPr="00BD529F" w:rsidRDefault="00221297" w:rsidP="00221297">
            <w:pPr>
              <w:pStyle w:val="TAL"/>
            </w:pPr>
            <w:r w:rsidRPr="00BD529F">
              <w:t>Reporting PLMN List</w:t>
            </w:r>
          </w:p>
        </w:tc>
        <w:tc>
          <w:tcPr>
            <w:tcW w:w="1624" w:type="dxa"/>
          </w:tcPr>
          <w:p w14:paraId="4A6327E4" w14:textId="77777777" w:rsidR="00221297" w:rsidRPr="00BD529F" w:rsidRDefault="00221297" w:rsidP="00221297">
            <w:pPr>
              <w:pStyle w:val="TAL"/>
            </w:pPr>
            <w:r w:rsidRPr="00BD529F">
              <w:t>Reporting-PLMN-List</w:t>
            </w:r>
          </w:p>
        </w:tc>
        <w:tc>
          <w:tcPr>
            <w:tcW w:w="588" w:type="dxa"/>
          </w:tcPr>
          <w:p w14:paraId="58FE331D" w14:textId="77777777" w:rsidR="00221297" w:rsidRPr="00BD529F" w:rsidRDefault="00221297" w:rsidP="00221297">
            <w:pPr>
              <w:pStyle w:val="TAC"/>
              <w:rPr>
                <w:lang w:val="en-US"/>
              </w:rPr>
            </w:pPr>
            <w:r w:rsidRPr="00BD529F">
              <w:rPr>
                <w:lang w:val="en-AU"/>
              </w:rPr>
              <w:t>O</w:t>
            </w:r>
          </w:p>
        </w:tc>
        <w:tc>
          <w:tcPr>
            <w:tcW w:w="5781" w:type="dxa"/>
          </w:tcPr>
          <w:p w14:paraId="2AFBBED8" w14:textId="77777777" w:rsidR="00221297" w:rsidRPr="00BD529F" w:rsidRDefault="00221297" w:rsidP="00CC491D">
            <w:pPr>
              <w:pStyle w:val="TAL"/>
            </w:pPr>
            <w:r w:rsidRPr="00CC491D">
              <w:t xml:space="preserve">If present, this Information Element shall contain a list of PLMNs in which the subsequent location estimates must be obtained as part of periodic MO-LR TTTP procedure. This Information Element is applicable only when the message is sent towards the SGSN or the SGSN part of the combined MME/SGSN. </w:t>
            </w:r>
          </w:p>
        </w:tc>
      </w:tr>
      <w:tr w:rsidR="00221297" w:rsidRPr="00BD529F" w14:paraId="4CD0EDE5" w14:textId="77777777" w:rsidTr="007736F9">
        <w:trPr>
          <w:cantSplit/>
          <w:trHeight w:val="401"/>
        </w:trPr>
        <w:tc>
          <w:tcPr>
            <w:tcW w:w="1857" w:type="dxa"/>
          </w:tcPr>
          <w:p w14:paraId="0E092B45" w14:textId="77777777" w:rsidR="00221297" w:rsidRPr="00BD529F" w:rsidRDefault="00221297" w:rsidP="00221297">
            <w:pPr>
              <w:pStyle w:val="TAL"/>
            </w:pPr>
            <w:r w:rsidRPr="00BD529F">
              <w:t>LCS Reference Number</w:t>
            </w:r>
          </w:p>
        </w:tc>
        <w:tc>
          <w:tcPr>
            <w:tcW w:w="1624" w:type="dxa"/>
          </w:tcPr>
          <w:p w14:paraId="10CDB948" w14:textId="77777777" w:rsidR="00221297" w:rsidRPr="00BD529F" w:rsidRDefault="00221297" w:rsidP="00221297">
            <w:pPr>
              <w:pStyle w:val="TAL"/>
            </w:pPr>
            <w:r w:rsidRPr="00BD529F">
              <w:t>LCS-Reference-Number</w:t>
            </w:r>
          </w:p>
        </w:tc>
        <w:tc>
          <w:tcPr>
            <w:tcW w:w="588" w:type="dxa"/>
          </w:tcPr>
          <w:p w14:paraId="3F49B003" w14:textId="77777777" w:rsidR="00221297" w:rsidRPr="00BD529F" w:rsidRDefault="00221297" w:rsidP="00221297">
            <w:pPr>
              <w:pStyle w:val="TAC"/>
              <w:rPr>
                <w:lang w:val="en-US"/>
              </w:rPr>
            </w:pPr>
            <w:r w:rsidRPr="00BD529F">
              <w:rPr>
                <w:lang w:val="en-US"/>
              </w:rPr>
              <w:t>O</w:t>
            </w:r>
          </w:p>
        </w:tc>
        <w:tc>
          <w:tcPr>
            <w:tcW w:w="5781" w:type="dxa"/>
          </w:tcPr>
          <w:p w14:paraId="08F2270E" w14:textId="77777777" w:rsidR="00221297" w:rsidRPr="00BD529F" w:rsidRDefault="00DF6196" w:rsidP="00CC491D">
            <w:pPr>
              <w:pStyle w:val="TAL"/>
            </w:pPr>
            <w:r w:rsidRPr="00CC491D">
              <w:t>If present, this Information Element shall contain the reference number identifying the deferred location request or identifying the request for which Delayed Location Reporting was triggered. This Information Element is applicable only when the message is sent towards the SGSN or the SGSN part of the combined MME/SGSN.</w:t>
            </w:r>
          </w:p>
        </w:tc>
      </w:tr>
      <w:tr w:rsidR="007B6C64" w:rsidRPr="00BD529F" w14:paraId="4DBB6162" w14:textId="77777777" w:rsidTr="00640829">
        <w:trPr>
          <w:cantSplit/>
          <w:trHeight w:val="401"/>
        </w:trPr>
        <w:tc>
          <w:tcPr>
            <w:tcW w:w="1857" w:type="dxa"/>
          </w:tcPr>
          <w:p w14:paraId="064351AC" w14:textId="77777777" w:rsidR="007B6C64" w:rsidRPr="00BD529F" w:rsidRDefault="007B6C64" w:rsidP="00CC491D">
            <w:pPr>
              <w:pStyle w:val="TAL"/>
            </w:pPr>
            <w:r w:rsidRPr="00CC491D">
              <w:t>Supported Features</w:t>
            </w:r>
          </w:p>
          <w:p w14:paraId="5FA0E10A" w14:textId="77777777" w:rsidR="007B6C64" w:rsidRPr="00BD529F" w:rsidRDefault="007B6C64" w:rsidP="00CC491D">
            <w:pPr>
              <w:pStyle w:val="TAL"/>
              <w:rPr>
                <w:lang w:val="en-US"/>
              </w:rPr>
            </w:pPr>
            <w:r w:rsidRPr="00CC491D">
              <w:t>(See 3GPP TS 29.229 [17])</w:t>
            </w:r>
          </w:p>
        </w:tc>
        <w:tc>
          <w:tcPr>
            <w:tcW w:w="1624" w:type="dxa"/>
          </w:tcPr>
          <w:p w14:paraId="39E62742" w14:textId="77777777" w:rsidR="007B6C64" w:rsidRPr="00BD529F" w:rsidRDefault="007B6C64" w:rsidP="00CC491D">
            <w:pPr>
              <w:pStyle w:val="TAL"/>
            </w:pPr>
            <w:r w:rsidRPr="00CC491D">
              <w:t>Supported-Features</w:t>
            </w:r>
          </w:p>
        </w:tc>
        <w:tc>
          <w:tcPr>
            <w:tcW w:w="588" w:type="dxa"/>
          </w:tcPr>
          <w:p w14:paraId="4D7CD4A9" w14:textId="77777777" w:rsidR="007B6C64" w:rsidRPr="00BD529F" w:rsidRDefault="007B6C64" w:rsidP="00CC491D">
            <w:pPr>
              <w:pStyle w:val="TAC"/>
              <w:rPr>
                <w:lang w:val="en-US"/>
              </w:rPr>
            </w:pPr>
            <w:r w:rsidRPr="00CC491D">
              <w:t>O</w:t>
            </w:r>
          </w:p>
        </w:tc>
        <w:tc>
          <w:tcPr>
            <w:tcW w:w="5781" w:type="dxa"/>
          </w:tcPr>
          <w:p w14:paraId="48F72E63" w14:textId="77777777" w:rsidR="007B6C64" w:rsidRPr="00BD529F" w:rsidRDefault="007B6C64" w:rsidP="005B7690">
            <w:pPr>
              <w:pStyle w:val="TAL"/>
            </w:pPr>
            <w:r w:rsidRPr="005B7690">
              <w:t>If present, this information element shall contain the list of features supported by the origin host.</w:t>
            </w:r>
          </w:p>
        </w:tc>
      </w:tr>
    </w:tbl>
    <w:p w14:paraId="2893C924" w14:textId="77777777" w:rsidR="007B6C64" w:rsidRPr="00BD529F" w:rsidRDefault="007B6C64" w:rsidP="007B6C64"/>
    <w:p w14:paraId="48982A11" w14:textId="77777777" w:rsidR="00F46FED" w:rsidRPr="00BD529F" w:rsidRDefault="00F46FED" w:rsidP="005B7690">
      <w:pPr>
        <w:pStyle w:val="Heading3"/>
        <w:rPr>
          <w:lang w:val="en-US"/>
        </w:rPr>
      </w:pPr>
      <w:bookmarkStart w:id="79" w:name="_Toc19716074"/>
      <w:bookmarkStart w:id="80" w:name="_Toc136340715"/>
      <w:r w:rsidRPr="005B7690">
        <w:t>6.3.3</w:t>
      </w:r>
      <w:r w:rsidRPr="005B7690">
        <w:tab/>
        <w:t>Unsuccessful Operation</w:t>
      </w:r>
      <w:bookmarkEnd w:id="79"/>
      <w:bookmarkEnd w:id="80"/>
    </w:p>
    <w:p w14:paraId="1092ACAA" w14:textId="77777777" w:rsidR="00F46FED" w:rsidRPr="00BD529F" w:rsidRDefault="00F46FED" w:rsidP="00F46FED">
      <w:r w:rsidRPr="00BD529F">
        <w:rPr>
          <w:rFonts w:hint="eastAsia"/>
          <w:lang w:eastAsia="zh-CN"/>
        </w:rPr>
        <w:t>If f</w:t>
      </w:r>
      <w:r w:rsidRPr="00BD529F">
        <w:rPr>
          <w:lang w:eastAsia="zh-CN"/>
        </w:rPr>
        <w:t xml:space="preserve">or some reason the GMLC does not accept the </w:t>
      </w:r>
      <w:r w:rsidRPr="00BD529F">
        <w:rPr>
          <w:lang w:eastAsia="ja-JP"/>
        </w:rPr>
        <w:t xml:space="preserve">SUBSCRIBER LOCATION REPORT </w:t>
      </w:r>
      <w:r w:rsidRPr="00BD529F">
        <w:rPr>
          <w:lang w:eastAsia="zh-CN"/>
        </w:rPr>
        <w:t>APDU</w:t>
      </w:r>
      <w:r w:rsidRPr="00BD529F">
        <w:rPr>
          <w:rFonts w:hint="eastAsia"/>
          <w:lang w:eastAsia="zh-CN"/>
        </w:rPr>
        <w:t>, the GM</w:t>
      </w:r>
      <w:r w:rsidRPr="00BD529F">
        <w:rPr>
          <w:lang w:eastAsia="zh-CN"/>
        </w:rPr>
        <w:t>L</w:t>
      </w:r>
      <w:r w:rsidRPr="00BD529F">
        <w:rPr>
          <w:rFonts w:hint="eastAsia"/>
          <w:lang w:eastAsia="zh-CN"/>
        </w:rPr>
        <w:t>C shall</w:t>
      </w:r>
      <w:r w:rsidRPr="00BD529F">
        <w:rPr>
          <w:lang w:eastAsia="zh-CN"/>
        </w:rPr>
        <w:t xml:space="preserve"> send a </w:t>
      </w:r>
      <w:r w:rsidRPr="00BD529F">
        <w:rPr>
          <w:lang w:eastAsia="ja-JP"/>
        </w:rPr>
        <w:t xml:space="preserve">SUBSCRIBER LOCATION REPORT </w:t>
      </w:r>
      <w:r w:rsidRPr="00BD529F">
        <w:rPr>
          <w:rFonts w:hint="eastAsia"/>
          <w:lang w:eastAsia="zh-CN"/>
        </w:rPr>
        <w:t>ACK message</w:t>
      </w:r>
      <w:r w:rsidRPr="00BD529F">
        <w:rPr>
          <w:lang w:eastAsia="ja-JP"/>
        </w:rPr>
        <w:t xml:space="preserve"> </w:t>
      </w:r>
      <w:r w:rsidR="00D70B5B" w:rsidRPr="00BD529F">
        <w:rPr>
          <w:lang w:eastAsia="zh-CN"/>
        </w:rPr>
        <w:t>with a Result-Code or Experimental-Result AVP indicating failure</w:t>
      </w:r>
      <w:r w:rsidRPr="00BD529F">
        <w:rPr>
          <w:rFonts w:hint="eastAsia"/>
          <w:lang w:eastAsia="zh-CN"/>
        </w:rPr>
        <w:t>.</w:t>
      </w:r>
    </w:p>
    <w:p w14:paraId="65F6AB1B" w14:textId="77777777" w:rsidR="00F46FED" w:rsidRPr="00BD529F" w:rsidRDefault="00F46FED" w:rsidP="005B7690">
      <w:pPr>
        <w:pStyle w:val="Heading1"/>
      </w:pPr>
      <w:bookmarkStart w:id="81" w:name="_Toc19716075"/>
      <w:bookmarkStart w:id="82" w:name="_Toc136340716"/>
      <w:r w:rsidRPr="00BD529F">
        <w:t>7</w:t>
      </w:r>
      <w:r w:rsidRPr="00BD529F">
        <w:tab/>
        <w:t>ELP Messages and Message Formats</w:t>
      </w:r>
      <w:bookmarkEnd w:id="81"/>
      <w:bookmarkEnd w:id="82"/>
    </w:p>
    <w:p w14:paraId="430F113C" w14:textId="77777777" w:rsidR="00F46FED" w:rsidRPr="00BD529F" w:rsidRDefault="00F46FED" w:rsidP="005B7690">
      <w:pPr>
        <w:pStyle w:val="Heading2"/>
      </w:pPr>
      <w:bookmarkStart w:id="83" w:name="_Toc19716076"/>
      <w:bookmarkStart w:id="84" w:name="_Toc136340717"/>
      <w:r w:rsidRPr="00BD529F">
        <w:t>7.1</w:t>
      </w:r>
      <w:r w:rsidRPr="00BD529F">
        <w:tab/>
        <w:t>General</w:t>
      </w:r>
      <w:bookmarkEnd w:id="83"/>
      <w:bookmarkEnd w:id="84"/>
    </w:p>
    <w:p w14:paraId="34151040" w14:textId="77777777" w:rsidR="00F46FED" w:rsidRPr="00BD529F" w:rsidRDefault="00E533D1" w:rsidP="00F46FED">
      <w:r w:rsidRPr="00BD529F">
        <w:t>The Diameter base protocol as specified in IETF RFC 6733 </w:t>
      </w:r>
      <w:r w:rsidR="0061668F" w:rsidRPr="00BD529F">
        <w:t>[23]</w:t>
      </w:r>
      <w:r w:rsidRPr="00BD529F">
        <w:t xml:space="preserve"> shall</w:t>
      </w:r>
      <w:r w:rsidR="00F46FED" w:rsidRPr="00BD529F">
        <w:t xml:space="preserve"> apply except as modified by the defined support of the methods and the defined support of the commands and AVPs, result and error codes </w:t>
      </w:r>
      <w:r w:rsidR="00F46FED" w:rsidRPr="00BD529F">
        <w:rPr>
          <w:lang w:eastAsia="zh-CN"/>
        </w:rPr>
        <w:t xml:space="preserve">as </w:t>
      </w:r>
      <w:r w:rsidR="00F46FED" w:rsidRPr="00BD529F">
        <w:t>specified in this specification. Unless otherwise specified, the procedures (including error handling and unrecognised information handling) shall be used unmodified.</w:t>
      </w:r>
    </w:p>
    <w:p w14:paraId="271D3ED8" w14:textId="77777777" w:rsidR="00F46FED" w:rsidRPr="00BD529F" w:rsidRDefault="00F46FED" w:rsidP="00F46FED">
      <w:r w:rsidRPr="00BD529F">
        <w:t>This clause specifies a Diameter application that allows a Diameter server and a Diameter client:</w:t>
      </w:r>
    </w:p>
    <w:p w14:paraId="2800A4E9" w14:textId="77777777" w:rsidR="00F46FED" w:rsidRPr="00BD529F" w:rsidRDefault="00F46FED" w:rsidP="00F46FED">
      <w:pPr>
        <w:pStyle w:val="B1"/>
      </w:pPr>
      <w:r w:rsidRPr="00BD529F">
        <w:t>-</w:t>
      </w:r>
      <w:r w:rsidRPr="00BD529F">
        <w:tab/>
        <w:t xml:space="preserve">to </w:t>
      </w:r>
      <w:r w:rsidRPr="00BD529F">
        <w:rPr>
          <w:lang w:eastAsia="zh-CN"/>
        </w:rPr>
        <w:t>retrieve the location information of a target UE</w:t>
      </w:r>
    </w:p>
    <w:p w14:paraId="3BC33A37" w14:textId="77777777" w:rsidR="00F46FED" w:rsidRPr="00BD529F" w:rsidRDefault="00F46FED" w:rsidP="00F46FED">
      <w:pPr>
        <w:pStyle w:val="B1"/>
        <w:rPr>
          <w:lang w:eastAsia="zh-CN"/>
        </w:rPr>
      </w:pPr>
      <w:r w:rsidRPr="00BD529F">
        <w:t>-</w:t>
      </w:r>
      <w:r w:rsidRPr="00BD529F">
        <w:tab/>
        <w:t xml:space="preserve">to </w:t>
      </w:r>
      <w:r w:rsidRPr="00BD529F">
        <w:rPr>
          <w:lang w:eastAsia="zh-CN"/>
        </w:rPr>
        <w:t xml:space="preserve">report </w:t>
      </w:r>
      <w:r w:rsidRPr="00BD529F">
        <w:rPr>
          <w:rFonts w:hint="eastAsia"/>
          <w:lang w:eastAsia="zh-CN"/>
        </w:rPr>
        <w:t>the</w:t>
      </w:r>
      <w:r w:rsidRPr="00BD529F">
        <w:rPr>
          <w:lang w:eastAsia="zh-CN"/>
        </w:rPr>
        <w:t xml:space="preserve"> location information</w:t>
      </w:r>
      <w:r w:rsidRPr="00BD529F">
        <w:rPr>
          <w:rFonts w:hint="eastAsia"/>
          <w:lang w:eastAsia="zh-CN"/>
        </w:rPr>
        <w:t xml:space="preserve"> </w:t>
      </w:r>
      <w:r w:rsidRPr="00BD529F">
        <w:rPr>
          <w:lang w:eastAsia="zh-CN"/>
        </w:rPr>
        <w:t>of a target UE</w:t>
      </w:r>
    </w:p>
    <w:p w14:paraId="4B9D12F7" w14:textId="77777777" w:rsidR="007B6C64" w:rsidRPr="00BD529F" w:rsidRDefault="007B6C64" w:rsidP="007B6C64">
      <w:r w:rsidRPr="00BD529F">
        <w:lastRenderedPageBreak/>
        <w:t xml:space="preserve">The </w:t>
      </w:r>
      <w:r w:rsidRPr="00BD529F">
        <w:rPr>
          <w:lang w:eastAsia="zh-CN"/>
        </w:rPr>
        <w:t>SLg/Lgd</w:t>
      </w:r>
      <w:r w:rsidRPr="00BD529F">
        <w:t xml:space="preserve"> interface protocol is defined as an IETF vendor specific Diameter application, where the vendor is 3GPP. The vendor identifier assigned by IANA to 3GPP (http://www.iana.org/assignments/enterprise-numbers) is 10415.</w:t>
      </w:r>
    </w:p>
    <w:p w14:paraId="63ED7667" w14:textId="77777777" w:rsidR="007B6C64" w:rsidRPr="00BD529F" w:rsidRDefault="007B6C64" w:rsidP="007B6C64">
      <w:pPr>
        <w:rPr>
          <w:lang w:eastAsia="zh-CN"/>
        </w:rPr>
      </w:pPr>
      <w:r w:rsidRPr="00BD529F">
        <w:rPr>
          <w:lang w:eastAsia="zh-CN"/>
        </w:rPr>
        <w:t>The Diameter application identifier assigned to the SLg in</w:t>
      </w:r>
      <w:r w:rsidR="00D30F01" w:rsidRPr="00BD529F">
        <w:rPr>
          <w:lang w:eastAsia="zh-CN"/>
        </w:rPr>
        <w:t>terface application is 16777255</w:t>
      </w:r>
      <w:r w:rsidRPr="00BD529F">
        <w:rPr>
          <w:lang w:eastAsia="zh-CN"/>
        </w:rPr>
        <w:t xml:space="preserve"> (allocated by IANA).</w:t>
      </w:r>
    </w:p>
    <w:p w14:paraId="27E4441B" w14:textId="77777777" w:rsidR="007B6C64" w:rsidRPr="00BD529F" w:rsidRDefault="007B6C64" w:rsidP="007B6C64">
      <w:pPr>
        <w:rPr>
          <w:lang w:eastAsia="zh-CN"/>
        </w:rPr>
      </w:pPr>
      <w:r w:rsidRPr="00BD529F">
        <w:rPr>
          <w:lang w:eastAsia="zh-CN"/>
        </w:rPr>
        <w:t>The Lgd interface uses the Diameter application identifier defined for the SLg interface application.</w:t>
      </w:r>
    </w:p>
    <w:p w14:paraId="7B158EDB" w14:textId="77777777" w:rsidR="00F46FED" w:rsidRPr="00BD529F" w:rsidRDefault="00F46FED" w:rsidP="005B7690">
      <w:pPr>
        <w:pStyle w:val="Heading2"/>
      </w:pPr>
      <w:bookmarkStart w:id="85" w:name="_Toc19716077"/>
      <w:bookmarkStart w:id="86" w:name="_Toc136340718"/>
      <w:r w:rsidRPr="005B7690">
        <w:t>7.2</w:t>
      </w:r>
      <w:r w:rsidR="00BD529F" w:rsidRPr="005B7690">
        <w:tab/>
      </w:r>
      <w:r w:rsidRPr="005B7690">
        <w:t>Message Formats</w:t>
      </w:r>
      <w:bookmarkEnd w:id="85"/>
      <w:bookmarkEnd w:id="86"/>
    </w:p>
    <w:p w14:paraId="0516599A" w14:textId="77777777" w:rsidR="007B6C64" w:rsidRPr="00BD529F" w:rsidRDefault="007B6C64" w:rsidP="007B6C64">
      <w:r w:rsidRPr="00BD529F">
        <w:t xml:space="preserve">This </w:t>
      </w:r>
      <w:r w:rsidR="002C06CD">
        <w:t>clause</w:t>
      </w:r>
      <w:r w:rsidRPr="00BD529F">
        <w:t xml:space="preserve"> defines Command-Code values for th</w:t>
      </w:r>
      <w:r w:rsidRPr="00BD529F">
        <w:rPr>
          <w:lang w:eastAsia="zh-CN"/>
        </w:rPr>
        <w:t>e SLg</w:t>
      </w:r>
      <w:r w:rsidRPr="00BD529F">
        <w:t xml:space="preserve"> interfa</w:t>
      </w:r>
      <w:r w:rsidRPr="00BD529F">
        <w:rPr>
          <w:lang w:eastAsia="zh-CN"/>
        </w:rPr>
        <w:t xml:space="preserve">ce </w:t>
      </w:r>
      <w:r w:rsidRPr="00BD529F">
        <w:t>application. These Command-Code values are applicable for the SLg and Lgd interfaces.</w:t>
      </w:r>
    </w:p>
    <w:p w14:paraId="45782E1B" w14:textId="77777777" w:rsidR="00F46FED" w:rsidRPr="00BD529F" w:rsidRDefault="00E533D1" w:rsidP="00F46FED">
      <w:r w:rsidRPr="00BD529F">
        <w:t>Every command is defined by means of the ABNF syntax IETF RFC 2234 [5], according to the Command Code Format (CCF) specification defined in IETF RFC 6733 </w:t>
      </w:r>
      <w:r w:rsidR="0061668F" w:rsidRPr="00BD529F">
        <w:t>[23]</w:t>
      </w:r>
      <w:r w:rsidRPr="00BD529F">
        <w:t>. If the definition and use of an AVP is not specified in this document, the guidelines IETF RFC 6733 </w:t>
      </w:r>
      <w:r w:rsidR="0061668F" w:rsidRPr="00BD529F">
        <w:t>[23]</w:t>
      </w:r>
      <w:r w:rsidRPr="00BD529F">
        <w:t xml:space="preserve"> shall apply.</w:t>
      </w:r>
    </w:p>
    <w:p w14:paraId="2E8D8E63" w14:textId="77777777" w:rsidR="003A088F" w:rsidRPr="00BD529F" w:rsidRDefault="00F46FED" w:rsidP="003A088F">
      <w:pPr>
        <w:rPr>
          <w:lang w:eastAsia="ja-JP"/>
        </w:rPr>
      </w:pPr>
      <w:r w:rsidRPr="00BD529F">
        <w:t>For these commands, the Application-ID field shall be set to</w:t>
      </w:r>
      <w:r w:rsidR="005E4051" w:rsidRPr="00BD529F">
        <w:rPr>
          <w:lang w:eastAsia="zh-CN"/>
        </w:rPr>
        <w:t>16777255</w:t>
      </w:r>
      <w:r w:rsidRPr="00BD529F">
        <w:t xml:space="preserve"> (application identifier of the </w:t>
      </w:r>
      <w:r w:rsidRPr="00BD529F">
        <w:rPr>
          <w:lang w:eastAsia="zh-CN"/>
        </w:rPr>
        <w:t>SLg</w:t>
      </w:r>
      <w:r w:rsidRPr="00BD529F">
        <w:t xml:space="preserve"> interface application).</w:t>
      </w:r>
    </w:p>
    <w:p w14:paraId="079C37DF" w14:textId="77777777" w:rsidR="00697151" w:rsidRPr="00BD529F" w:rsidRDefault="00697151" w:rsidP="00697151">
      <w:pPr>
        <w:rPr>
          <w:lang w:eastAsia="ja-JP"/>
        </w:rPr>
      </w:pPr>
      <w:r w:rsidRPr="00BD529F">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0F181991" w14:textId="77777777" w:rsidR="00697151" w:rsidRPr="00BD529F" w:rsidRDefault="00697151" w:rsidP="00697151">
      <w:pPr>
        <w:pStyle w:val="NO"/>
        <w:rPr>
          <w:lang w:eastAsia="ja-JP"/>
        </w:rPr>
      </w:pPr>
      <w:r w:rsidRPr="00BD529F">
        <w:t>NOTE:</w:t>
      </w:r>
      <w:r w:rsidRPr="00BD529F">
        <w:tab/>
        <w:t>The Vendor-Specific-Application-Id is included as an optional AVP in all Command Code Format specifications defined in this specification in order to overcome potential interoperability issues with intermediate Diameter agents non-compliant with IETF RFC 6733 </w:t>
      </w:r>
      <w:r w:rsidR="0061668F" w:rsidRPr="00BD529F">
        <w:t>[23]</w:t>
      </w:r>
      <w:r w:rsidRPr="00BD529F">
        <w:t>.</w:t>
      </w:r>
    </w:p>
    <w:p w14:paraId="2A9981F4" w14:textId="77777777" w:rsidR="00F46FED" w:rsidRPr="00BD529F" w:rsidRDefault="00F46FED" w:rsidP="00F46FED">
      <w:r w:rsidRPr="00BD529F">
        <w:t>The following Command Codes are defined in this specification:</w:t>
      </w:r>
    </w:p>
    <w:p w14:paraId="5E1B42E8" w14:textId="77777777" w:rsidR="00F46FED" w:rsidRPr="00BD529F" w:rsidRDefault="00F46FED" w:rsidP="00F46FED">
      <w:pPr>
        <w:pStyle w:val="TH"/>
        <w:rPr>
          <w:lang w:val="fr-FR"/>
        </w:rPr>
      </w:pPr>
      <w:r w:rsidRPr="00BD529F">
        <w:rPr>
          <w:lang w:val="fr-FR"/>
        </w:rPr>
        <w:t>Table 7.2-1: Command-Code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F46FED" w:rsidRPr="00BD529F" w14:paraId="15578496" w14:textId="77777777" w:rsidTr="00F46FED">
        <w:trPr>
          <w:jc w:val="center"/>
        </w:trPr>
        <w:tc>
          <w:tcPr>
            <w:tcW w:w="2685" w:type="dxa"/>
            <w:shd w:val="clear" w:color="auto" w:fill="D9D9D9"/>
          </w:tcPr>
          <w:p w14:paraId="56E2B33E" w14:textId="77777777" w:rsidR="00F46FED" w:rsidRPr="00BD529F" w:rsidRDefault="00F46FED" w:rsidP="00F46FED">
            <w:pPr>
              <w:pStyle w:val="TAH"/>
            </w:pPr>
            <w:r w:rsidRPr="00BD529F">
              <w:t>Command-Name</w:t>
            </w:r>
          </w:p>
        </w:tc>
        <w:tc>
          <w:tcPr>
            <w:tcW w:w="1276" w:type="dxa"/>
            <w:shd w:val="clear" w:color="auto" w:fill="D9D9D9"/>
          </w:tcPr>
          <w:p w14:paraId="5203401E" w14:textId="77777777" w:rsidR="00F46FED" w:rsidRPr="00BD529F" w:rsidRDefault="00F46FED" w:rsidP="00F46FED">
            <w:pPr>
              <w:pStyle w:val="TAH"/>
            </w:pPr>
            <w:r w:rsidRPr="00BD529F">
              <w:t>Abbreviation</w:t>
            </w:r>
          </w:p>
        </w:tc>
        <w:tc>
          <w:tcPr>
            <w:tcW w:w="850" w:type="dxa"/>
            <w:shd w:val="clear" w:color="auto" w:fill="D9D9D9"/>
          </w:tcPr>
          <w:p w14:paraId="61BF9CA2" w14:textId="77777777" w:rsidR="00F46FED" w:rsidRPr="00BD529F" w:rsidRDefault="00F46FED" w:rsidP="00F46FED">
            <w:pPr>
              <w:pStyle w:val="TAH"/>
            </w:pPr>
            <w:r w:rsidRPr="00BD529F">
              <w:t>Code</w:t>
            </w:r>
          </w:p>
        </w:tc>
        <w:tc>
          <w:tcPr>
            <w:tcW w:w="851" w:type="dxa"/>
            <w:shd w:val="clear" w:color="auto" w:fill="D9D9D9"/>
          </w:tcPr>
          <w:p w14:paraId="0EE8D59C" w14:textId="77777777" w:rsidR="00F46FED" w:rsidRPr="00BD529F" w:rsidRDefault="002C06CD" w:rsidP="00F46FED">
            <w:pPr>
              <w:pStyle w:val="TAH"/>
            </w:pPr>
            <w:r>
              <w:t>Clause</w:t>
            </w:r>
          </w:p>
        </w:tc>
      </w:tr>
      <w:tr w:rsidR="00F46FED" w:rsidRPr="00BD529F" w14:paraId="617927E9" w14:textId="77777777" w:rsidTr="00F46FED">
        <w:trPr>
          <w:jc w:val="center"/>
        </w:trPr>
        <w:tc>
          <w:tcPr>
            <w:tcW w:w="2685" w:type="dxa"/>
          </w:tcPr>
          <w:p w14:paraId="598629D6" w14:textId="77777777" w:rsidR="00F46FED" w:rsidRPr="00BD529F" w:rsidRDefault="00F46FED" w:rsidP="00F46FED">
            <w:pPr>
              <w:pStyle w:val="TAL"/>
              <w:rPr>
                <w:lang w:eastAsia="zh-CN"/>
              </w:rPr>
            </w:pPr>
            <w:r w:rsidRPr="00BD529F">
              <w:rPr>
                <w:lang w:eastAsia="zh-CN"/>
              </w:rPr>
              <w:t>Provide-Location-Request</w:t>
            </w:r>
          </w:p>
        </w:tc>
        <w:tc>
          <w:tcPr>
            <w:tcW w:w="1276" w:type="dxa"/>
          </w:tcPr>
          <w:p w14:paraId="0AFFCB31" w14:textId="77777777" w:rsidR="00F46FED" w:rsidRPr="00BD529F" w:rsidRDefault="00F46FED" w:rsidP="00CC491D">
            <w:pPr>
              <w:pStyle w:val="TAC"/>
            </w:pPr>
            <w:r w:rsidRPr="00CC491D">
              <w:t>PLR</w:t>
            </w:r>
          </w:p>
        </w:tc>
        <w:tc>
          <w:tcPr>
            <w:tcW w:w="850" w:type="dxa"/>
          </w:tcPr>
          <w:p w14:paraId="1222BF1E" w14:textId="77777777" w:rsidR="00F46FED" w:rsidRPr="00BD529F" w:rsidRDefault="00F30E98" w:rsidP="00CC491D">
            <w:pPr>
              <w:pStyle w:val="TAC"/>
            </w:pPr>
            <w:r w:rsidRPr="00CC491D">
              <w:t>8388620</w:t>
            </w:r>
          </w:p>
        </w:tc>
        <w:tc>
          <w:tcPr>
            <w:tcW w:w="851" w:type="dxa"/>
          </w:tcPr>
          <w:p w14:paraId="5A0A8ABC" w14:textId="77777777" w:rsidR="00F46FED" w:rsidRPr="00BD529F" w:rsidRDefault="000D5F6C" w:rsidP="00F46FED">
            <w:pPr>
              <w:pStyle w:val="TAL"/>
              <w:jc w:val="center"/>
              <w:rPr>
                <w:lang w:eastAsia="zh-CN"/>
              </w:rPr>
            </w:pPr>
            <w:r w:rsidRPr="00BD529F">
              <w:rPr>
                <w:lang w:eastAsia="zh-CN"/>
              </w:rPr>
              <w:t>7.3.1</w:t>
            </w:r>
          </w:p>
        </w:tc>
      </w:tr>
      <w:tr w:rsidR="00F46FED" w:rsidRPr="00BD529F" w14:paraId="4223DC78" w14:textId="77777777" w:rsidTr="00F46FED">
        <w:trPr>
          <w:jc w:val="center"/>
        </w:trPr>
        <w:tc>
          <w:tcPr>
            <w:tcW w:w="2685" w:type="dxa"/>
          </w:tcPr>
          <w:p w14:paraId="7FFCF8C5" w14:textId="77777777" w:rsidR="00F46FED" w:rsidRPr="00BD529F" w:rsidRDefault="00F46FED" w:rsidP="00F46FED">
            <w:pPr>
              <w:pStyle w:val="TAL"/>
            </w:pPr>
            <w:r w:rsidRPr="00BD529F">
              <w:rPr>
                <w:lang w:eastAsia="zh-CN"/>
              </w:rPr>
              <w:t>Provide-Location</w:t>
            </w:r>
            <w:r w:rsidRPr="00BD529F">
              <w:t xml:space="preserve"> -Answer</w:t>
            </w:r>
          </w:p>
        </w:tc>
        <w:tc>
          <w:tcPr>
            <w:tcW w:w="1276" w:type="dxa"/>
          </w:tcPr>
          <w:p w14:paraId="26E0A9AF" w14:textId="77777777" w:rsidR="00F46FED" w:rsidRPr="00BD529F" w:rsidRDefault="00F46FED" w:rsidP="00CC491D">
            <w:pPr>
              <w:pStyle w:val="TAC"/>
            </w:pPr>
            <w:r w:rsidRPr="00CC491D">
              <w:t>PLA</w:t>
            </w:r>
          </w:p>
        </w:tc>
        <w:tc>
          <w:tcPr>
            <w:tcW w:w="850" w:type="dxa"/>
          </w:tcPr>
          <w:p w14:paraId="13DA6BD4" w14:textId="77777777" w:rsidR="00F46FED" w:rsidRPr="00BD529F" w:rsidRDefault="00F30E98" w:rsidP="00CC491D">
            <w:pPr>
              <w:pStyle w:val="TAC"/>
            </w:pPr>
            <w:r w:rsidRPr="00CC491D">
              <w:t>8388620</w:t>
            </w:r>
          </w:p>
        </w:tc>
        <w:tc>
          <w:tcPr>
            <w:tcW w:w="851" w:type="dxa"/>
          </w:tcPr>
          <w:p w14:paraId="3D6761E8" w14:textId="77777777" w:rsidR="00F46FED" w:rsidRPr="00BD529F" w:rsidRDefault="000D5F6C" w:rsidP="00F46FED">
            <w:pPr>
              <w:pStyle w:val="TAL"/>
              <w:jc w:val="center"/>
            </w:pPr>
            <w:r w:rsidRPr="00BD529F">
              <w:rPr>
                <w:lang w:eastAsia="zh-CN"/>
              </w:rPr>
              <w:t>7.3.2</w:t>
            </w:r>
          </w:p>
        </w:tc>
      </w:tr>
      <w:tr w:rsidR="00F46FED" w:rsidRPr="00BD529F" w14:paraId="4101B310" w14:textId="77777777" w:rsidTr="00F46FED">
        <w:trPr>
          <w:jc w:val="center"/>
        </w:trPr>
        <w:tc>
          <w:tcPr>
            <w:tcW w:w="2685" w:type="dxa"/>
          </w:tcPr>
          <w:p w14:paraId="74CDC39A" w14:textId="77777777" w:rsidR="00F46FED" w:rsidRPr="00BD529F" w:rsidRDefault="00F46FED" w:rsidP="00F46FED">
            <w:pPr>
              <w:pStyle w:val="TAL"/>
              <w:rPr>
                <w:lang w:eastAsia="zh-CN"/>
              </w:rPr>
            </w:pPr>
            <w:r w:rsidRPr="00BD529F">
              <w:rPr>
                <w:lang w:eastAsia="zh-CN"/>
              </w:rPr>
              <w:t>Location-Report-Request</w:t>
            </w:r>
          </w:p>
        </w:tc>
        <w:tc>
          <w:tcPr>
            <w:tcW w:w="1276" w:type="dxa"/>
          </w:tcPr>
          <w:p w14:paraId="14D5ED40" w14:textId="77777777" w:rsidR="00F46FED" w:rsidRPr="00BD529F" w:rsidRDefault="00F46FED" w:rsidP="00CC491D">
            <w:pPr>
              <w:pStyle w:val="TAC"/>
            </w:pPr>
            <w:r w:rsidRPr="00CC491D">
              <w:t>LRR</w:t>
            </w:r>
          </w:p>
        </w:tc>
        <w:tc>
          <w:tcPr>
            <w:tcW w:w="850" w:type="dxa"/>
          </w:tcPr>
          <w:p w14:paraId="6DFB5EEE" w14:textId="77777777" w:rsidR="00F46FED" w:rsidRPr="00BD529F" w:rsidRDefault="00F30E98" w:rsidP="00CC491D">
            <w:pPr>
              <w:pStyle w:val="TAC"/>
            </w:pPr>
            <w:r w:rsidRPr="00CC491D">
              <w:t>8388621</w:t>
            </w:r>
          </w:p>
        </w:tc>
        <w:tc>
          <w:tcPr>
            <w:tcW w:w="851" w:type="dxa"/>
          </w:tcPr>
          <w:p w14:paraId="5F75B084" w14:textId="77777777" w:rsidR="00F46FED" w:rsidRPr="00BD529F" w:rsidRDefault="000D5F6C" w:rsidP="00F46FED">
            <w:pPr>
              <w:pStyle w:val="TAL"/>
              <w:jc w:val="center"/>
            </w:pPr>
            <w:r w:rsidRPr="00BD529F">
              <w:rPr>
                <w:lang w:eastAsia="zh-CN"/>
              </w:rPr>
              <w:t>7.3.3</w:t>
            </w:r>
          </w:p>
        </w:tc>
      </w:tr>
      <w:tr w:rsidR="00F46FED" w:rsidRPr="00BD529F" w14:paraId="557D764A" w14:textId="77777777" w:rsidTr="00F46FED">
        <w:trPr>
          <w:jc w:val="center"/>
        </w:trPr>
        <w:tc>
          <w:tcPr>
            <w:tcW w:w="2685" w:type="dxa"/>
          </w:tcPr>
          <w:p w14:paraId="793F30FE" w14:textId="77777777" w:rsidR="00F46FED" w:rsidRPr="00BD529F" w:rsidRDefault="00F46FED" w:rsidP="00F46FED">
            <w:pPr>
              <w:pStyle w:val="TAL"/>
            </w:pPr>
            <w:r w:rsidRPr="00BD529F">
              <w:rPr>
                <w:lang w:eastAsia="zh-CN"/>
              </w:rPr>
              <w:t>Location-Report</w:t>
            </w:r>
            <w:r w:rsidRPr="00BD529F">
              <w:t>-Answer</w:t>
            </w:r>
          </w:p>
        </w:tc>
        <w:tc>
          <w:tcPr>
            <w:tcW w:w="1276" w:type="dxa"/>
          </w:tcPr>
          <w:p w14:paraId="08478BB8" w14:textId="77777777" w:rsidR="00F46FED" w:rsidRPr="00BD529F" w:rsidRDefault="00F46FED" w:rsidP="00CC491D">
            <w:pPr>
              <w:pStyle w:val="TAC"/>
            </w:pPr>
            <w:r w:rsidRPr="00CC491D">
              <w:t>LRA</w:t>
            </w:r>
          </w:p>
        </w:tc>
        <w:tc>
          <w:tcPr>
            <w:tcW w:w="850" w:type="dxa"/>
          </w:tcPr>
          <w:p w14:paraId="3BC7C6AB" w14:textId="77777777" w:rsidR="00F46FED" w:rsidRPr="00BD529F" w:rsidRDefault="00F30E98" w:rsidP="00CC491D">
            <w:pPr>
              <w:pStyle w:val="TAC"/>
            </w:pPr>
            <w:r w:rsidRPr="00CC491D">
              <w:t>8388621</w:t>
            </w:r>
          </w:p>
        </w:tc>
        <w:tc>
          <w:tcPr>
            <w:tcW w:w="851" w:type="dxa"/>
          </w:tcPr>
          <w:p w14:paraId="7A1D6A21" w14:textId="77777777" w:rsidR="00F46FED" w:rsidRPr="00BD529F" w:rsidRDefault="000D5F6C" w:rsidP="00F46FED">
            <w:pPr>
              <w:pStyle w:val="TAL"/>
              <w:jc w:val="center"/>
            </w:pPr>
            <w:r w:rsidRPr="00BD529F">
              <w:rPr>
                <w:lang w:eastAsia="zh-CN"/>
              </w:rPr>
              <w:t>7.3.4</w:t>
            </w:r>
          </w:p>
        </w:tc>
      </w:tr>
    </w:tbl>
    <w:p w14:paraId="492FC9ED" w14:textId="77777777" w:rsidR="008F5CA8" w:rsidRPr="00BD529F" w:rsidRDefault="008F5CA8" w:rsidP="00F30E98"/>
    <w:p w14:paraId="49626928" w14:textId="77777777" w:rsidR="00F46FED" w:rsidRPr="00BD529F" w:rsidRDefault="00F46FED" w:rsidP="005B7690">
      <w:pPr>
        <w:pStyle w:val="Heading2"/>
        <w:rPr>
          <w:lang w:val="fr-FR"/>
        </w:rPr>
      </w:pPr>
      <w:bookmarkStart w:id="87" w:name="_Toc19716078"/>
      <w:bookmarkStart w:id="88" w:name="_Toc136340719"/>
      <w:r w:rsidRPr="00BD529F">
        <w:rPr>
          <w:lang w:val="fr-FR"/>
        </w:rPr>
        <w:t>7.3</w:t>
      </w:r>
      <w:r w:rsidR="00BD529F">
        <w:rPr>
          <w:lang w:val="fr-FR"/>
        </w:rPr>
        <w:tab/>
      </w:r>
      <w:r w:rsidRPr="00BD529F">
        <w:rPr>
          <w:lang w:val="fr-FR"/>
        </w:rPr>
        <w:t>ELP Messages</w:t>
      </w:r>
      <w:bookmarkEnd w:id="87"/>
      <w:bookmarkEnd w:id="88"/>
    </w:p>
    <w:p w14:paraId="5F68F820" w14:textId="77777777" w:rsidR="00F46FED" w:rsidRPr="00BD529F" w:rsidRDefault="00F46FED" w:rsidP="005B7690">
      <w:pPr>
        <w:pStyle w:val="Heading3"/>
        <w:rPr>
          <w:lang w:val="fr-FR"/>
        </w:rPr>
      </w:pPr>
      <w:bookmarkStart w:id="89" w:name="_Toc19716079"/>
      <w:bookmarkStart w:id="90" w:name="_Toc136340720"/>
      <w:r w:rsidRPr="00BD529F">
        <w:rPr>
          <w:lang w:val="fr-FR" w:eastAsia="zh-CN"/>
        </w:rPr>
        <w:t>7.3.1</w:t>
      </w:r>
      <w:r w:rsidRPr="00BD529F">
        <w:rPr>
          <w:lang w:val="fr-FR" w:eastAsia="zh-CN"/>
        </w:rPr>
        <w:tab/>
        <w:t>Provide-Location-Request</w:t>
      </w:r>
      <w:r w:rsidRPr="00BD529F">
        <w:rPr>
          <w:lang w:val="fr-FR"/>
        </w:rPr>
        <w:t xml:space="preserve"> (</w:t>
      </w:r>
      <w:r w:rsidRPr="00BD529F">
        <w:rPr>
          <w:lang w:val="fr-FR" w:eastAsia="zh-CN"/>
        </w:rPr>
        <w:t>PLR</w:t>
      </w:r>
      <w:r w:rsidRPr="00BD529F">
        <w:rPr>
          <w:lang w:val="fr-FR"/>
        </w:rPr>
        <w:t>) Command</w:t>
      </w:r>
      <w:bookmarkEnd w:id="89"/>
      <w:bookmarkEnd w:id="90"/>
    </w:p>
    <w:p w14:paraId="5903C03C" w14:textId="77777777" w:rsidR="00C37A18" w:rsidRPr="00BD529F" w:rsidRDefault="00C37A18" w:rsidP="00C37A18">
      <w:r w:rsidRPr="00BD529F">
        <w:t xml:space="preserve">The </w:t>
      </w:r>
      <w:r w:rsidRPr="00BD529F">
        <w:rPr>
          <w:lang w:eastAsia="zh-CN"/>
        </w:rPr>
        <w:t>Provide-Location-Request</w:t>
      </w:r>
      <w:r w:rsidRPr="00BD529F">
        <w:t xml:space="preserve"> (</w:t>
      </w:r>
      <w:r w:rsidRPr="00BD529F">
        <w:rPr>
          <w:lang w:eastAsia="zh-CN"/>
        </w:rPr>
        <w:t>PLR</w:t>
      </w:r>
      <w:r w:rsidRPr="00BD529F">
        <w:t xml:space="preserve">) command, indicated by the Command-Code field set to 8388620 and the </w:t>
      </w:r>
      <w:r w:rsidR="00BD529F">
        <w:t>'</w:t>
      </w:r>
      <w:r w:rsidRPr="00BD529F">
        <w:t>R</w:t>
      </w:r>
      <w:r w:rsidR="00BD529F">
        <w:t>'</w:t>
      </w:r>
      <w:r w:rsidRPr="00BD529F">
        <w:t xml:space="preserve"> bit set in the Command Flags field, is sent by the GMLC in order to request </w:t>
      </w:r>
      <w:r w:rsidRPr="00BD529F">
        <w:rPr>
          <w:lang w:eastAsia="zh-CN"/>
        </w:rPr>
        <w:t>subscriber location to the MME or SGSN</w:t>
      </w:r>
      <w:r w:rsidRPr="00BD529F">
        <w:t>.</w:t>
      </w:r>
    </w:p>
    <w:p w14:paraId="7FF2AB1D" w14:textId="77777777" w:rsidR="00F33920" w:rsidRPr="00BD529F" w:rsidRDefault="00F33920" w:rsidP="00F33920">
      <w:bookmarkStart w:id="91" w:name="UDA"/>
      <w:bookmarkStart w:id="92" w:name="_Toc19716080"/>
      <w:bookmarkEnd w:id="91"/>
      <w:r w:rsidRPr="00BD529F">
        <w:t>Message Format</w:t>
      </w:r>
    </w:p>
    <w:p w14:paraId="1B9B7844" w14:textId="77777777" w:rsidR="00F33920" w:rsidRPr="00BD529F" w:rsidRDefault="00F33920" w:rsidP="00F33920">
      <w:pPr>
        <w:spacing w:after="0"/>
        <w:ind w:left="568" w:firstLine="284"/>
      </w:pPr>
      <w:bookmarkStart w:id="93" w:name="_PERM_MCCTEMPBM_CRPT15530159___2"/>
      <w:r w:rsidRPr="00BD529F">
        <w:t xml:space="preserve">&lt; </w:t>
      </w:r>
      <w:r w:rsidRPr="00BD529F">
        <w:rPr>
          <w:lang w:eastAsia="zh-CN"/>
        </w:rPr>
        <w:t>Provide-Location</w:t>
      </w:r>
      <w:r w:rsidRPr="00BD529F">
        <w:t>-Request&gt; ::=</w:t>
      </w:r>
      <w:r w:rsidRPr="00BD529F">
        <w:tab/>
        <w:t xml:space="preserve">&lt; Diameter Header: 8388620, REQ, PXY, </w:t>
      </w:r>
      <w:r w:rsidRPr="00BD529F">
        <w:rPr>
          <w:lang w:eastAsia="zh-CN"/>
        </w:rPr>
        <w:t>16777255</w:t>
      </w:r>
      <w:r w:rsidRPr="00BD529F">
        <w:t xml:space="preserve"> &gt;</w:t>
      </w:r>
    </w:p>
    <w:p w14:paraId="36617E94" w14:textId="77777777" w:rsidR="00F33920" w:rsidRPr="00BD529F" w:rsidRDefault="00F33920" w:rsidP="00F33920">
      <w:pPr>
        <w:spacing w:after="0"/>
        <w:ind w:left="3408" w:firstLine="284"/>
        <w:rPr>
          <w:lang w:eastAsia="ja-JP"/>
        </w:rPr>
      </w:pPr>
      <w:bookmarkStart w:id="94" w:name="_PERM_MCCTEMPBM_CRPT15530160___2"/>
      <w:bookmarkEnd w:id="93"/>
      <w:r w:rsidRPr="00BD529F">
        <w:t>&lt; Session-Id &gt;</w:t>
      </w:r>
    </w:p>
    <w:p w14:paraId="41D44448" w14:textId="77777777" w:rsidR="009278F8" w:rsidRPr="00BD529F" w:rsidRDefault="009278F8" w:rsidP="009278F8">
      <w:pPr>
        <w:spacing w:after="0"/>
        <w:ind w:left="3408" w:firstLine="284"/>
        <w:rPr>
          <w:lang w:eastAsia="ja-JP"/>
        </w:rPr>
      </w:pPr>
      <w:r>
        <w:t>[ DRMP ]</w:t>
      </w:r>
    </w:p>
    <w:p w14:paraId="5541BE3E" w14:textId="77777777" w:rsidR="00F33920" w:rsidRPr="00BD529F" w:rsidRDefault="00F33920" w:rsidP="00F33920">
      <w:pPr>
        <w:spacing w:after="0"/>
        <w:ind w:left="3408" w:firstLine="284"/>
        <w:rPr>
          <w:lang w:eastAsia="ja-JP"/>
        </w:rPr>
      </w:pPr>
      <w:r w:rsidRPr="00BD529F">
        <w:t>[ Vendor-Specific-Application-Id ]</w:t>
      </w:r>
    </w:p>
    <w:p w14:paraId="562C3F7E" w14:textId="77777777" w:rsidR="00F33920" w:rsidRPr="00BD529F" w:rsidRDefault="00F33920" w:rsidP="00F33920">
      <w:pPr>
        <w:spacing w:after="0"/>
        <w:ind w:left="3408" w:firstLine="284"/>
      </w:pPr>
      <w:r w:rsidRPr="00BD529F">
        <w:t>{ Auth-Session-State }</w:t>
      </w:r>
    </w:p>
    <w:p w14:paraId="7A8C9EFC" w14:textId="77777777" w:rsidR="00F33920" w:rsidRPr="00BD529F" w:rsidRDefault="00F33920" w:rsidP="00F33920">
      <w:pPr>
        <w:spacing w:after="0"/>
        <w:ind w:left="3408" w:firstLine="284"/>
      </w:pPr>
      <w:r w:rsidRPr="00BD529F">
        <w:t>{ Origin-Host }</w:t>
      </w:r>
    </w:p>
    <w:p w14:paraId="7FBC1E0F" w14:textId="77777777" w:rsidR="00F33920" w:rsidRPr="00BD529F" w:rsidRDefault="00F33920" w:rsidP="00F33920">
      <w:pPr>
        <w:spacing w:after="0"/>
        <w:ind w:left="3408" w:firstLine="284"/>
      </w:pPr>
      <w:r w:rsidRPr="00BD529F">
        <w:t>{ Origin-Realm }</w:t>
      </w:r>
    </w:p>
    <w:p w14:paraId="6EDA10AB" w14:textId="77777777" w:rsidR="00F33920" w:rsidRPr="00BD529F" w:rsidRDefault="00F33920" w:rsidP="00F33920">
      <w:pPr>
        <w:spacing w:after="0"/>
        <w:ind w:left="3408" w:firstLine="284"/>
      </w:pPr>
      <w:r w:rsidRPr="00BD529F">
        <w:t>{</w:t>
      </w:r>
      <w:r>
        <w:t xml:space="preserve"> </w:t>
      </w:r>
      <w:r w:rsidRPr="00BD529F">
        <w:t>Destination-Host }</w:t>
      </w:r>
    </w:p>
    <w:p w14:paraId="3EBE6DA0" w14:textId="77777777" w:rsidR="00F33920" w:rsidRPr="00BD529F" w:rsidRDefault="00F33920" w:rsidP="00F33920">
      <w:pPr>
        <w:spacing w:after="0"/>
        <w:ind w:left="3408" w:firstLine="284"/>
      </w:pPr>
      <w:r w:rsidRPr="00BD529F">
        <w:t>{ Destination-Realm }</w:t>
      </w:r>
    </w:p>
    <w:p w14:paraId="2A80768E" w14:textId="77777777" w:rsidR="00F33920" w:rsidRPr="00BD529F" w:rsidRDefault="00F33920" w:rsidP="00F33920">
      <w:pPr>
        <w:spacing w:after="0"/>
        <w:ind w:left="3408" w:firstLine="284"/>
        <w:rPr>
          <w:bCs/>
        </w:rPr>
      </w:pPr>
      <w:r w:rsidRPr="00BD529F">
        <w:rPr>
          <w:bCs/>
        </w:rPr>
        <w:t xml:space="preserve">{ </w:t>
      </w:r>
      <w:r w:rsidRPr="00BD529F">
        <w:t>SLg-Location-Type</w:t>
      </w:r>
      <w:r w:rsidRPr="00BD529F">
        <w:rPr>
          <w:bCs/>
        </w:rPr>
        <w:t xml:space="preserve"> }</w:t>
      </w:r>
    </w:p>
    <w:p w14:paraId="1D5100DA" w14:textId="77777777" w:rsidR="00F33920" w:rsidRPr="00BD529F" w:rsidRDefault="00F33920" w:rsidP="00F33920">
      <w:pPr>
        <w:spacing w:after="0"/>
        <w:ind w:left="3408" w:firstLine="284"/>
        <w:rPr>
          <w:bCs/>
        </w:rPr>
      </w:pPr>
      <w:r w:rsidRPr="00BD529F">
        <w:rPr>
          <w:bCs/>
        </w:rPr>
        <w:t>[ User-Name ]</w:t>
      </w:r>
    </w:p>
    <w:p w14:paraId="479A67D0" w14:textId="77777777" w:rsidR="00F33920" w:rsidRPr="00BD529F" w:rsidRDefault="00F33920" w:rsidP="00F33920">
      <w:pPr>
        <w:spacing w:after="0"/>
        <w:ind w:left="3408" w:firstLine="284"/>
        <w:rPr>
          <w:bCs/>
        </w:rPr>
      </w:pPr>
      <w:r w:rsidRPr="00BD529F">
        <w:rPr>
          <w:bCs/>
          <w:lang w:val="en-US"/>
        </w:rPr>
        <w:t>[ MSISDN</w:t>
      </w:r>
      <w:r>
        <w:rPr>
          <w:bCs/>
          <w:lang w:val="en-US"/>
        </w:rPr>
        <w:t xml:space="preserve"> </w:t>
      </w:r>
      <w:r w:rsidRPr="00BD529F">
        <w:rPr>
          <w:bCs/>
        </w:rPr>
        <w:t>]</w:t>
      </w:r>
    </w:p>
    <w:p w14:paraId="098D6E62" w14:textId="77777777" w:rsidR="00F33920" w:rsidRPr="00BD529F" w:rsidRDefault="00F33920" w:rsidP="00F33920">
      <w:pPr>
        <w:spacing w:after="0"/>
        <w:ind w:left="3408" w:firstLine="284"/>
        <w:rPr>
          <w:bCs/>
        </w:rPr>
      </w:pPr>
      <w:r w:rsidRPr="00BD529F">
        <w:rPr>
          <w:bCs/>
          <w:lang w:val="en-US"/>
        </w:rPr>
        <w:t xml:space="preserve">[ IMEI </w:t>
      </w:r>
      <w:r w:rsidRPr="00BD529F">
        <w:rPr>
          <w:bCs/>
        </w:rPr>
        <w:t>]</w:t>
      </w:r>
    </w:p>
    <w:p w14:paraId="11D05496"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LCS-EPS-Client-Name</w:t>
      </w:r>
      <w:r w:rsidRPr="00BD529F">
        <w:rPr>
          <w:bCs/>
        </w:rPr>
        <w:t xml:space="preserve"> }</w:t>
      </w:r>
    </w:p>
    <w:p w14:paraId="0049ADB4" w14:textId="77777777" w:rsidR="00F33920" w:rsidRPr="00BD529F" w:rsidRDefault="00F33920" w:rsidP="00F33920">
      <w:pPr>
        <w:spacing w:after="0"/>
        <w:ind w:left="3408" w:firstLine="284"/>
        <w:rPr>
          <w:bCs/>
        </w:rPr>
      </w:pPr>
      <w:r w:rsidRPr="00BD529F">
        <w:rPr>
          <w:bCs/>
        </w:rPr>
        <w:lastRenderedPageBreak/>
        <w:t xml:space="preserve">{ </w:t>
      </w:r>
      <w:r w:rsidRPr="00BD529F">
        <w:rPr>
          <w:bCs/>
          <w:lang w:eastAsia="zh-CN"/>
        </w:rPr>
        <w:t>LCS-Client-Type</w:t>
      </w:r>
      <w:r w:rsidRPr="00BD529F">
        <w:rPr>
          <w:bCs/>
        </w:rPr>
        <w:t xml:space="preserve"> }</w:t>
      </w:r>
    </w:p>
    <w:p w14:paraId="25997024" w14:textId="77777777" w:rsidR="00F33920" w:rsidRPr="00BD529F" w:rsidRDefault="00F33920" w:rsidP="00F33920">
      <w:pPr>
        <w:spacing w:after="0"/>
        <w:ind w:left="3408" w:firstLine="284"/>
        <w:rPr>
          <w:bCs/>
          <w:lang w:eastAsia="zh-CN"/>
        </w:rPr>
      </w:pPr>
      <w:r w:rsidRPr="00BD529F">
        <w:rPr>
          <w:rFonts w:hint="eastAsia"/>
          <w:bCs/>
          <w:lang w:eastAsia="zh-CN"/>
        </w:rPr>
        <w:t>[ LCS-Requestor-Name ]</w:t>
      </w:r>
    </w:p>
    <w:p w14:paraId="0A6FCCD4"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LCS-Priority</w:t>
      </w:r>
      <w:r w:rsidRPr="00BD529F">
        <w:rPr>
          <w:bCs/>
        </w:rPr>
        <w:t xml:space="preserve"> ]</w:t>
      </w:r>
    </w:p>
    <w:p w14:paraId="7E11A845" w14:textId="77777777" w:rsidR="00F33920" w:rsidRPr="00BD529F" w:rsidRDefault="00F33920" w:rsidP="00F33920">
      <w:pPr>
        <w:spacing w:after="0"/>
        <w:ind w:left="3408" w:firstLine="284"/>
        <w:rPr>
          <w:bCs/>
          <w:lang w:eastAsia="zh-CN"/>
        </w:rPr>
      </w:pPr>
      <w:r w:rsidRPr="00BD529F">
        <w:rPr>
          <w:bCs/>
        </w:rPr>
        <w:t xml:space="preserve">[ </w:t>
      </w:r>
      <w:r w:rsidRPr="00BD529F">
        <w:rPr>
          <w:bCs/>
          <w:lang w:eastAsia="zh-CN"/>
        </w:rPr>
        <w:t>LCS-QoS</w:t>
      </w:r>
      <w:r w:rsidRPr="00BD529F">
        <w:rPr>
          <w:bCs/>
        </w:rPr>
        <w:t xml:space="preserve"> ]</w:t>
      </w:r>
    </w:p>
    <w:p w14:paraId="0671554F" w14:textId="77777777" w:rsidR="00F33920" w:rsidRPr="00BD529F" w:rsidRDefault="00F33920" w:rsidP="00F33920">
      <w:pPr>
        <w:spacing w:after="0"/>
        <w:ind w:left="3408" w:firstLine="284"/>
        <w:rPr>
          <w:bCs/>
        </w:rPr>
      </w:pPr>
      <w:r w:rsidRPr="00BD529F">
        <w:rPr>
          <w:rFonts w:hint="eastAsia"/>
          <w:bCs/>
          <w:lang w:eastAsia="zh-CN"/>
        </w:rPr>
        <w:t xml:space="preserve">[ </w:t>
      </w:r>
      <w:r w:rsidRPr="00BD529F">
        <w:t>Velocity-Requested</w:t>
      </w:r>
      <w:r w:rsidRPr="00BD529F">
        <w:rPr>
          <w:rFonts w:hint="eastAsia"/>
          <w:bCs/>
          <w:lang w:eastAsia="zh-CN"/>
        </w:rPr>
        <w:t xml:space="preserve"> ]</w:t>
      </w:r>
    </w:p>
    <w:p w14:paraId="44E25D17" w14:textId="77777777" w:rsidR="00F33920" w:rsidRPr="00BD529F" w:rsidRDefault="00F33920" w:rsidP="00F33920">
      <w:pPr>
        <w:spacing w:after="0"/>
        <w:ind w:left="3408" w:firstLine="284"/>
        <w:rPr>
          <w:bCs/>
        </w:rPr>
      </w:pPr>
      <w:r w:rsidRPr="00BD529F">
        <w:rPr>
          <w:bCs/>
        </w:rPr>
        <w:t>[</w:t>
      </w:r>
      <w:r>
        <w:rPr>
          <w:bCs/>
        </w:rPr>
        <w:t xml:space="preserve"> </w:t>
      </w:r>
      <w:r w:rsidRPr="00BD529F">
        <w:rPr>
          <w:bCs/>
        </w:rPr>
        <w:t>LCS-</w:t>
      </w:r>
      <w:r w:rsidRPr="00BD529F">
        <w:rPr>
          <w:bCs/>
          <w:lang w:eastAsia="zh-CN"/>
        </w:rPr>
        <w:t>Supported-GAD-Shapes</w:t>
      </w:r>
      <w:r w:rsidRPr="00BD529F">
        <w:rPr>
          <w:bCs/>
        </w:rPr>
        <w:t xml:space="preserve"> ]</w:t>
      </w:r>
    </w:p>
    <w:p w14:paraId="3B1A0755"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LCS-Service-Type-ID</w:t>
      </w:r>
      <w:r w:rsidRPr="00BD529F">
        <w:rPr>
          <w:bCs/>
        </w:rPr>
        <w:t xml:space="preserve"> ]</w:t>
      </w:r>
    </w:p>
    <w:p w14:paraId="709828C2"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LCS-Codeword</w:t>
      </w:r>
      <w:r w:rsidRPr="00BD529F">
        <w:rPr>
          <w:bCs/>
        </w:rPr>
        <w:t xml:space="preserve"> ]</w:t>
      </w:r>
    </w:p>
    <w:p w14:paraId="1860955D"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LCS-Privacy-Check-Non-Session</w:t>
      </w:r>
      <w:r w:rsidRPr="00BD529F">
        <w:rPr>
          <w:bCs/>
        </w:rPr>
        <w:t xml:space="preserve"> ]</w:t>
      </w:r>
    </w:p>
    <w:p w14:paraId="4C4EC011"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LCS-Privacy-Check-Session</w:t>
      </w:r>
      <w:r w:rsidRPr="00BD529F">
        <w:rPr>
          <w:bCs/>
        </w:rPr>
        <w:t xml:space="preserve"> ]</w:t>
      </w:r>
    </w:p>
    <w:p w14:paraId="042B1742" w14:textId="77777777" w:rsidR="00F33920" w:rsidRPr="00BD529F" w:rsidRDefault="00F33920" w:rsidP="00F33920">
      <w:pPr>
        <w:spacing w:after="0"/>
        <w:ind w:left="3408" w:firstLine="284"/>
        <w:rPr>
          <w:bCs/>
        </w:rPr>
      </w:pPr>
      <w:r w:rsidRPr="00BD529F">
        <w:rPr>
          <w:bCs/>
        </w:rPr>
        <w:t>[</w:t>
      </w:r>
      <w:r>
        <w:rPr>
          <w:bCs/>
        </w:rPr>
        <w:t xml:space="preserve"> </w:t>
      </w:r>
      <w:r w:rsidRPr="00BD529F">
        <w:rPr>
          <w:bCs/>
        </w:rPr>
        <w:t>Service-Selection ]</w:t>
      </w:r>
    </w:p>
    <w:p w14:paraId="0427F29B" w14:textId="77777777" w:rsidR="00F33920" w:rsidRPr="00BD529F" w:rsidRDefault="00F33920" w:rsidP="00F33920">
      <w:pPr>
        <w:spacing w:after="0"/>
        <w:ind w:left="3408" w:firstLine="284"/>
        <w:rPr>
          <w:bCs/>
        </w:rPr>
      </w:pPr>
      <w:r w:rsidRPr="00BD529F">
        <w:rPr>
          <w:bCs/>
        </w:rPr>
        <w:t>[ Deferred-Location-Type ]</w:t>
      </w:r>
    </w:p>
    <w:p w14:paraId="0B92DD8F" w14:textId="77777777" w:rsidR="00F33920" w:rsidRDefault="00F33920" w:rsidP="00F33920">
      <w:pPr>
        <w:spacing w:after="0"/>
        <w:ind w:left="3408" w:firstLine="284"/>
        <w:rPr>
          <w:bCs/>
        </w:rPr>
      </w:pPr>
      <w:r>
        <w:rPr>
          <w:bCs/>
        </w:rPr>
        <w:t>[ LCS-Reference-Number ]</w:t>
      </w:r>
    </w:p>
    <w:p w14:paraId="1C4A61BC" w14:textId="77777777" w:rsidR="00F33920" w:rsidRDefault="00F33920" w:rsidP="00F33920">
      <w:pPr>
        <w:spacing w:after="0"/>
        <w:ind w:left="3408" w:firstLine="284"/>
        <w:rPr>
          <w:bCs/>
        </w:rPr>
      </w:pPr>
      <w:r>
        <w:rPr>
          <w:bCs/>
        </w:rPr>
        <w:t>[ Area-Event-Info ]</w:t>
      </w:r>
    </w:p>
    <w:p w14:paraId="6C943845" w14:textId="77777777" w:rsidR="00F33920" w:rsidRDefault="00F33920" w:rsidP="00F33920">
      <w:pPr>
        <w:spacing w:after="0"/>
        <w:ind w:left="3408" w:firstLine="284"/>
        <w:rPr>
          <w:bCs/>
        </w:rPr>
      </w:pPr>
      <w:r>
        <w:rPr>
          <w:bCs/>
        </w:rPr>
        <w:t>[ GMLC-Address ]</w:t>
      </w:r>
    </w:p>
    <w:p w14:paraId="0D3F9A24" w14:textId="77777777" w:rsidR="00F33920" w:rsidRPr="00BD529F" w:rsidRDefault="00F33920" w:rsidP="00F33920">
      <w:pPr>
        <w:spacing w:after="0"/>
        <w:ind w:left="3408" w:firstLine="284"/>
        <w:rPr>
          <w:bCs/>
        </w:rPr>
      </w:pPr>
      <w:r w:rsidRPr="00BD529F">
        <w:rPr>
          <w:bCs/>
        </w:rPr>
        <w:t>[ PLR-Flags ]</w:t>
      </w:r>
    </w:p>
    <w:p w14:paraId="5C092048" w14:textId="77777777" w:rsidR="00F33920" w:rsidRDefault="00F33920" w:rsidP="00F33920">
      <w:pPr>
        <w:spacing w:after="0"/>
        <w:ind w:left="3408" w:firstLine="284"/>
        <w:rPr>
          <w:bCs/>
        </w:rPr>
      </w:pPr>
      <w:r>
        <w:rPr>
          <w:bCs/>
        </w:rPr>
        <w:t>[ Periodic-LDR-Information ]</w:t>
      </w:r>
    </w:p>
    <w:p w14:paraId="652855C0" w14:textId="77777777" w:rsidR="00F33920" w:rsidRPr="00CF7937" w:rsidRDefault="00F33920" w:rsidP="00F33920">
      <w:pPr>
        <w:spacing w:after="0"/>
        <w:ind w:left="3408" w:firstLine="284"/>
        <w:rPr>
          <w:bCs/>
        </w:rPr>
      </w:pPr>
      <w:r>
        <w:rPr>
          <w:bCs/>
        </w:rPr>
        <w:t>[ Reporting-PLMN-List ]</w:t>
      </w:r>
    </w:p>
    <w:p w14:paraId="576EA0A8" w14:textId="77777777" w:rsidR="00F33920" w:rsidRPr="00BD529F" w:rsidRDefault="00F33920" w:rsidP="00F33920">
      <w:pPr>
        <w:spacing w:after="0"/>
        <w:ind w:left="3408" w:firstLine="284"/>
        <w:rPr>
          <w:bCs/>
        </w:rPr>
      </w:pPr>
      <w:r>
        <w:rPr>
          <w:bCs/>
        </w:rPr>
        <w:t>[ Motion-Event-Info ]</w:t>
      </w:r>
    </w:p>
    <w:p w14:paraId="4A163B2D" w14:textId="77777777" w:rsidR="00F33920" w:rsidRPr="00BD529F" w:rsidRDefault="00F33920" w:rsidP="00F33920">
      <w:pPr>
        <w:spacing w:after="0"/>
        <w:ind w:left="3408" w:firstLine="284"/>
        <w:rPr>
          <w:bCs/>
        </w:rPr>
      </w:pPr>
      <w:r w:rsidRPr="00BD529F">
        <w:rPr>
          <w:bCs/>
        </w:rPr>
        <w:t>*[ Supported-Features ]</w:t>
      </w:r>
    </w:p>
    <w:p w14:paraId="51E907A3" w14:textId="77777777" w:rsidR="00F33920" w:rsidRPr="00BD529F" w:rsidRDefault="00F33920" w:rsidP="00F33920">
      <w:pPr>
        <w:spacing w:after="0"/>
        <w:ind w:left="3408" w:firstLine="284"/>
      </w:pPr>
      <w:r w:rsidRPr="00BD529F">
        <w:t>*[ AVP ]</w:t>
      </w:r>
    </w:p>
    <w:p w14:paraId="73D6CD55" w14:textId="77777777" w:rsidR="00F33920" w:rsidRPr="00BD529F" w:rsidRDefault="00F33920" w:rsidP="00F33920">
      <w:pPr>
        <w:spacing w:after="0"/>
        <w:ind w:left="3408" w:firstLine="284"/>
      </w:pPr>
      <w:r w:rsidRPr="00BD529F">
        <w:t>*[ Proxy-Info ]</w:t>
      </w:r>
    </w:p>
    <w:p w14:paraId="12901CE9" w14:textId="77777777" w:rsidR="00F33920" w:rsidRPr="00BD529F" w:rsidRDefault="00F33920" w:rsidP="00F33920">
      <w:pPr>
        <w:ind w:left="3408" w:firstLine="284"/>
      </w:pPr>
      <w:r w:rsidRPr="00BD529F">
        <w:t>*[ Route-Record ]</w:t>
      </w:r>
    </w:p>
    <w:p w14:paraId="3DB1C0D4" w14:textId="77777777" w:rsidR="00F46FED" w:rsidRPr="00BD529F" w:rsidRDefault="00F46FED" w:rsidP="005B7690">
      <w:pPr>
        <w:pStyle w:val="Heading3"/>
      </w:pPr>
      <w:bookmarkStart w:id="95" w:name="_Toc136340721"/>
      <w:bookmarkEnd w:id="94"/>
      <w:r w:rsidRPr="00BD529F">
        <w:rPr>
          <w:lang w:eastAsia="zh-CN"/>
        </w:rPr>
        <w:t>7.3.2</w:t>
      </w:r>
      <w:r w:rsidRPr="00BD529F">
        <w:rPr>
          <w:lang w:eastAsia="zh-CN"/>
        </w:rPr>
        <w:tab/>
        <w:t>Provide-Location-Answer (PLA) Command</w:t>
      </w:r>
      <w:bookmarkEnd w:id="92"/>
      <w:bookmarkEnd w:id="95"/>
    </w:p>
    <w:p w14:paraId="673F68F8" w14:textId="77777777" w:rsidR="00C37A18" w:rsidRPr="00BD529F" w:rsidRDefault="00C37A18" w:rsidP="00C37A18">
      <w:r w:rsidRPr="00BD529F">
        <w:t xml:space="preserve">The </w:t>
      </w:r>
      <w:r w:rsidRPr="00BD529F">
        <w:rPr>
          <w:lang w:eastAsia="zh-CN"/>
        </w:rPr>
        <w:t>Provide</w:t>
      </w:r>
      <w:r w:rsidRPr="00BD529F">
        <w:t>-</w:t>
      </w:r>
      <w:r w:rsidRPr="00BD529F">
        <w:rPr>
          <w:lang w:eastAsia="zh-CN"/>
        </w:rPr>
        <w:t>Location</w:t>
      </w:r>
      <w:r w:rsidRPr="00BD529F">
        <w:t>-Answer (</w:t>
      </w:r>
      <w:r w:rsidRPr="00BD529F">
        <w:rPr>
          <w:lang w:eastAsia="zh-CN"/>
        </w:rPr>
        <w:t>PL</w:t>
      </w:r>
      <w:r w:rsidRPr="00BD529F">
        <w:t xml:space="preserve">A) command, indicated by the Command-Code field set to 8388620 and the </w:t>
      </w:r>
      <w:r w:rsidR="00BD529F">
        <w:t>'</w:t>
      </w:r>
      <w:r w:rsidRPr="00BD529F">
        <w:t>R</w:t>
      </w:r>
      <w:r w:rsidR="00BD529F">
        <w:t>'</w:t>
      </w:r>
      <w:r w:rsidRPr="00BD529F">
        <w:t xml:space="preserve"> bit cleared in the Command Flags field, is sent by the MME or SGSN to the GMLC in response to the </w:t>
      </w:r>
      <w:r w:rsidRPr="00BD529F">
        <w:rPr>
          <w:lang w:eastAsia="zh-CN"/>
        </w:rPr>
        <w:t>Provide</w:t>
      </w:r>
      <w:r w:rsidRPr="00BD529F">
        <w:t>-</w:t>
      </w:r>
      <w:r w:rsidRPr="00BD529F">
        <w:rPr>
          <w:lang w:eastAsia="zh-CN"/>
        </w:rPr>
        <w:t>Location</w:t>
      </w:r>
      <w:r w:rsidRPr="00BD529F">
        <w:t>-Request command.</w:t>
      </w:r>
    </w:p>
    <w:p w14:paraId="06AAD7C6" w14:textId="77777777" w:rsidR="00F46FED" w:rsidRPr="00BD529F" w:rsidRDefault="00F46FED" w:rsidP="00F46FED">
      <w:r w:rsidRPr="00BD529F">
        <w:t>Message Format</w:t>
      </w:r>
    </w:p>
    <w:p w14:paraId="63248D10" w14:textId="77777777" w:rsidR="00F46FED" w:rsidRPr="00BD529F" w:rsidRDefault="00F46FED" w:rsidP="00F46FED">
      <w:pPr>
        <w:spacing w:after="0"/>
        <w:ind w:left="568" w:firstLine="284"/>
      </w:pPr>
      <w:bookmarkStart w:id="96" w:name="_PERM_MCCTEMPBM_CRPT15530161___2"/>
      <w:r w:rsidRPr="00BD529F">
        <w:t xml:space="preserve">&lt; </w:t>
      </w:r>
      <w:r w:rsidRPr="00BD529F">
        <w:rPr>
          <w:lang w:eastAsia="zh-CN"/>
        </w:rPr>
        <w:t>Provide</w:t>
      </w:r>
      <w:r w:rsidRPr="00BD529F">
        <w:t>-</w:t>
      </w:r>
      <w:r w:rsidRPr="00BD529F">
        <w:rPr>
          <w:lang w:eastAsia="zh-CN"/>
        </w:rPr>
        <w:t>Location</w:t>
      </w:r>
      <w:r w:rsidRPr="00BD529F">
        <w:t>-Answer &gt; ::=</w:t>
      </w:r>
      <w:r w:rsidRPr="00BD529F">
        <w:tab/>
        <w:t xml:space="preserve">&lt; Diameter Header: </w:t>
      </w:r>
      <w:r w:rsidR="00F30E98" w:rsidRPr="00BD529F">
        <w:t>8388620</w:t>
      </w:r>
      <w:r w:rsidRPr="00BD529F">
        <w:t xml:space="preserve">, PXY, </w:t>
      </w:r>
      <w:r w:rsidR="006336B4" w:rsidRPr="00BD529F">
        <w:rPr>
          <w:lang w:eastAsia="zh-CN"/>
        </w:rPr>
        <w:t>16777255</w:t>
      </w:r>
      <w:r w:rsidRPr="00BD529F">
        <w:t xml:space="preserve"> &gt;</w:t>
      </w:r>
    </w:p>
    <w:p w14:paraId="0C447941" w14:textId="77777777" w:rsidR="00F33920" w:rsidRPr="00BD529F" w:rsidRDefault="00F33920" w:rsidP="00F33920">
      <w:pPr>
        <w:spacing w:after="0"/>
        <w:ind w:left="3408" w:firstLine="284"/>
        <w:rPr>
          <w:lang w:eastAsia="ja-JP"/>
        </w:rPr>
      </w:pPr>
      <w:bookmarkStart w:id="97" w:name="_PERM_MCCTEMPBM_CRPT15530162___2"/>
      <w:bookmarkEnd w:id="96"/>
      <w:r w:rsidRPr="00BD529F">
        <w:t>&lt; Session-Id &gt;</w:t>
      </w:r>
    </w:p>
    <w:p w14:paraId="04063F06" w14:textId="77777777" w:rsidR="009278F8" w:rsidRPr="00BD529F" w:rsidRDefault="009278F8" w:rsidP="009278F8">
      <w:pPr>
        <w:spacing w:after="0"/>
        <w:ind w:left="3408" w:firstLine="284"/>
        <w:rPr>
          <w:lang w:eastAsia="ja-JP"/>
        </w:rPr>
      </w:pPr>
      <w:r>
        <w:t>[ DRMP ]</w:t>
      </w:r>
    </w:p>
    <w:p w14:paraId="39EC6F4E" w14:textId="77777777" w:rsidR="00F33920" w:rsidRPr="00BD529F" w:rsidRDefault="00F33920" w:rsidP="00F33920">
      <w:pPr>
        <w:spacing w:after="0"/>
        <w:ind w:left="3408" w:firstLine="284"/>
        <w:rPr>
          <w:lang w:eastAsia="ja-JP"/>
        </w:rPr>
      </w:pPr>
      <w:r w:rsidRPr="00BD529F">
        <w:t>[ Vendor-Specific-Application-Id ]</w:t>
      </w:r>
    </w:p>
    <w:p w14:paraId="3E76E21F" w14:textId="77777777" w:rsidR="00F46FED" w:rsidRPr="00BD529F" w:rsidRDefault="00F46FED" w:rsidP="00F33920">
      <w:pPr>
        <w:spacing w:after="0"/>
        <w:ind w:left="3408" w:firstLine="284"/>
      </w:pPr>
      <w:r w:rsidRPr="00BD529F">
        <w:t>[ Result-Code ]</w:t>
      </w:r>
    </w:p>
    <w:p w14:paraId="71CD907B" w14:textId="77777777" w:rsidR="00F46FED" w:rsidRPr="00BD529F" w:rsidRDefault="00F46FED" w:rsidP="00F46FED">
      <w:pPr>
        <w:spacing w:after="0"/>
        <w:ind w:left="3408" w:firstLine="284"/>
      </w:pPr>
      <w:r w:rsidRPr="00BD529F">
        <w:t>[ Experimental-Result ]</w:t>
      </w:r>
    </w:p>
    <w:p w14:paraId="762CBAFD" w14:textId="77777777" w:rsidR="00F46FED" w:rsidRPr="00BD529F" w:rsidRDefault="00F46FED" w:rsidP="00F46FED">
      <w:pPr>
        <w:spacing w:after="0"/>
        <w:ind w:left="3408" w:firstLine="284"/>
      </w:pPr>
      <w:r w:rsidRPr="00BD529F">
        <w:t>{ Auth-Session-State }</w:t>
      </w:r>
    </w:p>
    <w:p w14:paraId="2D0E62F0" w14:textId="77777777" w:rsidR="00F46FED" w:rsidRPr="00BD529F" w:rsidRDefault="00F46FED" w:rsidP="00F46FED">
      <w:pPr>
        <w:spacing w:after="0"/>
        <w:ind w:left="3408" w:firstLine="284"/>
      </w:pPr>
      <w:r w:rsidRPr="00BD529F">
        <w:t>{ Origin-Host }</w:t>
      </w:r>
    </w:p>
    <w:p w14:paraId="1BF661BD" w14:textId="77777777" w:rsidR="00F46FED" w:rsidRPr="00BD529F" w:rsidRDefault="00F46FED" w:rsidP="00F46FED">
      <w:pPr>
        <w:spacing w:after="0"/>
        <w:ind w:left="3408" w:firstLine="284"/>
      </w:pPr>
      <w:r w:rsidRPr="00BD529F">
        <w:t>{ Origin-Realm }</w:t>
      </w:r>
    </w:p>
    <w:p w14:paraId="56104D40" w14:textId="77777777" w:rsidR="00F46FED" w:rsidRPr="00BD529F" w:rsidRDefault="00F46FED" w:rsidP="00F46FED">
      <w:pPr>
        <w:spacing w:after="0"/>
        <w:ind w:left="3408" w:firstLine="284"/>
        <w:rPr>
          <w:bCs/>
        </w:rPr>
      </w:pPr>
      <w:r w:rsidRPr="00BD529F">
        <w:rPr>
          <w:bCs/>
        </w:rPr>
        <w:t xml:space="preserve">[ </w:t>
      </w:r>
      <w:r w:rsidRPr="00BD529F">
        <w:rPr>
          <w:bCs/>
          <w:lang w:eastAsia="zh-CN"/>
        </w:rPr>
        <w:t>Location-Estimate</w:t>
      </w:r>
      <w:r w:rsidRPr="00BD529F">
        <w:rPr>
          <w:bCs/>
        </w:rPr>
        <w:t xml:space="preserve"> ]</w:t>
      </w:r>
    </w:p>
    <w:p w14:paraId="4A7075ED" w14:textId="77777777" w:rsidR="00F46FED" w:rsidRPr="00BD529F" w:rsidRDefault="00F46FED" w:rsidP="00F46FED">
      <w:pPr>
        <w:spacing w:after="0"/>
        <w:ind w:left="3408" w:firstLine="284"/>
        <w:rPr>
          <w:bCs/>
          <w:lang w:eastAsia="zh-CN"/>
        </w:rPr>
      </w:pPr>
      <w:r w:rsidRPr="00BD529F">
        <w:rPr>
          <w:bCs/>
        </w:rPr>
        <w:t>[ Accuracy-Fulfilment-Indicator ]</w:t>
      </w:r>
    </w:p>
    <w:p w14:paraId="5768F198" w14:textId="77777777" w:rsidR="00F46FED" w:rsidRPr="00BD529F" w:rsidRDefault="00F46FED" w:rsidP="00F46FED">
      <w:pPr>
        <w:spacing w:after="0"/>
        <w:ind w:left="3408" w:firstLine="284"/>
        <w:rPr>
          <w:bCs/>
          <w:lang w:eastAsia="zh-CN"/>
        </w:rPr>
      </w:pPr>
      <w:r w:rsidRPr="00BD529F">
        <w:rPr>
          <w:bCs/>
          <w:lang w:eastAsia="zh-CN"/>
        </w:rPr>
        <w:t>[ Age-Of-Location-Estimate]</w:t>
      </w:r>
    </w:p>
    <w:p w14:paraId="70092EA8" w14:textId="77777777" w:rsidR="00F46FED" w:rsidRPr="00BD529F" w:rsidRDefault="00F46FED" w:rsidP="00F46FED">
      <w:pPr>
        <w:spacing w:after="0"/>
        <w:ind w:left="3408" w:firstLine="284"/>
        <w:rPr>
          <w:bCs/>
        </w:rPr>
      </w:pPr>
      <w:r w:rsidRPr="00BD529F">
        <w:rPr>
          <w:bCs/>
        </w:rPr>
        <w:t>[ Velocity</w:t>
      </w:r>
      <w:r w:rsidRPr="00BD529F">
        <w:rPr>
          <w:bCs/>
          <w:lang w:eastAsia="zh-CN"/>
        </w:rPr>
        <w:t>-Estimate</w:t>
      </w:r>
      <w:r w:rsidRPr="00BD529F">
        <w:rPr>
          <w:bCs/>
        </w:rPr>
        <w:t xml:space="preserve"> ]</w:t>
      </w:r>
    </w:p>
    <w:p w14:paraId="2B4FC617" w14:textId="77777777" w:rsidR="00F46FED" w:rsidRPr="00BD529F" w:rsidRDefault="00F46FED" w:rsidP="00F46FED">
      <w:pPr>
        <w:spacing w:after="0"/>
        <w:ind w:left="3408" w:firstLine="284"/>
        <w:rPr>
          <w:bCs/>
          <w:lang w:eastAsia="zh-CN"/>
        </w:rPr>
      </w:pPr>
      <w:r w:rsidRPr="00BD529F">
        <w:rPr>
          <w:bCs/>
          <w:lang w:eastAsia="zh-CN"/>
        </w:rPr>
        <w:t>[ EUTRAN-Positioning-Data]</w:t>
      </w:r>
    </w:p>
    <w:p w14:paraId="2E6F18ED" w14:textId="77777777" w:rsidR="00C37A18" w:rsidRPr="00BD529F" w:rsidRDefault="00F46FED" w:rsidP="00C37A18">
      <w:pPr>
        <w:spacing w:after="0"/>
        <w:ind w:left="3408" w:firstLine="284"/>
        <w:rPr>
          <w:bCs/>
        </w:rPr>
      </w:pPr>
      <w:r w:rsidRPr="00BD529F">
        <w:rPr>
          <w:bCs/>
        </w:rPr>
        <w:t>[ ECGI ]</w:t>
      </w:r>
    </w:p>
    <w:p w14:paraId="771C1B41" w14:textId="77777777" w:rsidR="00C37A18" w:rsidRPr="00BD529F" w:rsidRDefault="00C37A18" w:rsidP="00C37A18">
      <w:pPr>
        <w:spacing w:after="0"/>
        <w:ind w:left="3408" w:firstLine="284"/>
        <w:rPr>
          <w:bCs/>
        </w:rPr>
      </w:pPr>
      <w:r w:rsidRPr="00BD529F">
        <w:rPr>
          <w:bCs/>
        </w:rPr>
        <w:t>[ GERAN-Positioning-Info ]</w:t>
      </w:r>
    </w:p>
    <w:p w14:paraId="0C4E80AE" w14:textId="77777777" w:rsidR="00C37A18" w:rsidRPr="00BD529F" w:rsidRDefault="00C37A18" w:rsidP="00C37A18">
      <w:pPr>
        <w:spacing w:after="0"/>
        <w:ind w:left="3408" w:firstLine="284"/>
        <w:rPr>
          <w:bCs/>
        </w:rPr>
      </w:pPr>
      <w:r w:rsidRPr="00BD529F">
        <w:rPr>
          <w:bCs/>
        </w:rPr>
        <w:t>[ Cell-Global-Identity ]</w:t>
      </w:r>
    </w:p>
    <w:p w14:paraId="3AAB54A0" w14:textId="77777777" w:rsidR="00C37A18" w:rsidRPr="00BD529F" w:rsidRDefault="00C37A18" w:rsidP="00C37A18">
      <w:pPr>
        <w:spacing w:after="0"/>
        <w:ind w:left="3408" w:firstLine="284"/>
        <w:rPr>
          <w:bCs/>
        </w:rPr>
      </w:pPr>
      <w:r w:rsidRPr="00BD529F">
        <w:rPr>
          <w:bCs/>
        </w:rPr>
        <w:t>[ UTRAN-Positioning-Info ]</w:t>
      </w:r>
    </w:p>
    <w:p w14:paraId="59DA478E" w14:textId="77777777" w:rsidR="00F46FED" w:rsidRPr="00BD529F" w:rsidRDefault="00C37A18" w:rsidP="00F46FED">
      <w:pPr>
        <w:spacing w:after="0"/>
        <w:ind w:left="3408" w:firstLine="284"/>
        <w:rPr>
          <w:bCs/>
        </w:rPr>
      </w:pPr>
      <w:r w:rsidRPr="00BD529F">
        <w:rPr>
          <w:bCs/>
        </w:rPr>
        <w:t>[ Service-Area-Identity ]</w:t>
      </w:r>
    </w:p>
    <w:p w14:paraId="25F7ECBA" w14:textId="77777777" w:rsidR="001652CF" w:rsidRPr="00BD529F" w:rsidRDefault="00A94641" w:rsidP="001652CF">
      <w:pPr>
        <w:spacing w:after="0"/>
        <w:ind w:left="3408" w:firstLine="284"/>
        <w:rPr>
          <w:bCs/>
        </w:rPr>
      </w:pPr>
      <w:r w:rsidRPr="00BD529F">
        <w:rPr>
          <w:bCs/>
        </w:rPr>
        <w:t>[ Serving-Node ]</w:t>
      </w:r>
    </w:p>
    <w:p w14:paraId="334162C1" w14:textId="77777777" w:rsidR="0083254D" w:rsidRPr="00BD529F" w:rsidRDefault="001652CF" w:rsidP="0083254D">
      <w:pPr>
        <w:spacing w:after="0"/>
        <w:ind w:left="3408" w:firstLine="284"/>
        <w:rPr>
          <w:bCs/>
        </w:rPr>
      </w:pPr>
      <w:r w:rsidRPr="00BD529F">
        <w:rPr>
          <w:bCs/>
        </w:rPr>
        <w:t>[ PLA-Flags ]</w:t>
      </w:r>
    </w:p>
    <w:p w14:paraId="6E764F04" w14:textId="77777777" w:rsidR="00037A6B" w:rsidRPr="00BD529F" w:rsidRDefault="0083254D" w:rsidP="00037A6B">
      <w:pPr>
        <w:spacing w:after="0"/>
        <w:ind w:left="3408" w:firstLine="284"/>
        <w:rPr>
          <w:bCs/>
        </w:rPr>
      </w:pPr>
      <w:r w:rsidRPr="00BD529F">
        <w:rPr>
          <w:bCs/>
        </w:rPr>
        <w:t>[ ESMLC-Cell-Info ]</w:t>
      </w:r>
    </w:p>
    <w:p w14:paraId="4BC2428A" w14:textId="77777777" w:rsidR="00037A6B" w:rsidRPr="00BD529F" w:rsidRDefault="00037A6B" w:rsidP="00037A6B">
      <w:pPr>
        <w:spacing w:after="0"/>
        <w:ind w:left="3408" w:firstLine="284"/>
        <w:rPr>
          <w:bCs/>
        </w:rPr>
      </w:pPr>
      <w:r w:rsidRPr="00BD529F">
        <w:rPr>
          <w:bCs/>
        </w:rPr>
        <w:t>[ Civic-Address ]</w:t>
      </w:r>
    </w:p>
    <w:p w14:paraId="767F8C29" w14:textId="77777777" w:rsidR="00A94641" w:rsidRPr="00BD529F" w:rsidRDefault="00037A6B" w:rsidP="00037A6B">
      <w:pPr>
        <w:spacing w:after="0"/>
        <w:ind w:left="3408" w:firstLine="284"/>
        <w:rPr>
          <w:bCs/>
        </w:rPr>
      </w:pPr>
      <w:r w:rsidRPr="00BD529F">
        <w:rPr>
          <w:bCs/>
        </w:rPr>
        <w:t>[ Barometric-Pressure ]</w:t>
      </w:r>
    </w:p>
    <w:p w14:paraId="1630ED8B" w14:textId="77777777" w:rsidR="007018A5" w:rsidRPr="00BD529F" w:rsidRDefault="007018A5" w:rsidP="007018A5">
      <w:pPr>
        <w:spacing w:after="0"/>
        <w:ind w:left="3408" w:firstLine="284"/>
        <w:rPr>
          <w:bCs/>
        </w:rPr>
      </w:pPr>
      <w:r w:rsidRPr="00BD529F">
        <w:rPr>
          <w:bCs/>
        </w:rPr>
        <w:t>*[ Supported-Features ]</w:t>
      </w:r>
    </w:p>
    <w:p w14:paraId="6E15AFA8" w14:textId="77777777" w:rsidR="00F46FED" w:rsidRPr="00BD529F" w:rsidRDefault="00F46FED" w:rsidP="00F46FED">
      <w:pPr>
        <w:spacing w:after="0"/>
        <w:ind w:left="3408" w:firstLine="284"/>
      </w:pPr>
      <w:r w:rsidRPr="00BD529F">
        <w:t>*[ AVP ]</w:t>
      </w:r>
    </w:p>
    <w:p w14:paraId="5100A8C8" w14:textId="77777777" w:rsidR="00F46FED" w:rsidRPr="00BD529F" w:rsidRDefault="00F46FED" w:rsidP="00F46FED">
      <w:pPr>
        <w:spacing w:after="0"/>
        <w:ind w:left="3408" w:firstLine="284"/>
      </w:pPr>
      <w:r w:rsidRPr="00BD529F">
        <w:t>[ Failed-AVP ]</w:t>
      </w:r>
    </w:p>
    <w:p w14:paraId="2157D81A" w14:textId="77777777" w:rsidR="00F46FED" w:rsidRPr="00BD529F" w:rsidRDefault="00F46FED" w:rsidP="00F46FED">
      <w:pPr>
        <w:spacing w:after="0"/>
        <w:ind w:left="3408" w:firstLine="284"/>
      </w:pPr>
      <w:r w:rsidRPr="00BD529F">
        <w:t>*[ Proxy-Info ]</w:t>
      </w:r>
    </w:p>
    <w:p w14:paraId="420A0FF2" w14:textId="77777777" w:rsidR="00F46FED" w:rsidRPr="00BD529F" w:rsidRDefault="00F46FED" w:rsidP="00F46FED">
      <w:pPr>
        <w:ind w:left="3408" w:firstLine="284"/>
      </w:pPr>
      <w:r w:rsidRPr="00BD529F">
        <w:t>*[ Route-Record ]</w:t>
      </w:r>
    </w:p>
    <w:p w14:paraId="1712A117" w14:textId="77777777" w:rsidR="00F46FED" w:rsidRPr="00BD529F" w:rsidRDefault="00F46FED" w:rsidP="005B7690">
      <w:pPr>
        <w:pStyle w:val="Heading3"/>
      </w:pPr>
      <w:bookmarkStart w:id="98" w:name="_Toc19716081"/>
      <w:bookmarkStart w:id="99" w:name="_Toc136340722"/>
      <w:bookmarkEnd w:id="97"/>
      <w:r w:rsidRPr="00BD529F">
        <w:rPr>
          <w:lang w:eastAsia="zh-CN"/>
        </w:rPr>
        <w:lastRenderedPageBreak/>
        <w:t>7.3.3</w:t>
      </w:r>
      <w:r w:rsidRPr="00BD529F">
        <w:rPr>
          <w:lang w:eastAsia="zh-CN"/>
        </w:rPr>
        <w:tab/>
        <w:t>Location-Report-Request</w:t>
      </w:r>
      <w:r w:rsidRPr="00BD529F">
        <w:t xml:space="preserve"> (</w:t>
      </w:r>
      <w:r w:rsidRPr="00BD529F">
        <w:rPr>
          <w:lang w:eastAsia="zh-CN"/>
        </w:rPr>
        <w:t>LRR</w:t>
      </w:r>
      <w:r w:rsidRPr="00BD529F">
        <w:t>) Command</w:t>
      </w:r>
      <w:bookmarkEnd w:id="98"/>
      <w:bookmarkEnd w:id="99"/>
    </w:p>
    <w:p w14:paraId="40BAB198" w14:textId="77777777" w:rsidR="00C37A18" w:rsidRPr="00BD529F" w:rsidRDefault="00C37A18" w:rsidP="00C37A18">
      <w:r w:rsidRPr="00BD529F">
        <w:t xml:space="preserve">The </w:t>
      </w:r>
      <w:r w:rsidRPr="00BD529F">
        <w:rPr>
          <w:lang w:eastAsia="zh-CN"/>
        </w:rPr>
        <w:t>Location-Report-Request</w:t>
      </w:r>
      <w:r w:rsidRPr="00BD529F">
        <w:t xml:space="preserve"> (</w:t>
      </w:r>
      <w:r w:rsidRPr="00BD529F">
        <w:rPr>
          <w:lang w:eastAsia="zh-CN"/>
        </w:rPr>
        <w:t>LRR</w:t>
      </w:r>
      <w:r w:rsidRPr="00BD529F">
        <w:t xml:space="preserve">) command, indicated by the Command-Code field set to 8388621 and the </w:t>
      </w:r>
      <w:r w:rsidR="00BD529F">
        <w:t>'</w:t>
      </w:r>
      <w:r w:rsidRPr="00BD529F">
        <w:t>R</w:t>
      </w:r>
      <w:r w:rsidR="00BD529F">
        <w:t>'</w:t>
      </w:r>
      <w:r w:rsidRPr="00BD529F">
        <w:t xml:space="preserve"> bit set in the Command Flags field, is sent by the MME or SGSN in order to provide </w:t>
      </w:r>
      <w:r w:rsidRPr="00BD529F">
        <w:rPr>
          <w:lang w:eastAsia="zh-CN"/>
        </w:rPr>
        <w:t>subscriber location data to the GMLC</w:t>
      </w:r>
      <w:r w:rsidRPr="00BD529F">
        <w:t>.</w:t>
      </w:r>
    </w:p>
    <w:p w14:paraId="553BDD93" w14:textId="77777777" w:rsidR="00C37A18" w:rsidRPr="00BD529F" w:rsidRDefault="00C37A18" w:rsidP="00C37A18">
      <w:r w:rsidRPr="00BD529F">
        <w:t>Message Format</w:t>
      </w:r>
    </w:p>
    <w:p w14:paraId="74B02392" w14:textId="77777777" w:rsidR="00F46FED" w:rsidRPr="00BD529F" w:rsidRDefault="00F46FED" w:rsidP="00F46FED">
      <w:pPr>
        <w:spacing w:after="0"/>
        <w:ind w:left="568" w:firstLine="284"/>
      </w:pPr>
      <w:bookmarkStart w:id="100" w:name="_PERM_MCCTEMPBM_CRPT15530163___2"/>
      <w:r w:rsidRPr="00BD529F">
        <w:t xml:space="preserve">&lt; </w:t>
      </w:r>
      <w:r w:rsidRPr="00BD529F">
        <w:rPr>
          <w:lang w:eastAsia="zh-CN"/>
        </w:rPr>
        <w:t>Location-Report</w:t>
      </w:r>
      <w:r w:rsidRPr="00BD529F">
        <w:t>-Request&gt; ::=</w:t>
      </w:r>
      <w:r w:rsidRPr="00BD529F">
        <w:tab/>
        <w:t xml:space="preserve">&lt; Diameter Header: </w:t>
      </w:r>
      <w:r w:rsidR="00F30E98" w:rsidRPr="00BD529F">
        <w:t>8388621</w:t>
      </w:r>
      <w:r w:rsidRPr="00BD529F">
        <w:t xml:space="preserve">, REQ, PXY, </w:t>
      </w:r>
      <w:r w:rsidR="006336B4" w:rsidRPr="00BD529F">
        <w:rPr>
          <w:lang w:eastAsia="zh-CN"/>
        </w:rPr>
        <w:t>16777255</w:t>
      </w:r>
      <w:r w:rsidRPr="00BD529F">
        <w:t xml:space="preserve"> &gt;</w:t>
      </w:r>
    </w:p>
    <w:p w14:paraId="245189B5" w14:textId="77777777" w:rsidR="00F33920" w:rsidRPr="00BD529F" w:rsidRDefault="00F33920" w:rsidP="00F33920">
      <w:pPr>
        <w:spacing w:after="0"/>
        <w:ind w:left="3408" w:firstLine="284"/>
        <w:rPr>
          <w:lang w:eastAsia="ja-JP"/>
        </w:rPr>
      </w:pPr>
      <w:bookmarkStart w:id="101" w:name="_PERM_MCCTEMPBM_CRPT15530164___2"/>
      <w:bookmarkEnd w:id="100"/>
      <w:r w:rsidRPr="00BD529F">
        <w:t>&lt; Session-Id &gt;</w:t>
      </w:r>
    </w:p>
    <w:p w14:paraId="36D1606B" w14:textId="77777777" w:rsidR="009278F8" w:rsidRPr="00BD529F" w:rsidRDefault="009278F8" w:rsidP="009278F8">
      <w:pPr>
        <w:spacing w:after="0"/>
        <w:ind w:left="3408" w:firstLine="284"/>
        <w:rPr>
          <w:lang w:eastAsia="ja-JP"/>
        </w:rPr>
      </w:pPr>
      <w:r>
        <w:t>[ DRMP ]</w:t>
      </w:r>
    </w:p>
    <w:p w14:paraId="671CAD5B" w14:textId="77777777" w:rsidR="00F33920" w:rsidRPr="00BD529F" w:rsidRDefault="00F33920" w:rsidP="00F33920">
      <w:pPr>
        <w:spacing w:after="0"/>
        <w:ind w:left="3408" w:firstLine="284"/>
        <w:rPr>
          <w:lang w:eastAsia="ja-JP"/>
        </w:rPr>
      </w:pPr>
      <w:r w:rsidRPr="00BD529F">
        <w:t>[ Vendor-Specific-Application-Id ]</w:t>
      </w:r>
    </w:p>
    <w:p w14:paraId="52337CA2" w14:textId="77777777" w:rsidR="00F46FED" w:rsidRPr="00BD529F" w:rsidRDefault="00F46FED" w:rsidP="00F46FED">
      <w:pPr>
        <w:spacing w:after="0"/>
        <w:ind w:left="3408" w:firstLine="284"/>
      </w:pPr>
      <w:r w:rsidRPr="00BD529F">
        <w:t>{ Auth-Session-State }</w:t>
      </w:r>
    </w:p>
    <w:p w14:paraId="1C41475E" w14:textId="77777777" w:rsidR="00F46FED" w:rsidRPr="00BD529F" w:rsidRDefault="00F46FED" w:rsidP="00F46FED">
      <w:pPr>
        <w:spacing w:after="0"/>
        <w:ind w:left="3408" w:firstLine="284"/>
      </w:pPr>
      <w:r w:rsidRPr="00BD529F">
        <w:t>{ Origin-Host }</w:t>
      </w:r>
    </w:p>
    <w:p w14:paraId="0F5BA5F0" w14:textId="77777777" w:rsidR="00F46FED" w:rsidRPr="00BD529F" w:rsidRDefault="00F46FED" w:rsidP="00F46FED">
      <w:pPr>
        <w:spacing w:after="0"/>
        <w:ind w:left="3408" w:firstLine="284"/>
      </w:pPr>
      <w:r w:rsidRPr="00BD529F">
        <w:t>{ Origin-Realm }</w:t>
      </w:r>
    </w:p>
    <w:p w14:paraId="49F991EC" w14:textId="77777777" w:rsidR="00F46FED" w:rsidRPr="00BD529F" w:rsidRDefault="00F46FED" w:rsidP="00F46FED">
      <w:pPr>
        <w:spacing w:after="0"/>
        <w:ind w:left="3408" w:firstLine="284"/>
      </w:pPr>
      <w:r w:rsidRPr="00BD529F">
        <w:t>{ Destination-Host }</w:t>
      </w:r>
    </w:p>
    <w:p w14:paraId="065FEB3F" w14:textId="77777777" w:rsidR="00F46FED" w:rsidRPr="00BD529F" w:rsidRDefault="00F46FED" w:rsidP="00F46FED">
      <w:pPr>
        <w:spacing w:after="0"/>
        <w:ind w:left="3408" w:firstLine="284"/>
      </w:pPr>
      <w:r w:rsidRPr="00BD529F">
        <w:t>{ Destination-Realm }</w:t>
      </w:r>
    </w:p>
    <w:p w14:paraId="28D08191" w14:textId="77777777" w:rsidR="00F46FED" w:rsidRPr="00BD529F" w:rsidRDefault="00F46FED" w:rsidP="00F46FED">
      <w:pPr>
        <w:spacing w:after="0"/>
        <w:ind w:left="3408" w:firstLine="284"/>
        <w:rPr>
          <w:bCs/>
        </w:rPr>
      </w:pPr>
      <w:r w:rsidRPr="00BD529F">
        <w:rPr>
          <w:bCs/>
        </w:rPr>
        <w:t xml:space="preserve">{ </w:t>
      </w:r>
      <w:r w:rsidRPr="00BD529F">
        <w:rPr>
          <w:bCs/>
          <w:lang w:eastAsia="zh-CN"/>
        </w:rPr>
        <w:t>Location-Event</w:t>
      </w:r>
      <w:r w:rsidRPr="00BD529F">
        <w:rPr>
          <w:bCs/>
        </w:rPr>
        <w:t xml:space="preserve"> }</w:t>
      </w:r>
    </w:p>
    <w:p w14:paraId="62075B8F" w14:textId="77777777" w:rsidR="00F46FED" w:rsidRPr="00BD529F" w:rsidRDefault="00F46FED" w:rsidP="00F46FED">
      <w:pPr>
        <w:spacing w:after="0"/>
        <w:ind w:left="3408" w:firstLine="284"/>
        <w:rPr>
          <w:bCs/>
        </w:rPr>
      </w:pPr>
      <w:r w:rsidRPr="00BD529F">
        <w:rPr>
          <w:bCs/>
        </w:rPr>
        <w:t xml:space="preserve">[ </w:t>
      </w:r>
      <w:r w:rsidRPr="00BD529F">
        <w:rPr>
          <w:bCs/>
          <w:lang w:eastAsia="zh-CN"/>
        </w:rPr>
        <w:t>LCS-EPS-Client-Name</w:t>
      </w:r>
      <w:r w:rsidRPr="00BD529F">
        <w:rPr>
          <w:bCs/>
        </w:rPr>
        <w:t xml:space="preserve"> ]</w:t>
      </w:r>
    </w:p>
    <w:p w14:paraId="4F506C84" w14:textId="77777777" w:rsidR="00F46FED" w:rsidRPr="00BD529F" w:rsidRDefault="00F46FED" w:rsidP="00F46FED">
      <w:pPr>
        <w:spacing w:after="0"/>
        <w:ind w:left="3408" w:firstLine="284"/>
        <w:rPr>
          <w:bCs/>
        </w:rPr>
      </w:pPr>
      <w:r w:rsidRPr="00BD529F">
        <w:rPr>
          <w:bCs/>
        </w:rPr>
        <w:t>[ User-Name ]</w:t>
      </w:r>
    </w:p>
    <w:p w14:paraId="5B5FEF8C" w14:textId="77777777" w:rsidR="00F46FED" w:rsidRPr="00BD529F" w:rsidRDefault="00F46FED" w:rsidP="00F46FED">
      <w:pPr>
        <w:spacing w:after="0"/>
        <w:ind w:left="3408" w:firstLine="284"/>
        <w:rPr>
          <w:bCs/>
        </w:rPr>
      </w:pPr>
      <w:r w:rsidRPr="00BD529F">
        <w:rPr>
          <w:bCs/>
          <w:lang w:val="en-US"/>
        </w:rPr>
        <w:t>[ MSISDN</w:t>
      </w:r>
      <w:r w:rsidRPr="00BD529F">
        <w:rPr>
          <w:bCs/>
        </w:rPr>
        <w:t>]</w:t>
      </w:r>
    </w:p>
    <w:p w14:paraId="0A75C7C5" w14:textId="77777777" w:rsidR="00F46FED" w:rsidRPr="00BD529F" w:rsidRDefault="00F46FED" w:rsidP="00F46FED">
      <w:pPr>
        <w:spacing w:after="0"/>
        <w:ind w:left="3408" w:firstLine="284"/>
        <w:rPr>
          <w:bCs/>
        </w:rPr>
      </w:pPr>
      <w:r w:rsidRPr="00BD529F">
        <w:rPr>
          <w:bCs/>
          <w:lang w:val="en-US"/>
        </w:rPr>
        <w:t xml:space="preserve">[ IMEI </w:t>
      </w:r>
      <w:r w:rsidRPr="00BD529F">
        <w:rPr>
          <w:bCs/>
        </w:rPr>
        <w:t>]</w:t>
      </w:r>
    </w:p>
    <w:p w14:paraId="637D9859" w14:textId="77777777" w:rsidR="00F46FED" w:rsidRPr="00BD529F" w:rsidRDefault="00F46FED" w:rsidP="00F46FED">
      <w:pPr>
        <w:spacing w:after="0"/>
        <w:ind w:left="3408" w:firstLine="284"/>
        <w:rPr>
          <w:bCs/>
        </w:rPr>
      </w:pPr>
      <w:r w:rsidRPr="00BD529F">
        <w:rPr>
          <w:bCs/>
        </w:rPr>
        <w:t xml:space="preserve">[ </w:t>
      </w:r>
      <w:r w:rsidRPr="00BD529F">
        <w:rPr>
          <w:bCs/>
          <w:lang w:eastAsia="zh-CN"/>
        </w:rPr>
        <w:t>Location-Estimate</w:t>
      </w:r>
      <w:r w:rsidRPr="00BD529F">
        <w:rPr>
          <w:bCs/>
        </w:rPr>
        <w:t xml:space="preserve"> ]</w:t>
      </w:r>
    </w:p>
    <w:p w14:paraId="644A689E" w14:textId="77777777" w:rsidR="00F46FED" w:rsidRPr="00BD529F" w:rsidRDefault="00F46FED" w:rsidP="00F46FED">
      <w:pPr>
        <w:spacing w:after="0"/>
        <w:ind w:left="3408" w:firstLine="284"/>
        <w:rPr>
          <w:bCs/>
          <w:lang w:eastAsia="zh-CN"/>
        </w:rPr>
      </w:pPr>
      <w:r w:rsidRPr="00BD529F">
        <w:rPr>
          <w:bCs/>
        </w:rPr>
        <w:t>[ Accuracy-Fulfilment-Indicator ]</w:t>
      </w:r>
    </w:p>
    <w:p w14:paraId="159C70E2" w14:textId="77777777" w:rsidR="00F46FED" w:rsidRPr="00BD529F" w:rsidRDefault="00F46FED" w:rsidP="00F46FED">
      <w:pPr>
        <w:spacing w:after="0"/>
        <w:ind w:left="3408" w:firstLine="284"/>
        <w:rPr>
          <w:bCs/>
        </w:rPr>
      </w:pPr>
      <w:r w:rsidRPr="00BD529F">
        <w:rPr>
          <w:bCs/>
        </w:rPr>
        <w:t xml:space="preserve">[ </w:t>
      </w:r>
      <w:r w:rsidRPr="00BD529F">
        <w:rPr>
          <w:bCs/>
          <w:lang w:eastAsia="zh-CN"/>
        </w:rPr>
        <w:t>Age-Of-Location-Estimate</w:t>
      </w:r>
      <w:r w:rsidRPr="00BD529F">
        <w:rPr>
          <w:bCs/>
        </w:rPr>
        <w:t xml:space="preserve"> ]</w:t>
      </w:r>
    </w:p>
    <w:p w14:paraId="2DA34EC4" w14:textId="77777777" w:rsidR="00F46FED" w:rsidRPr="00BD529F" w:rsidRDefault="00F46FED" w:rsidP="00F46FED">
      <w:pPr>
        <w:spacing w:after="0"/>
        <w:ind w:left="3408" w:firstLine="284"/>
        <w:rPr>
          <w:bCs/>
        </w:rPr>
      </w:pPr>
      <w:r w:rsidRPr="00BD529F">
        <w:rPr>
          <w:bCs/>
        </w:rPr>
        <w:t>[ Velocity</w:t>
      </w:r>
      <w:r w:rsidRPr="00BD529F">
        <w:rPr>
          <w:bCs/>
          <w:lang w:eastAsia="zh-CN"/>
        </w:rPr>
        <w:t>-Estimate</w:t>
      </w:r>
      <w:r w:rsidRPr="00BD529F">
        <w:rPr>
          <w:bCs/>
        </w:rPr>
        <w:t xml:space="preserve"> ]</w:t>
      </w:r>
    </w:p>
    <w:p w14:paraId="6D1185AC" w14:textId="77777777" w:rsidR="00F46FED" w:rsidRPr="00BD529F" w:rsidRDefault="00F46FED" w:rsidP="00F46FED">
      <w:pPr>
        <w:spacing w:after="0"/>
        <w:ind w:left="3408" w:firstLine="284"/>
        <w:rPr>
          <w:bCs/>
        </w:rPr>
      </w:pPr>
      <w:r w:rsidRPr="00BD529F">
        <w:rPr>
          <w:bCs/>
        </w:rPr>
        <w:t xml:space="preserve">[ </w:t>
      </w:r>
      <w:r w:rsidRPr="00BD529F">
        <w:rPr>
          <w:bCs/>
          <w:lang w:eastAsia="zh-CN"/>
        </w:rPr>
        <w:t>EUTRAN-Positioning-Data</w:t>
      </w:r>
      <w:r w:rsidRPr="00BD529F">
        <w:rPr>
          <w:bCs/>
        </w:rPr>
        <w:t xml:space="preserve"> ]</w:t>
      </w:r>
    </w:p>
    <w:p w14:paraId="54421AD5" w14:textId="77777777" w:rsidR="00C37A18" w:rsidRPr="00BD529F" w:rsidRDefault="00F46FED" w:rsidP="00C37A18">
      <w:pPr>
        <w:spacing w:after="0"/>
        <w:ind w:left="3408" w:firstLine="284"/>
        <w:rPr>
          <w:bCs/>
        </w:rPr>
      </w:pPr>
      <w:r w:rsidRPr="00BD529F">
        <w:rPr>
          <w:bCs/>
        </w:rPr>
        <w:t>[ ECGI]</w:t>
      </w:r>
    </w:p>
    <w:p w14:paraId="070C4742" w14:textId="77777777" w:rsidR="00C37A18" w:rsidRPr="00BD529F" w:rsidRDefault="00C37A18" w:rsidP="00C37A18">
      <w:pPr>
        <w:spacing w:after="0"/>
        <w:ind w:left="3408" w:firstLine="284"/>
        <w:rPr>
          <w:bCs/>
        </w:rPr>
      </w:pPr>
      <w:r w:rsidRPr="00BD529F">
        <w:rPr>
          <w:bCs/>
        </w:rPr>
        <w:t>[ GERAN-</w:t>
      </w:r>
      <w:r w:rsidRPr="00BD529F">
        <w:t>Positioning-Info ]</w:t>
      </w:r>
    </w:p>
    <w:p w14:paraId="7D165556" w14:textId="77777777" w:rsidR="00C37A18" w:rsidRPr="00BD529F" w:rsidRDefault="00C37A18" w:rsidP="00C37A18">
      <w:pPr>
        <w:spacing w:after="0"/>
        <w:ind w:left="3408" w:firstLine="284"/>
        <w:rPr>
          <w:bCs/>
        </w:rPr>
      </w:pPr>
      <w:r w:rsidRPr="00BD529F">
        <w:rPr>
          <w:bCs/>
        </w:rPr>
        <w:t>[ Cell-Global-Identity ]</w:t>
      </w:r>
    </w:p>
    <w:p w14:paraId="5CD4C471" w14:textId="77777777" w:rsidR="00C37A18" w:rsidRPr="00BD529F" w:rsidRDefault="00C37A18" w:rsidP="00C37A18">
      <w:pPr>
        <w:spacing w:after="0"/>
        <w:ind w:left="3408" w:firstLine="284"/>
        <w:rPr>
          <w:bCs/>
        </w:rPr>
      </w:pPr>
      <w:r w:rsidRPr="00BD529F">
        <w:rPr>
          <w:bCs/>
        </w:rPr>
        <w:t>[ UTRAN-</w:t>
      </w:r>
      <w:r w:rsidRPr="00BD529F">
        <w:t>Positioning-Info ]</w:t>
      </w:r>
    </w:p>
    <w:p w14:paraId="69811B29" w14:textId="77777777" w:rsidR="00F46FED" w:rsidRPr="00BD529F" w:rsidRDefault="00C37A18" w:rsidP="00F46FED">
      <w:pPr>
        <w:spacing w:after="0"/>
        <w:ind w:left="3408" w:firstLine="284"/>
        <w:rPr>
          <w:bCs/>
        </w:rPr>
      </w:pPr>
      <w:r w:rsidRPr="00BD529F">
        <w:rPr>
          <w:bCs/>
        </w:rPr>
        <w:t>[ Service-Area-Identity ]</w:t>
      </w:r>
    </w:p>
    <w:p w14:paraId="18FBD441" w14:textId="77777777" w:rsidR="00F46FED" w:rsidRPr="00BD529F" w:rsidRDefault="00F46FED" w:rsidP="00F46FED">
      <w:pPr>
        <w:spacing w:after="0"/>
        <w:ind w:left="3408" w:firstLine="284"/>
        <w:rPr>
          <w:bCs/>
        </w:rPr>
      </w:pPr>
      <w:r w:rsidRPr="00BD529F">
        <w:rPr>
          <w:bCs/>
        </w:rPr>
        <w:t xml:space="preserve">[ </w:t>
      </w:r>
      <w:r w:rsidRPr="00BD529F">
        <w:rPr>
          <w:bCs/>
          <w:lang w:eastAsia="zh-CN"/>
        </w:rPr>
        <w:t>LCS-Service-Type-ID</w:t>
      </w:r>
      <w:r w:rsidRPr="00BD529F">
        <w:rPr>
          <w:bCs/>
        </w:rPr>
        <w:t xml:space="preserve"> ]</w:t>
      </w:r>
    </w:p>
    <w:p w14:paraId="100A8BB8" w14:textId="77777777" w:rsidR="00F46FED" w:rsidRPr="00BD529F" w:rsidRDefault="00F46FED" w:rsidP="00F46FED">
      <w:pPr>
        <w:spacing w:after="0"/>
        <w:ind w:left="3408" w:firstLine="284"/>
        <w:rPr>
          <w:bCs/>
        </w:rPr>
      </w:pPr>
      <w:r w:rsidRPr="00BD529F">
        <w:t>[ Pseudonym-Indicator ]</w:t>
      </w:r>
    </w:p>
    <w:p w14:paraId="7F9EDDF8" w14:textId="77777777" w:rsidR="00970301" w:rsidRPr="00BD529F" w:rsidRDefault="00970301" w:rsidP="00970301">
      <w:pPr>
        <w:spacing w:after="0"/>
        <w:ind w:left="3408" w:firstLine="284"/>
        <w:rPr>
          <w:lang w:eastAsia="zh-CN"/>
        </w:rPr>
      </w:pPr>
      <w:r w:rsidRPr="00BD529F">
        <w:rPr>
          <w:rFonts w:hint="eastAsia"/>
          <w:lang w:eastAsia="zh-CN"/>
        </w:rPr>
        <w:t>[ LCS-QoS-Class ]</w:t>
      </w:r>
    </w:p>
    <w:p w14:paraId="0CB661EB" w14:textId="77777777" w:rsidR="001652CF" w:rsidRPr="00BD529F" w:rsidRDefault="00A94641" w:rsidP="001652CF">
      <w:pPr>
        <w:spacing w:after="0"/>
        <w:ind w:left="3408" w:firstLine="284"/>
        <w:rPr>
          <w:lang w:eastAsia="zh-CN"/>
        </w:rPr>
      </w:pPr>
      <w:r w:rsidRPr="00BD529F">
        <w:rPr>
          <w:lang w:eastAsia="zh-CN"/>
        </w:rPr>
        <w:t>[ Serving-Node ]</w:t>
      </w:r>
    </w:p>
    <w:p w14:paraId="4BD71A5C" w14:textId="77777777" w:rsidR="001652CF" w:rsidRPr="00BD529F" w:rsidRDefault="001652CF" w:rsidP="001652CF">
      <w:pPr>
        <w:spacing w:after="0"/>
        <w:ind w:left="3408" w:firstLine="284"/>
        <w:rPr>
          <w:bCs/>
        </w:rPr>
      </w:pPr>
      <w:r w:rsidRPr="00BD529F">
        <w:rPr>
          <w:lang w:eastAsia="zh-CN"/>
        </w:rPr>
        <w:t>[ LRR-Flags ]</w:t>
      </w:r>
    </w:p>
    <w:p w14:paraId="161B18C9" w14:textId="77777777" w:rsidR="001652CF" w:rsidRPr="00BD529F" w:rsidRDefault="001652CF" w:rsidP="001652CF">
      <w:pPr>
        <w:spacing w:after="0"/>
        <w:ind w:left="3408" w:firstLine="284"/>
        <w:rPr>
          <w:lang w:eastAsia="zh-CN"/>
        </w:rPr>
      </w:pPr>
      <w:r w:rsidRPr="00BD529F">
        <w:rPr>
          <w:bCs/>
        </w:rPr>
        <w:t>[ LC</w:t>
      </w:r>
      <w:r w:rsidRPr="00BD529F">
        <w:rPr>
          <w:lang w:eastAsia="zh-CN"/>
        </w:rPr>
        <w:t>S-Reference-Number ]</w:t>
      </w:r>
    </w:p>
    <w:p w14:paraId="289296EF" w14:textId="77777777" w:rsidR="001652CF" w:rsidRPr="00BD529F" w:rsidRDefault="001652CF" w:rsidP="001652CF">
      <w:pPr>
        <w:spacing w:after="0"/>
        <w:ind w:left="3408" w:firstLine="284"/>
        <w:rPr>
          <w:lang w:eastAsia="zh-CN"/>
        </w:rPr>
      </w:pPr>
      <w:r w:rsidRPr="00BD529F">
        <w:rPr>
          <w:lang w:eastAsia="zh-CN"/>
        </w:rPr>
        <w:t>[ Deferred-MT-LR-Data]</w:t>
      </w:r>
    </w:p>
    <w:p w14:paraId="1AB52658" w14:textId="77777777" w:rsidR="001652CF" w:rsidRPr="00BD529F" w:rsidRDefault="001652CF" w:rsidP="001652CF">
      <w:pPr>
        <w:spacing w:after="0"/>
        <w:ind w:left="3408" w:firstLine="284"/>
        <w:rPr>
          <w:lang w:eastAsia="zh-CN"/>
        </w:rPr>
      </w:pPr>
      <w:r w:rsidRPr="00BD529F">
        <w:rPr>
          <w:lang w:eastAsia="zh-CN"/>
        </w:rPr>
        <w:t>[ GMLC-Address ]</w:t>
      </w:r>
    </w:p>
    <w:p w14:paraId="328CB771" w14:textId="77777777" w:rsidR="001652CF" w:rsidRPr="00BD529F" w:rsidRDefault="001652CF" w:rsidP="001652CF">
      <w:pPr>
        <w:spacing w:after="0"/>
        <w:ind w:left="3408" w:firstLine="284"/>
        <w:rPr>
          <w:lang w:eastAsia="zh-CN"/>
        </w:rPr>
      </w:pPr>
      <w:r w:rsidRPr="00BD529F">
        <w:rPr>
          <w:lang w:eastAsia="zh-CN"/>
        </w:rPr>
        <w:t>[ Reporting-Amount ]</w:t>
      </w:r>
    </w:p>
    <w:p w14:paraId="5B6629BD" w14:textId="77777777" w:rsidR="0083254D" w:rsidRPr="00BD529F" w:rsidRDefault="001652CF" w:rsidP="0083254D">
      <w:pPr>
        <w:spacing w:after="0"/>
        <w:ind w:left="3408" w:firstLine="284"/>
        <w:rPr>
          <w:lang w:eastAsia="zh-CN"/>
        </w:rPr>
      </w:pPr>
      <w:r w:rsidRPr="00BD529F">
        <w:rPr>
          <w:lang w:eastAsia="zh-CN"/>
        </w:rPr>
        <w:t>[ Periodic-LDR-Information ]</w:t>
      </w:r>
    </w:p>
    <w:p w14:paraId="795C20A2" w14:textId="77777777" w:rsidR="00A94641" w:rsidRPr="00BD529F" w:rsidRDefault="0083254D" w:rsidP="0083254D">
      <w:pPr>
        <w:spacing w:after="0"/>
        <w:ind w:left="3408" w:firstLine="284"/>
        <w:rPr>
          <w:lang w:eastAsia="zh-CN"/>
        </w:rPr>
      </w:pPr>
      <w:r w:rsidRPr="00BD529F">
        <w:rPr>
          <w:lang w:eastAsia="zh-CN"/>
        </w:rPr>
        <w:t>[ ESMLC-Cell-Info ]</w:t>
      </w:r>
    </w:p>
    <w:p w14:paraId="5E5CD30C" w14:textId="77777777" w:rsidR="00037A6B" w:rsidRPr="00BD529F" w:rsidRDefault="007D3D63" w:rsidP="00037A6B">
      <w:pPr>
        <w:spacing w:after="0"/>
        <w:ind w:left="3408" w:firstLine="284"/>
        <w:rPr>
          <w:lang w:eastAsia="zh-CN"/>
        </w:rPr>
      </w:pPr>
      <w:r w:rsidRPr="00BD529F">
        <w:rPr>
          <w:lang w:eastAsia="zh-CN"/>
        </w:rPr>
        <w:t>[ 1xRTT-RCID ]</w:t>
      </w:r>
      <w:r w:rsidR="00037A6B" w:rsidRPr="00BD529F">
        <w:rPr>
          <w:lang w:eastAsia="zh-CN"/>
        </w:rPr>
        <w:t xml:space="preserve"> ]</w:t>
      </w:r>
    </w:p>
    <w:p w14:paraId="2A19584A" w14:textId="77777777" w:rsidR="007B7CBC" w:rsidRPr="00BD529F" w:rsidRDefault="007B7CBC" w:rsidP="007B7CBC">
      <w:pPr>
        <w:spacing w:after="0"/>
        <w:ind w:left="3408" w:firstLine="284"/>
        <w:rPr>
          <w:lang w:eastAsia="zh-CN"/>
        </w:rPr>
      </w:pPr>
      <w:r w:rsidRPr="00BD529F">
        <w:rPr>
          <w:lang w:eastAsia="zh-CN"/>
        </w:rPr>
        <w:t>[ Delayed-Location-Reporting-Data ]</w:t>
      </w:r>
    </w:p>
    <w:p w14:paraId="295CDC10" w14:textId="77777777" w:rsidR="00037A6B" w:rsidRPr="00BD529F" w:rsidRDefault="00037A6B" w:rsidP="007B7CBC">
      <w:pPr>
        <w:spacing w:after="0"/>
        <w:ind w:left="3408" w:firstLine="284"/>
        <w:rPr>
          <w:lang w:eastAsia="zh-CN"/>
        </w:rPr>
      </w:pPr>
      <w:r w:rsidRPr="00BD529F">
        <w:rPr>
          <w:lang w:eastAsia="zh-CN"/>
        </w:rPr>
        <w:t>[ Civic-Address ]</w:t>
      </w:r>
    </w:p>
    <w:p w14:paraId="6A7308BC" w14:textId="77777777" w:rsidR="007D3D63" w:rsidRPr="00BD529F" w:rsidRDefault="00037A6B" w:rsidP="00037A6B">
      <w:pPr>
        <w:spacing w:after="0"/>
        <w:ind w:left="3408" w:firstLine="284"/>
        <w:rPr>
          <w:lang w:eastAsia="zh-CN"/>
        </w:rPr>
      </w:pPr>
      <w:r w:rsidRPr="00BD529F">
        <w:rPr>
          <w:lang w:eastAsia="zh-CN"/>
        </w:rPr>
        <w:t>[ Barometric-Pressure ]</w:t>
      </w:r>
    </w:p>
    <w:p w14:paraId="5A22F39B" w14:textId="77777777" w:rsidR="007018A5" w:rsidRPr="00BD529F" w:rsidRDefault="007018A5" w:rsidP="007018A5">
      <w:pPr>
        <w:spacing w:after="0"/>
        <w:ind w:left="3408" w:firstLine="284"/>
        <w:rPr>
          <w:bCs/>
        </w:rPr>
      </w:pPr>
      <w:r w:rsidRPr="00BD529F">
        <w:rPr>
          <w:bCs/>
        </w:rPr>
        <w:t>*[ Supported-Features ]</w:t>
      </w:r>
    </w:p>
    <w:p w14:paraId="09E85CF3" w14:textId="77777777" w:rsidR="00F46FED" w:rsidRPr="00BD529F" w:rsidRDefault="00F46FED" w:rsidP="00F46FED">
      <w:pPr>
        <w:spacing w:after="0"/>
        <w:ind w:left="3692"/>
      </w:pPr>
      <w:bookmarkStart w:id="102" w:name="_PERM_MCCTEMPBM_CRPT15530165___2"/>
      <w:bookmarkEnd w:id="101"/>
      <w:r w:rsidRPr="00BD529F">
        <w:t>*[ AVP ]</w:t>
      </w:r>
    </w:p>
    <w:p w14:paraId="32428F60" w14:textId="77777777" w:rsidR="00F46FED" w:rsidRPr="00BD529F" w:rsidRDefault="00F46FED" w:rsidP="00F46FED">
      <w:pPr>
        <w:spacing w:after="0"/>
        <w:ind w:left="3408" w:firstLine="284"/>
      </w:pPr>
      <w:bookmarkStart w:id="103" w:name="_PERM_MCCTEMPBM_CRPT15530166___2"/>
      <w:bookmarkEnd w:id="102"/>
      <w:r w:rsidRPr="00BD529F">
        <w:t>*[ Proxy-Info ]</w:t>
      </w:r>
    </w:p>
    <w:p w14:paraId="3E831916" w14:textId="77777777" w:rsidR="00F46FED" w:rsidRPr="00BD529F" w:rsidRDefault="00F46FED" w:rsidP="00F46FED">
      <w:pPr>
        <w:ind w:left="3408" w:firstLine="284"/>
      </w:pPr>
      <w:r w:rsidRPr="00BD529F">
        <w:t>*[ Route-Record ]</w:t>
      </w:r>
    </w:p>
    <w:p w14:paraId="46663835" w14:textId="77777777" w:rsidR="00F46FED" w:rsidRPr="00BD529F" w:rsidRDefault="00F46FED" w:rsidP="005B7690">
      <w:pPr>
        <w:pStyle w:val="Heading3"/>
      </w:pPr>
      <w:bookmarkStart w:id="104" w:name="_Toc19716082"/>
      <w:bookmarkStart w:id="105" w:name="_Toc136340723"/>
      <w:bookmarkEnd w:id="103"/>
      <w:r w:rsidRPr="005B7690">
        <w:t>7.3.4</w:t>
      </w:r>
      <w:r w:rsidRPr="005B7690">
        <w:tab/>
        <w:t>Location-Report-Answer (LRA) Command</w:t>
      </w:r>
      <w:bookmarkEnd w:id="104"/>
      <w:bookmarkEnd w:id="105"/>
    </w:p>
    <w:p w14:paraId="5A873393" w14:textId="77777777" w:rsidR="00C37A18" w:rsidRPr="00BD529F" w:rsidRDefault="00C37A18" w:rsidP="00C37A18">
      <w:r w:rsidRPr="00BD529F">
        <w:t xml:space="preserve">The </w:t>
      </w:r>
      <w:r w:rsidRPr="00BD529F">
        <w:rPr>
          <w:lang w:eastAsia="zh-CN"/>
        </w:rPr>
        <w:t>Location-Report</w:t>
      </w:r>
      <w:r w:rsidRPr="00BD529F">
        <w:t>-Answer (</w:t>
      </w:r>
      <w:r w:rsidRPr="00BD529F">
        <w:rPr>
          <w:lang w:eastAsia="zh-CN"/>
        </w:rPr>
        <w:t>LRA</w:t>
      </w:r>
      <w:r w:rsidRPr="00BD529F">
        <w:t>) command, indicated by the Command-Code field set to</w:t>
      </w:r>
      <w:r w:rsidR="00D30F01" w:rsidRPr="00BD529F">
        <w:t xml:space="preserve"> </w:t>
      </w:r>
      <w:r w:rsidRPr="00BD529F">
        <w:t xml:space="preserve">8388621 and the </w:t>
      </w:r>
      <w:r w:rsidR="00BD529F">
        <w:t>'</w:t>
      </w:r>
      <w:r w:rsidRPr="00BD529F">
        <w:t>R</w:t>
      </w:r>
      <w:r w:rsidR="00BD529F">
        <w:t>'</w:t>
      </w:r>
      <w:r w:rsidRPr="00BD529F">
        <w:t xml:space="preserve"> bit cleared in the Command Flags field, is sent by the GMLC to the MME or SGSN in response to the </w:t>
      </w:r>
      <w:r w:rsidRPr="00BD529F">
        <w:rPr>
          <w:lang w:eastAsia="zh-CN"/>
        </w:rPr>
        <w:t>Location-Report</w:t>
      </w:r>
      <w:r w:rsidRPr="00BD529F">
        <w:t>-Request command.</w:t>
      </w:r>
    </w:p>
    <w:p w14:paraId="0FD284F1" w14:textId="77777777" w:rsidR="00F46FED" w:rsidRPr="00BD529F" w:rsidRDefault="00F46FED" w:rsidP="00F46FED">
      <w:r w:rsidRPr="00BD529F">
        <w:t>Message Format</w:t>
      </w:r>
    </w:p>
    <w:p w14:paraId="1A42D2AB" w14:textId="77777777" w:rsidR="00F46FED" w:rsidRPr="00BD529F" w:rsidRDefault="00F46FED" w:rsidP="00F46FED">
      <w:pPr>
        <w:spacing w:after="0"/>
        <w:ind w:left="568" w:firstLine="284"/>
      </w:pPr>
      <w:bookmarkStart w:id="106" w:name="_PERM_MCCTEMPBM_CRPT15530168___2"/>
      <w:r w:rsidRPr="00BD529F">
        <w:t xml:space="preserve">&lt; </w:t>
      </w:r>
      <w:r w:rsidRPr="00BD529F">
        <w:rPr>
          <w:lang w:eastAsia="zh-CN"/>
        </w:rPr>
        <w:t>Location-Report</w:t>
      </w:r>
      <w:r w:rsidRPr="00BD529F">
        <w:t>-Answer &gt; ::=</w:t>
      </w:r>
      <w:r w:rsidRPr="00BD529F">
        <w:tab/>
        <w:t xml:space="preserve">&lt; Diameter Header: </w:t>
      </w:r>
      <w:r w:rsidR="00F30E98" w:rsidRPr="00BD529F">
        <w:t>8388621</w:t>
      </w:r>
      <w:r w:rsidRPr="00BD529F">
        <w:t xml:space="preserve">, PXY, </w:t>
      </w:r>
      <w:r w:rsidR="006336B4" w:rsidRPr="00BD529F">
        <w:rPr>
          <w:lang w:eastAsia="zh-CN"/>
        </w:rPr>
        <w:t>16777255</w:t>
      </w:r>
      <w:r w:rsidRPr="00BD529F">
        <w:t>&gt;</w:t>
      </w:r>
    </w:p>
    <w:p w14:paraId="109897AE" w14:textId="77777777" w:rsidR="00F33920" w:rsidRPr="00BD529F" w:rsidRDefault="00F33920" w:rsidP="00F33920">
      <w:pPr>
        <w:spacing w:after="0"/>
        <w:ind w:left="3408" w:firstLine="284"/>
        <w:rPr>
          <w:lang w:eastAsia="ja-JP"/>
        </w:rPr>
      </w:pPr>
      <w:bookmarkStart w:id="107" w:name="_PERM_MCCTEMPBM_CRPT15530169___2"/>
      <w:bookmarkEnd w:id="106"/>
      <w:r w:rsidRPr="00BD529F">
        <w:t>&lt; Session-Id &gt;</w:t>
      </w:r>
    </w:p>
    <w:p w14:paraId="24C73318" w14:textId="77777777" w:rsidR="009278F8" w:rsidRPr="00BD529F" w:rsidRDefault="009278F8" w:rsidP="009278F8">
      <w:pPr>
        <w:spacing w:after="0"/>
        <w:ind w:left="3408" w:firstLine="284"/>
        <w:rPr>
          <w:lang w:eastAsia="ja-JP"/>
        </w:rPr>
      </w:pPr>
      <w:r>
        <w:t>[ DRMP ]</w:t>
      </w:r>
    </w:p>
    <w:p w14:paraId="48FFB278" w14:textId="77777777" w:rsidR="00F33920" w:rsidRPr="00BD529F" w:rsidRDefault="00F33920" w:rsidP="00F33920">
      <w:pPr>
        <w:spacing w:after="0"/>
        <w:ind w:left="3408" w:firstLine="284"/>
        <w:rPr>
          <w:lang w:eastAsia="ja-JP"/>
        </w:rPr>
      </w:pPr>
      <w:r w:rsidRPr="00BD529F">
        <w:lastRenderedPageBreak/>
        <w:t>[ Vendor-Specific-Application-Id ]</w:t>
      </w:r>
    </w:p>
    <w:p w14:paraId="146E91A5" w14:textId="77777777" w:rsidR="00F46FED" w:rsidRPr="00BD529F" w:rsidRDefault="00F46FED" w:rsidP="00F33920">
      <w:pPr>
        <w:spacing w:after="0"/>
        <w:ind w:left="3408" w:firstLine="284"/>
      </w:pPr>
      <w:r w:rsidRPr="00BD529F">
        <w:t>[ Result-Code ]</w:t>
      </w:r>
    </w:p>
    <w:p w14:paraId="70D61791" w14:textId="77777777" w:rsidR="00F46FED" w:rsidRPr="00BD529F" w:rsidRDefault="00F46FED" w:rsidP="00F46FED">
      <w:pPr>
        <w:spacing w:after="0"/>
        <w:ind w:left="3408" w:firstLine="284"/>
      </w:pPr>
      <w:r w:rsidRPr="00BD529F">
        <w:t>[ Experimental-Result ]</w:t>
      </w:r>
    </w:p>
    <w:p w14:paraId="60531175" w14:textId="77777777" w:rsidR="00F46FED" w:rsidRPr="00BD529F" w:rsidRDefault="00F46FED" w:rsidP="00F46FED">
      <w:pPr>
        <w:spacing w:after="0"/>
        <w:ind w:left="3408" w:firstLine="284"/>
      </w:pPr>
      <w:r w:rsidRPr="00BD529F">
        <w:t>{ Auth-Session-State }</w:t>
      </w:r>
    </w:p>
    <w:p w14:paraId="6DD1920A" w14:textId="77777777" w:rsidR="00F46FED" w:rsidRPr="00BD529F" w:rsidRDefault="00F46FED" w:rsidP="00F46FED">
      <w:pPr>
        <w:spacing w:after="0"/>
        <w:ind w:left="3408" w:firstLine="284"/>
      </w:pPr>
      <w:r w:rsidRPr="00BD529F">
        <w:t>{ Origin-Host }</w:t>
      </w:r>
    </w:p>
    <w:p w14:paraId="1BDC6FFD" w14:textId="77777777" w:rsidR="00F46FED" w:rsidRPr="00BD529F" w:rsidRDefault="00F46FED" w:rsidP="00F46FED">
      <w:pPr>
        <w:spacing w:after="0"/>
        <w:ind w:left="3408" w:firstLine="284"/>
      </w:pPr>
      <w:r w:rsidRPr="00BD529F">
        <w:t>{ Origin-Realm }</w:t>
      </w:r>
    </w:p>
    <w:p w14:paraId="72C0F52E" w14:textId="77777777" w:rsidR="001652CF" w:rsidRPr="00BD529F" w:rsidRDefault="001652CF" w:rsidP="001652CF">
      <w:pPr>
        <w:spacing w:after="0"/>
        <w:ind w:left="3408" w:firstLine="284"/>
        <w:rPr>
          <w:bCs/>
        </w:rPr>
      </w:pPr>
      <w:r w:rsidRPr="00BD529F">
        <w:rPr>
          <w:bCs/>
        </w:rPr>
        <w:t>[ GMLC-Address ]</w:t>
      </w:r>
    </w:p>
    <w:p w14:paraId="6F8ACF5B" w14:textId="77777777" w:rsidR="001652CF" w:rsidRPr="00BD529F" w:rsidRDefault="001652CF" w:rsidP="001652CF">
      <w:pPr>
        <w:spacing w:after="0"/>
        <w:ind w:left="3408" w:firstLine="284"/>
        <w:rPr>
          <w:bCs/>
          <w:lang w:val="sv-SE"/>
        </w:rPr>
      </w:pPr>
      <w:r w:rsidRPr="00BD529F">
        <w:rPr>
          <w:bCs/>
          <w:lang w:val="sv-SE"/>
        </w:rPr>
        <w:t>[ LRA-Flags ]</w:t>
      </w:r>
    </w:p>
    <w:p w14:paraId="3B41DAC2" w14:textId="77777777" w:rsidR="001652CF" w:rsidRPr="00BD529F" w:rsidRDefault="001652CF" w:rsidP="001652CF">
      <w:pPr>
        <w:spacing w:after="0"/>
        <w:ind w:left="3408" w:firstLine="284"/>
        <w:rPr>
          <w:bCs/>
          <w:lang w:val="sv-SE"/>
        </w:rPr>
      </w:pPr>
      <w:r w:rsidRPr="00BD529F">
        <w:rPr>
          <w:bCs/>
          <w:lang w:val="sv-SE"/>
        </w:rPr>
        <w:t>[ Reporting-PLMN-List ]</w:t>
      </w:r>
    </w:p>
    <w:p w14:paraId="68721253" w14:textId="77777777" w:rsidR="001652CF" w:rsidRPr="00BD529F" w:rsidRDefault="001652CF" w:rsidP="001652CF">
      <w:pPr>
        <w:spacing w:after="0"/>
        <w:ind w:left="3408" w:firstLine="284"/>
        <w:rPr>
          <w:bCs/>
        </w:rPr>
      </w:pPr>
      <w:r w:rsidRPr="00BD529F">
        <w:rPr>
          <w:bCs/>
        </w:rPr>
        <w:t>[ LCS-Reference-Number ]</w:t>
      </w:r>
    </w:p>
    <w:p w14:paraId="7B35EFC9" w14:textId="77777777" w:rsidR="007018A5" w:rsidRPr="00BD529F" w:rsidRDefault="007018A5" w:rsidP="007018A5">
      <w:pPr>
        <w:spacing w:after="0"/>
        <w:ind w:left="3408" w:firstLine="284"/>
        <w:rPr>
          <w:bCs/>
        </w:rPr>
      </w:pPr>
      <w:r w:rsidRPr="00BD529F">
        <w:rPr>
          <w:bCs/>
        </w:rPr>
        <w:t>*[ Supported-Features ]</w:t>
      </w:r>
    </w:p>
    <w:p w14:paraId="5F3CF8F7" w14:textId="77777777" w:rsidR="00F46FED" w:rsidRPr="00BD529F" w:rsidRDefault="00F46FED" w:rsidP="00F46FED">
      <w:pPr>
        <w:spacing w:after="0"/>
        <w:ind w:left="3408" w:firstLine="284"/>
      </w:pPr>
      <w:r w:rsidRPr="00BD529F">
        <w:t>*[ AVP ]</w:t>
      </w:r>
    </w:p>
    <w:p w14:paraId="4127FAD1" w14:textId="77777777" w:rsidR="00F46FED" w:rsidRPr="00BD529F" w:rsidRDefault="00F46FED" w:rsidP="00F46FED">
      <w:pPr>
        <w:spacing w:after="0"/>
        <w:ind w:left="3408" w:firstLine="284"/>
      </w:pPr>
      <w:r w:rsidRPr="00BD529F">
        <w:t>[ Failed-AVP ]</w:t>
      </w:r>
    </w:p>
    <w:p w14:paraId="35CDEAA9" w14:textId="77777777" w:rsidR="00F46FED" w:rsidRPr="00BD529F" w:rsidRDefault="00F46FED" w:rsidP="00F46FED">
      <w:pPr>
        <w:spacing w:after="0"/>
        <w:ind w:left="3408" w:firstLine="284"/>
      </w:pPr>
      <w:r w:rsidRPr="00BD529F">
        <w:t>*[ Proxy-Info ]</w:t>
      </w:r>
    </w:p>
    <w:p w14:paraId="37B01ADB" w14:textId="77777777" w:rsidR="00F46FED" w:rsidRPr="00BD529F" w:rsidRDefault="00F46FED" w:rsidP="00F46FED">
      <w:pPr>
        <w:ind w:left="3408" w:firstLine="284"/>
      </w:pPr>
      <w:r w:rsidRPr="00BD529F">
        <w:t>*[ Route-Record ]</w:t>
      </w:r>
    </w:p>
    <w:p w14:paraId="7A0305A4" w14:textId="77777777" w:rsidR="00F46FED" w:rsidRPr="00BD529F" w:rsidRDefault="00F46FED" w:rsidP="005B7690">
      <w:pPr>
        <w:pStyle w:val="Heading2"/>
      </w:pPr>
      <w:bookmarkStart w:id="108" w:name="_Toc19716083"/>
      <w:bookmarkStart w:id="109" w:name="_Toc136340724"/>
      <w:bookmarkEnd w:id="107"/>
      <w:r w:rsidRPr="00BD529F">
        <w:t>7.4</w:t>
      </w:r>
      <w:r w:rsidRPr="00BD529F">
        <w:tab/>
        <w:t>Information Elements</w:t>
      </w:r>
      <w:bookmarkEnd w:id="108"/>
      <w:bookmarkEnd w:id="109"/>
    </w:p>
    <w:p w14:paraId="60FC6CB9" w14:textId="77777777" w:rsidR="00F46FED" w:rsidRPr="00BD529F" w:rsidRDefault="00F46FED" w:rsidP="005B7690">
      <w:pPr>
        <w:pStyle w:val="Heading3"/>
      </w:pPr>
      <w:bookmarkStart w:id="110" w:name="_Toc19716084"/>
      <w:bookmarkStart w:id="111" w:name="_Toc136340725"/>
      <w:r w:rsidRPr="00BD529F">
        <w:t>7.4.1</w:t>
      </w:r>
      <w:r w:rsidRPr="00BD529F">
        <w:tab/>
        <w:t>General</w:t>
      </w:r>
      <w:bookmarkEnd w:id="110"/>
      <w:bookmarkEnd w:id="111"/>
    </w:p>
    <w:p w14:paraId="4EE3D0B2" w14:textId="77777777" w:rsidR="00C602EE" w:rsidRPr="00BD529F" w:rsidRDefault="00F46FED" w:rsidP="00C602EE">
      <w:r w:rsidRPr="00BD529F">
        <w:t xml:space="preserve">The following table describes the Diameter AVPs defined for the </w:t>
      </w:r>
      <w:r w:rsidRPr="00BD529F">
        <w:rPr>
          <w:lang w:eastAsia="zh-CN"/>
        </w:rPr>
        <w:t>SLg</w:t>
      </w:r>
      <w:r w:rsidRPr="00BD529F">
        <w:t xml:space="preserve"> interface protocol, their AVP Code values, types, possible flag values and whether the AVP may or not be encrypted.</w:t>
      </w:r>
    </w:p>
    <w:p w14:paraId="14CA0E30" w14:textId="77777777" w:rsidR="00F46FED" w:rsidRPr="00BD529F" w:rsidRDefault="00C602EE" w:rsidP="00C602EE">
      <w:r w:rsidRPr="00BD529F">
        <w:t>For all AVPs which contain bit masks and are of the type Unsigned32, bit 0 shall be the least significant bit. For example, to get the value of bit 0, a bit mask of 0x00000001 should be used.</w:t>
      </w:r>
    </w:p>
    <w:p w14:paraId="268F12E4" w14:textId="77777777" w:rsidR="00F46FED" w:rsidRPr="00BD529F" w:rsidRDefault="00F46FED" w:rsidP="00F46FED">
      <w:pPr>
        <w:pStyle w:val="TH"/>
      </w:pPr>
      <w:r w:rsidRPr="00BD529F">
        <w:lastRenderedPageBreak/>
        <w:t>Table 7.4.1-1: Diameter ELP Application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04"/>
        <w:gridCol w:w="650"/>
        <w:gridCol w:w="850"/>
        <w:gridCol w:w="1896"/>
        <w:gridCol w:w="548"/>
        <w:gridCol w:w="567"/>
        <w:gridCol w:w="709"/>
        <w:gridCol w:w="567"/>
        <w:gridCol w:w="958"/>
      </w:tblGrid>
      <w:tr w:rsidR="00F46FED" w:rsidRPr="00BD529F" w14:paraId="2D5083D1" w14:textId="77777777" w:rsidTr="00F46FED">
        <w:trPr>
          <w:jc w:val="center"/>
        </w:trPr>
        <w:tc>
          <w:tcPr>
            <w:tcW w:w="5900" w:type="dxa"/>
            <w:gridSpan w:val="4"/>
            <w:tcBorders>
              <w:top w:val="nil"/>
              <w:left w:val="nil"/>
              <w:bottom w:val="single" w:sz="4" w:space="0" w:color="auto"/>
            </w:tcBorders>
            <w:shd w:val="clear" w:color="auto" w:fill="FFFFFF"/>
          </w:tcPr>
          <w:p w14:paraId="59D48B4B" w14:textId="77777777" w:rsidR="00F46FED" w:rsidRPr="00BD529F" w:rsidRDefault="00F46FED" w:rsidP="00F46FED">
            <w:pPr>
              <w:pStyle w:val="TAH"/>
            </w:pPr>
          </w:p>
        </w:tc>
        <w:tc>
          <w:tcPr>
            <w:tcW w:w="2391" w:type="dxa"/>
            <w:gridSpan w:val="4"/>
            <w:tcBorders>
              <w:bottom w:val="single" w:sz="4" w:space="0" w:color="auto"/>
            </w:tcBorders>
            <w:shd w:val="clear" w:color="auto" w:fill="E0E0E0"/>
          </w:tcPr>
          <w:p w14:paraId="49F0AD9D" w14:textId="77777777" w:rsidR="00F46FED" w:rsidRPr="00BD529F" w:rsidRDefault="00F46FED" w:rsidP="00F46FED">
            <w:pPr>
              <w:pStyle w:val="TAH"/>
            </w:pPr>
            <w:r w:rsidRPr="00BD529F">
              <w:t>AVP Flag rules</w:t>
            </w:r>
          </w:p>
        </w:tc>
        <w:tc>
          <w:tcPr>
            <w:tcW w:w="958" w:type="dxa"/>
            <w:tcBorders>
              <w:top w:val="nil"/>
              <w:bottom w:val="single" w:sz="4" w:space="0" w:color="auto"/>
              <w:right w:val="nil"/>
            </w:tcBorders>
            <w:shd w:val="clear" w:color="auto" w:fill="FFFFFF"/>
          </w:tcPr>
          <w:p w14:paraId="3141330F" w14:textId="77777777" w:rsidR="00F46FED" w:rsidRPr="00BD529F" w:rsidRDefault="00F46FED" w:rsidP="00F46FED">
            <w:pPr>
              <w:pStyle w:val="TAH"/>
            </w:pPr>
          </w:p>
        </w:tc>
      </w:tr>
      <w:tr w:rsidR="00F46FED" w:rsidRPr="00BD529F" w14:paraId="5C932901" w14:textId="77777777" w:rsidTr="001F6068">
        <w:trPr>
          <w:jc w:val="center"/>
        </w:trPr>
        <w:tc>
          <w:tcPr>
            <w:tcW w:w="2504" w:type="dxa"/>
            <w:shd w:val="clear" w:color="auto" w:fill="E0E0E0"/>
          </w:tcPr>
          <w:p w14:paraId="04DDB9B4" w14:textId="77777777" w:rsidR="00F46FED" w:rsidRPr="00BD529F" w:rsidRDefault="00F46FED" w:rsidP="00F46FED">
            <w:pPr>
              <w:pStyle w:val="TAH"/>
            </w:pPr>
            <w:r w:rsidRPr="00BD529F">
              <w:t>Attribute Name</w:t>
            </w:r>
          </w:p>
        </w:tc>
        <w:tc>
          <w:tcPr>
            <w:tcW w:w="650" w:type="dxa"/>
            <w:shd w:val="clear" w:color="auto" w:fill="E0E0E0"/>
          </w:tcPr>
          <w:p w14:paraId="4929DA86" w14:textId="77777777" w:rsidR="00F46FED" w:rsidRPr="00BD529F" w:rsidRDefault="00F46FED" w:rsidP="00F46FED">
            <w:pPr>
              <w:pStyle w:val="TAH"/>
            </w:pPr>
            <w:r w:rsidRPr="00BD529F">
              <w:t>AVP Code</w:t>
            </w:r>
          </w:p>
        </w:tc>
        <w:tc>
          <w:tcPr>
            <w:tcW w:w="850" w:type="dxa"/>
            <w:shd w:val="clear" w:color="auto" w:fill="E0E0E0"/>
          </w:tcPr>
          <w:p w14:paraId="65B11FFE" w14:textId="77777777" w:rsidR="00F46FED" w:rsidRPr="00BD529F" w:rsidRDefault="002C06CD" w:rsidP="00F46FED">
            <w:pPr>
              <w:pStyle w:val="TAH"/>
            </w:pPr>
            <w:r>
              <w:t>Clause</w:t>
            </w:r>
            <w:r w:rsidR="00F46FED" w:rsidRPr="00BD529F">
              <w:t xml:space="preserve"> defined</w:t>
            </w:r>
          </w:p>
        </w:tc>
        <w:tc>
          <w:tcPr>
            <w:tcW w:w="1896" w:type="dxa"/>
            <w:shd w:val="clear" w:color="auto" w:fill="E0E0E0"/>
          </w:tcPr>
          <w:p w14:paraId="572540E4" w14:textId="77777777" w:rsidR="00F46FED" w:rsidRPr="00BD529F" w:rsidRDefault="00F46FED" w:rsidP="00F46FED">
            <w:pPr>
              <w:pStyle w:val="TAH"/>
            </w:pPr>
            <w:r w:rsidRPr="00BD529F">
              <w:t>Value Type</w:t>
            </w:r>
          </w:p>
        </w:tc>
        <w:tc>
          <w:tcPr>
            <w:tcW w:w="548" w:type="dxa"/>
            <w:shd w:val="clear" w:color="auto" w:fill="E0E0E0"/>
          </w:tcPr>
          <w:p w14:paraId="4B376111" w14:textId="77777777" w:rsidR="00F46FED" w:rsidRPr="00BD529F" w:rsidRDefault="00F46FED" w:rsidP="00F46FED">
            <w:pPr>
              <w:pStyle w:val="TAH"/>
            </w:pPr>
            <w:r w:rsidRPr="00BD529F">
              <w:t>Must</w:t>
            </w:r>
          </w:p>
        </w:tc>
        <w:tc>
          <w:tcPr>
            <w:tcW w:w="567" w:type="dxa"/>
            <w:shd w:val="clear" w:color="auto" w:fill="E0E0E0"/>
          </w:tcPr>
          <w:p w14:paraId="269394C8" w14:textId="77777777" w:rsidR="00F46FED" w:rsidRPr="00BD529F" w:rsidRDefault="00F46FED" w:rsidP="00F46FED">
            <w:pPr>
              <w:pStyle w:val="TAH"/>
            </w:pPr>
            <w:r w:rsidRPr="00BD529F">
              <w:t>May</w:t>
            </w:r>
          </w:p>
        </w:tc>
        <w:tc>
          <w:tcPr>
            <w:tcW w:w="709" w:type="dxa"/>
            <w:shd w:val="clear" w:color="auto" w:fill="E0E0E0"/>
          </w:tcPr>
          <w:p w14:paraId="06BF7AB3" w14:textId="77777777" w:rsidR="00F46FED" w:rsidRPr="00BD529F" w:rsidRDefault="00F46FED" w:rsidP="00F46FED">
            <w:pPr>
              <w:pStyle w:val="TAH"/>
            </w:pPr>
            <w:r w:rsidRPr="00BD529F">
              <w:t>Should not</w:t>
            </w:r>
          </w:p>
        </w:tc>
        <w:tc>
          <w:tcPr>
            <w:tcW w:w="567" w:type="dxa"/>
            <w:shd w:val="clear" w:color="auto" w:fill="E0E0E0"/>
          </w:tcPr>
          <w:p w14:paraId="7AD2E7C9" w14:textId="77777777" w:rsidR="00F46FED" w:rsidRPr="00BD529F" w:rsidRDefault="00F46FED" w:rsidP="00F46FED">
            <w:pPr>
              <w:pStyle w:val="TAH"/>
            </w:pPr>
            <w:r w:rsidRPr="00BD529F">
              <w:t>Must not</w:t>
            </w:r>
          </w:p>
        </w:tc>
        <w:tc>
          <w:tcPr>
            <w:tcW w:w="958" w:type="dxa"/>
            <w:shd w:val="clear" w:color="auto" w:fill="E0E0E0"/>
          </w:tcPr>
          <w:p w14:paraId="08130428" w14:textId="77777777" w:rsidR="00F46FED" w:rsidRPr="00BD529F" w:rsidRDefault="00F46FED" w:rsidP="00F46FED">
            <w:pPr>
              <w:pStyle w:val="TAH"/>
            </w:pPr>
            <w:r w:rsidRPr="00BD529F">
              <w:t>May Encrypt</w:t>
            </w:r>
          </w:p>
        </w:tc>
      </w:tr>
      <w:tr w:rsidR="00F46FED" w:rsidRPr="00BD529F" w14:paraId="2147AFE8" w14:textId="77777777" w:rsidTr="001F6068">
        <w:trPr>
          <w:jc w:val="center"/>
        </w:trPr>
        <w:tc>
          <w:tcPr>
            <w:tcW w:w="2504" w:type="dxa"/>
          </w:tcPr>
          <w:p w14:paraId="1498E73A" w14:textId="77777777" w:rsidR="00F46FED" w:rsidRPr="00BD529F" w:rsidRDefault="007D3D63" w:rsidP="00F46FED">
            <w:pPr>
              <w:pStyle w:val="TAL"/>
            </w:pPr>
            <w:r w:rsidRPr="00BD529F">
              <w:t>SLg-Location-Type</w:t>
            </w:r>
          </w:p>
        </w:tc>
        <w:tc>
          <w:tcPr>
            <w:tcW w:w="650" w:type="dxa"/>
          </w:tcPr>
          <w:p w14:paraId="48EB6A12" w14:textId="77777777" w:rsidR="00F46FED" w:rsidRPr="00BD529F" w:rsidRDefault="001F6068" w:rsidP="00CC491D">
            <w:pPr>
              <w:pStyle w:val="TAC"/>
            </w:pPr>
            <w:r w:rsidRPr="00CC491D">
              <w:t>2500</w:t>
            </w:r>
          </w:p>
        </w:tc>
        <w:tc>
          <w:tcPr>
            <w:tcW w:w="850" w:type="dxa"/>
          </w:tcPr>
          <w:p w14:paraId="0A5111C1" w14:textId="77777777" w:rsidR="00F46FED" w:rsidRPr="00BD529F" w:rsidRDefault="00F46FED" w:rsidP="00CC491D">
            <w:pPr>
              <w:pStyle w:val="TAC"/>
            </w:pPr>
            <w:r w:rsidRPr="00CC491D">
              <w:t>7.4.2</w:t>
            </w:r>
          </w:p>
        </w:tc>
        <w:tc>
          <w:tcPr>
            <w:tcW w:w="1896" w:type="dxa"/>
          </w:tcPr>
          <w:p w14:paraId="6322CB17" w14:textId="77777777" w:rsidR="00F46FED" w:rsidRPr="00BD529F" w:rsidRDefault="00F46FED" w:rsidP="00CC491D">
            <w:pPr>
              <w:pStyle w:val="TAC"/>
            </w:pPr>
            <w:r w:rsidRPr="00CC491D">
              <w:t>Enumerated</w:t>
            </w:r>
          </w:p>
        </w:tc>
        <w:tc>
          <w:tcPr>
            <w:tcW w:w="548" w:type="dxa"/>
          </w:tcPr>
          <w:p w14:paraId="48D6111D" w14:textId="77777777" w:rsidR="00F46FED" w:rsidRPr="00BD529F" w:rsidRDefault="00F46FED" w:rsidP="00F46FED">
            <w:pPr>
              <w:pStyle w:val="TAL"/>
              <w:jc w:val="center"/>
            </w:pPr>
            <w:r w:rsidRPr="00BD529F">
              <w:t>M, V</w:t>
            </w:r>
          </w:p>
        </w:tc>
        <w:tc>
          <w:tcPr>
            <w:tcW w:w="567" w:type="dxa"/>
          </w:tcPr>
          <w:p w14:paraId="575B649E" w14:textId="77777777" w:rsidR="00F46FED" w:rsidRPr="00BD529F" w:rsidRDefault="00F46FED" w:rsidP="00F46FED">
            <w:pPr>
              <w:pStyle w:val="TAL"/>
              <w:jc w:val="center"/>
            </w:pPr>
          </w:p>
        </w:tc>
        <w:tc>
          <w:tcPr>
            <w:tcW w:w="709" w:type="dxa"/>
          </w:tcPr>
          <w:p w14:paraId="682FEE7E" w14:textId="77777777" w:rsidR="00F46FED" w:rsidRPr="00BD529F" w:rsidRDefault="00F46FED" w:rsidP="00F46FED">
            <w:pPr>
              <w:pStyle w:val="TAL"/>
              <w:jc w:val="center"/>
            </w:pPr>
          </w:p>
        </w:tc>
        <w:tc>
          <w:tcPr>
            <w:tcW w:w="567" w:type="dxa"/>
          </w:tcPr>
          <w:p w14:paraId="11DD4399" w14:textId="77777777" w:rsidR="00F46FED" w:rsidRPr="00BD529F" w:rsidRDefault="00F46FED" w:rsidP="00F46FED">
            <w:pPr>
              <w:pStyle w:val="TAL"/>
              <w:jc w:val="center"/>
            </w:pPr>
          </w:p>
        </w:tc>
        <w:tc>
          <w:tcPr>
            <w:tcW w:w="958" w:type="dxa"/>
          </w:tcPr>
          <w:p w14:paraId="707706AB" w14:textId="77777777" w:rsidR="00F46FED" w:rsidRPr="00BD529F" w:rsidRDefault="00F46FED" w:rsidP="00CC491D">
            <w:pPr>
              <w:pStyle w:val="TAC"/>
            </w:pPr>
            <w:r w:rsidRPr="00CC491D">
              <w:t>No</w:t>
            </w:r>
          </w:p>
        </w:tc>
      </w:tr>
      <w:tr w:rsidR="00F46FED" w:rsidRPr="00BD529F" w14:paraId="04917F70" w14:textId="77777777" w:rsidTr="001F6068">
        <w:trPr>
          <w:jc w:val="center"/>
        </w:trPr>
        <w:tc>
          <w:tcPr>
            <w:tcW w:w="2504" w:type="dxa"/>
          </w:tcPr>
          <w:p w14:paraId="56340C68" w14:textId="77777777" w:rsidR="00F46FED" w:rsidRPr="00BD529F" w:rsidRDefault="00F46FED" w:rsidP="00F46FED">
            <w:pPr>
              <w:pStyle w:val="TAL"/>
            </w:pPr>
            <w:r w:rsidRPr="00BD529F">
              <w:t>LCS-EPS-Client-Name</w:t>
            </w:r>
          </w:p>
        </w:tc>
        <w:tc>
          <w:tcPr>
            <w:tcW w:w="650" w:type="dxa"/>
          </w:tcPr>
          <w:p w14:paraId="25CCC34E" w14:textId="77777777" w:rsidR="00F46FED" w:rsidRPr="00BD529F" w:rsidRDefault="001F6068" w:rsidP="00CC491D">
            <w:pPr>
              <w:pStyle w:val="TAC"/>
            </w:pPr>
            <w:r w:rsidRPr="00CC491D">
              <w:t>2501</w:t>
            </w:r>
          </w:p>
        </w:tc>
        <w:tc>
          <w:tcPr>
            <w:tcW w:w="850" w:type="dxa"/>
          </w:tcPr>
          <w:p w14:paraId="3B6D52CA" w14:textId="77777777" w:rsidR="00F46FED" w:rsidRPr="00BD529F" w:rsidRDefault="00F46FED" w:rsidP="00CC491D">
            <w:pPr>
              <w:pStyle w:val="TAC"/>
            </w:pPr>
            <w:r w:rsidRPr="00CC491D">
              <w:t>7.4.3</w:t>
            </w:r>
          </w:p>
        </w:tc>
        <w:tc>
          <w:tcPr>
            <w:tcW w:w="1896" w:type="dxa"/>
          </w:tcPr>
          <w:p w14:paraId="6C0DE5D9" w14:textId="77777777" w:rsidR="00F46FED" w:rsidRPr="00BD529F" w:rsidRDefault="00F46FED" w:rsidP="00CC491D">
            <w:pPr>
              <w:pStyle w:val="TAC"/>
            </w:pPr>
            <w:r w:rsidRPr="00CC491D">
              <w:t>Grouped</w:t>
            </w:r>
          </w:p>
        </w:tc>
        <w:tc>
          <w:tcPr>
            <w:tcW w:w="548" w:type="dxa"/>
          </w:tcPr>
          <w:p w14:paraId="6C37A732" w14:textId="77777777" w:rsidR="00F46FED" w:rsidRPr="00BD529F" w:rsidRDefault="00F46FED" w:rsidP="00F46FED">
            <w:pPr>
              <w:pStyle w:val="TAL"/>
              <w:jc w:val="center"/>
            </w:pPr>
            <w:r w:rsidRPr="00BD529F">
              <w:t>M, V</w:t>
            </w:r>
          </w:p>
        </w:tc>
        <w:tc>
          <w:tcPr>
            <w:tcW w:w="567" w:type="dxa"/>
          </w:tcPr>
          <w:p w14:paraId="2E1622A0" w14:textId="77777777" w:rsidR="00F46FED" w:rsidRPr="00BD529F" w:rsidRDefault="00F46FED" w:rsidP="00F46FED">
            <w:pPr>
              <w:pStyle w:val="TAL"/>
              <w:jc w:val="center"/>
            </w:pPr>
          </w:p>
        </w:tc>
        <w:tc>
          <w:tcPr>
            <w:tcW w:w="709" w:type="dxa"/>
          </w:tcPr>
          <w:p w14:paraId="223B1889" w14:textId="77777777" w:rsidR="00F46FED" w:rsidRPr="00BD529F" w:rsidRDefault="00F46FED" w:rsidP="00F46FED">
            <w:pPr>
              <w:pStyle w:val="TAL"/>
              <w:jc w:val="center"/>
            </w:pPr>
          </w:p>
        </w:tc>
        <w:tc>
          <w:tcPr>
            <w:tcW w:w="567" w:type="dxa"/>
          </w:tcPr>
          <w:p w14:paraId="50291364" w14:textId="77777777" w:rsidR="00F46FED" w:rsidRPr="00BD529F" w:rsidRDefault="00F46FED" w:rsidP="00F46FED">
            <w:pPr>
              <w:pStyle w:val="TAL"/>
              <w:jc w:val="center"/>
            </w:pPr>
          </w:p>
        </w:tc>
        <w:tc>
          <w:tcPr>
            <w:tcW w:w="958" w:type="dxa"/>
          </w:tcPr>
          <w:p w14:paraId="52D9B214" w14:textId="77777777" w:rsidR="00F46FED" w:rsidRPr="00BD529F" w:rsidRDefault="00F46FED" w:rsidP="00CC491D">
            <w:pPr>
              <w:pStyle w:val="TAC"/>
            </w:pPr>
            <w:r w:rsidRPr="00CC491D">
              <w:t>No</w:t>
            </w:r>
          </w:p>
        </w:tc>
      </w:tr>
      <w:tr w:rsidR="00F46FED" w:rsidRPr="00BD529F" w14:paraId="7FF8A89B" w14:textId="77777777" w:rsidTr="001F6068">
        <w:trPr>
          <w:jc w:val="center"/>
        </w:trPr>
        <w:tc>
          <w:tcPr>
            <w:tcW w:w="2504" w:type="dxa"/>
          </w:tcPr>
          <w:p w14:paraId="5CD29AD1" w14:textId="77777777" w:rsidR="00F46FED" w:rsidRPr="00BD529F" w:rsidRDefault="00F46FED" w:rsidP="00F46FED">
            <w:pPr>
              <w:pStyle w:val="TAL"/>
            </w:pPr>
            <w:r w:rsidRPr="00BD529F">
              <w:t>LCS-Requestor-Name</w:t>
            </w:r>
          </w:p>
        </w:tc>
        <w:tc>
          <w:tcPr>
            <w:tcW w:w="650" w:type="dxa"/>
          </w:tcPr>
          <w:p w14:paraId="168A276F" w14:textId="77777777" w:rsidR="00F46FED" w:rsidRPr="00BD529F" w:rsidRDefault="001F6068" w:rsidP="00CC491D">
            <w:pPr>
              <w:pStyle w:val="TAC"/>
            </w:pPr>
            <w:r w:rsidRPr="00CC491D">
              <w:t>2502</w:t>
            </w:r>
          </w:p>
        </w:tc>
        <w:tc>
          <w:tcPr>
            <w:tcW w:w="850" w:type="dxa"/>
          </w:tcPr>
          <w:p w14:paraId="4D178931" w14:textId="77777777" w:rsidR="00F46FED" w:rsidRPr="00BD529F" w:rsidRDefault="00F46FED" w:rsidP="00CC491D">
            <w:pPr>
              <w:pStyle w:val="TAC"/>
            </w:pPr>
            <w:r w:rsidRPr="00CC491D">
              <w:t>7.4.4</w:t>
            </w:r>
          </w:p>
        </w:tc>
        <w:tc>
          <w:tcPr>
            <w:tcW w:w="1896" w:type="dxa"/>
          </w:tcPr>
          <w:p w14:paraId="1AF6FBAA" w14:textId="77777777" w:rsidR="00F46FED" w:rsidRPr="00BD529F" w:rsidRDefault="00F46FED" w:rsidP="00CC491D">
            <w:pPr>
              <w:pStyle w:val="TAC"/>
            </w:pPr>
            <w:r w:rsidRPr="00CC491D">
              <w:t>Grouped</w:t>
            </w:r>
          </w:p>
        </w:tc>
        <w:tc>
          <w:tcPr>
            <w:tcW w:w="548" w:type="dxa"/>
          </w:tcPr>
          <w:p w14:paraId="10215A97" w14:textId="77777777" w:rsidR="00F46FED" w:rsidRPr="00BD529F" w:rsidRDefault="00F46FED" w:rsidP="00F46FED">
            <w:pPr>
              <w:pStyle w:val="TAL"/>
              <w:jc w:val="center"/>
            </w:pPr>
            <w:r w:rsidRPr="00BD529F">
              <w:t>M, V</w:t>
            </w:r>
          </w:p>
        </w:tc>
        <w:tc>
          <w:tcPr>
            <w:tcW w:w="567" w:type="dxa"/>
          </w:tcPr>
          <w:p w14:paraId="6A9CFE50" w14:textId="77777777" w:rsidR="00F46FED" w:rsidRPr="00BD529F" w:rsidRDefault="00F46FED" w:rsidP="00F46FED">
            <w:pPr>
              <w:pStyle w:val="TAL"/>
            </w:pPr>
          </w:p>
        </w:tc>
        <w:tc>
          <w:tcPr>
            <w:tcW w:w="709" w:type="dxa"/>
          </w:tcPr>
          <w:p w14:paraId="23D52A64" w14:textId="77777777" w:rsidR="00F46FED" w:rsidRPr="00BD529F" w:rsidRDefault="00F46FED" w:rsidP="00F46FED">
            <w:pPr>
              <w:pStyle w:val="TAL"/>
            </w:pPr>
          </w:p>
        </w:tc>
        <w:tc>
          <w:tcPr>
            <w:tcW w:w="567" w:type="dxa"/>
          </w:tcPr>
          <w:p w14:paraId="43C80450" w14:textId="77777777" w:rsidR="00F46FED" w:rsidRPr="00BD529F" w:rsidRDefault="00F46FED" w:rsidP="00F46FED">
            <w:pPr>
              <w:pStyle w:val="TAL"/>
            </w:pPr>
          </w:p>
        </w:tc>
        <w:tc>
          <w:tcPr>
            <w:tcW w:w="958" w:type="dxa"/>
          </w:tcPr>
          <w:p w14:paraId="6B5A3D90" w14:textId="77777777" w:rsidR="00F46FED" w:rsidRPr="00BD529F" w:rsidRDefault="00F46FED" w:rsidP="00CC491D">
            <w:pPr>
              <w:pStyle w:val="TAC"/>
            </w:pPr>
            <w:r w:rsidRPr="00CC491D">
              <w:t>No</w:t>
            </w:r>
          </w:p>
        </w:tc>
      </w:tr>
      <w:tr w:rsidR="00F46FED" w:rsidRPr="00BD529F" w14:paraId="5E2034E9" w14:textId="77777777" w:rsidTr="001F6068">
        <w:trPr>
          <w:jc w:val="center"/>
        </w:trPr>
        <w:tc>
          <w:tcPr>
            <w:tcW w:w="2504" w:type="dxa"/>
          </w:tcPr>
          <w:p w14:paraId="016946B6" w14:textId="77777777" w:rsidR="00F46FED" w:rsidRPr="00BD529F" w:rsidRDefault="00F46FED" w:rsidP="00F46FED">
            <w:pPr>
              <w:pStyle w:val="TAL"/>
            </w:pPr>
            <w:r w:rsidRPr="00BD529F">
              <w:t>LCS-Priority</w:t>
            </w:r>
          </w:p>
        </w:tc>
        <w:tc>
          <w:tcPr>
            <w:tcW w:w="650" w:type="dxa"/>
          </w:tcPr>
          <w:p w14:paraId="3ECA6618" w14:textId="77777777" w:rsidR="00F46FED" w:rsidRPr="00BD529F" w:rsidRDefault="001F6068" w:rsidP="00CC491D">
            <w:pPr>
              <w:pStyle w:val="TAC"/>
            </w:pPr>
            <w:r w:rsidRPr="00CC491D">
              <w:t>2503</w:t>
            </w:r>
          </w:p>
        </w:tc>
        <w:tc>
          <w:tcPr>
            <w:tcW w:w="850" w:type="dxa"/>
          </w:tcPr>
          <w:p w14:paraId="75BB867A" w14:textId="77777777" w:rsidR="00F46FED" w:rsidRPr="00BD529F" w:rsidRDefault="00F46FED" w:rsidP="00CC491D">
            <w:pPr>
              <w:pStyle w:val="TAC"/>
            </w:pPr>
            <w:r w:rsidRPr="00CC491D">
              <w:t>7.4.5</w:t>
            </w:r>
          </w:p>
        </w:tc>
        <w:tc>
          <w:tcPr>
            <w:tcW w:w="1896" w:type="dxa"/>
          </w:tcPr>
          <w:p w14:paraId="3622E0DF" w14:textId="77777777" w:rsidR="00F46FED" w:rsidRPr="00BD529F" w:rsidRDefault="00F46FED" w:rsidP="00CC491D">
            <w:pPr>
              <w:pStyle w:val="TAC"/>
            </w:pPr>
            <w:r w:rsidRPr="00CC491D">
              <w:t>Unsigned32</w:t>
            </w:r>
          </w:p>
        </w:tc>
        <w:tc>
          <w:tcPr>
            <w:tcW w:w="548" w:type="dxa"/>
          </w:tcPr>
          <w:p w14:paraId="731989E0" w14:textId="77777777" w:rsidR="00F46FED" w:rsidRPr="00BD529F" w:rsidRDefault="00F46FED" w:rsidP="00F46FED">
            <w:pPr>
              <w:pStyle w:val="TAL"/>
              <w:jc w:val="center"/>
            </w:pPr>
            <w:r w:rsidRPr="00BD529F">
              <w:t>M, V</w:t>
            </w:r>
          </w:p>
        </w:tc>
        <w:tc>
          <w:tcPr>
            <w:tcW w:w="567" w:type="dxa"/>
          </w:tcPr>
          <w:p w14:paraId="35CB3F6D" w14:textId="77777777" w:rsidR="00F46FED" w:rsidRPr="00BD529F" w:rsidRDefault="00F46FED" w:rsidP="00F46FED">
            <w:pPr>
              <w:pStyle w:val="TAL"/>
            </w:pPr>
          </w:p>
        </w:tc>
        <w:tc>
          <w:tcPr>
            <w:tcW w:w="709" w:type="dxa"/>
          </w:tcPr>
          <w:p w14:paraId="514D058C" w14:textId="77777777" w:rsidR="00F46FED" w:rsidRPr="00BD529F" w:rsidRDefault="00F46FED" w:rsidP="00F46FED">
            <w:pPr>
              <w:pStyle w:val="TAL"/>
            </w:pPr>
          </w:p>
        </w:tc>
        <w:tc>
          <w:tcPr>
            <w:tcW w:w="567" w:type="dxa"/>
          </w:tcPr>
          <w:p w14:paraId="12DABA9B" w14:textId="77777777" w:rsidR="00F46FED" w:rsidRPr="00BD529F" w:rsidRDefault="00F46FED" w:rsidP="00F46FED">
            <w:pPr>
              <w:pStyle w:val="TAL"/>
            </w:pPr>
          </w:p>
        </w:tc>
        <w:tc>
          <w:tcPr>
            <w:tcW w:w="958" w:type="dxa"/>
          </w:tcPr>
          <w:p w14:paraId="6C35919D" w14:textId="77777777" w:rsidR="00F46FED" w:rsidRPr="00BD529F" w:rsidRDefault="00F46FED" w:rsidP="00CC491D">
            <w:pPr>
              <w:pStyle w:val="TAC"/>
            </w:pPr>
            <w:r w:rsidRPr="00CC491D">
              <w:t>No</w:t>
            </w:r>
          </w:p>
        </w:tc>
      </w:tr>
      <w:tr w:rsidR="00F46FED" w:rsidRPr="00BD529F" w14:paraId="0974BFEA" w14:textId="77777777" w:rsidTr="001F6068">
        <w:trPr>
          <w:jc w:val="center"/>
        </w:trPr>
        <w:tc>
          <w:tcPr>
            <w:tcW w:w="2504" w:type="dxa"/>
          </w:tcPr>
          <w:p w14:paraId="149AB8AC" w14:textId="77777777" w:rsidR="00F46FED" w:rsidRPr="00BD529F" w:rsidRDefault="00F46FED" w:rsidP="00F46FED">
            <w:pPr>
              <w:pStyle w:val="TAL"/>
            </w:pPr>
            <w:r w:rsidRPr="00BD529F">
              <w:t>LCS-QoS</w:t>
            </w:r>
          </w:p>
        </w:tc>
        <w:tc>
          <w:tcPr>
            <w:tcW w:w="650" w:type="dxa"/>
          </w:tcPr>
          <w:p w14:paraId="0EAB52CA" w14:textId="77777777" w:rsidR="00F46FED" w:rsidRPr="00BD529F" w:rsidRDefault="001F6068" w:rsidP="00CC491D">
            <w:pPr>
              <w:pStyle w:val="TAC"/>
            </w:pPr>
            <w:r w:rsidRPr="00CC491D">
              <w:t>2504</w:t>
            </w:r>
          </w:p>
        </w:tc>
        <w:tc>
          <w:tcPr>
            <w:tcW w:w="850" w:type="dxa"/>
          </w:tcPr>
          <w:p w14:paraId="5D93BA9D" w14:textId="77777777" w:rsidR="00F46FED" w:rsidRPr="00BD529F" w:rsidRDefault="00F46FED" w:rsidP="00CC491D">
            <w:pPr>
              <w:pStyle w:val="TAC"/>
            </w:pPr>
            <w:r w:rsidRPr="00CC491D">
              <w:t>7.4.6</w:t>
            </w:r>
          </w:p>
        </w:tc>
        <w:tc>
          <w:tcPr>
            <w:tcW w:w="1896" w:type="dxa"/>
          </w:tcPr>
          <w:p w14:paraId="076B11D3" w14:textId="77777777" w:rsidR="00F46FED" w:rsidRPr="00BD529F" w:rsidRDefault="00F46FED" w:rsidP="00CC491D">
            <w:pPr>
              <w:pStyle w:val="TAC"/>
            </w:pPr>
            <w:r w:rsidRPr="00CC491D">
              <w:t>Grouped</w:t>
            </w:r>
          </w:p>
        </w:tc>
        <w:tc>
          <w:tcPr>
            <w:tcW w:w="548" w:type="dxa"/>
          </w:tcPr>
          <w:p w14:paraId="319777A3" w14:textId="77777777" w:rsidR="00F46FED" w:rsidRPr="00BD529F" w:rsidRDefault="00F46FED" w:rsidP="00F46FED">
            <w:pPr>
              <w:pStyle w:val="TAL"/>
              <w:jc w:val="center"/>
            </w:pPr>
            <w:r w:rsidRPr="00BD529F">
              <w:t>M, V</w:t>
            </w:r>
          </w:p>
        </w:tc>
        <w:tc>
          <w:tcPr>
            <w:tcW w:w="567" w:type="dxa"/>
          </w:tcPr>
          <w:p w14:paraId="1AD57398" w14:textId="77777777" w:rsidR="00F46FED" w:rsidRPr="00BD529F" w:rsidRDefault="00F46FED" w:rsidP="00F46FED">
            <w:pPr>
              <w:pStyle w:val="TAL"/>
              <w:jc w:val="center"/>
            </w:pPr>
          </w:p>
        </w:tc>
        <w:tc>
          <w:tcPr>
            <w:tcW w:w="709" w:type="dxa"/>
          </w:tcPr>
          <w:p w14:paraId="09C05DB9" w14:textId="77777777" w:rsidR="00F46FED" w:rsidRPr="00BD529F" w:rsidRDefault="00F46FED" w:rsidP="00F46FED">
            <w:pPr>
              <w:pStyle w:val="TAL"/>
              <w:jc w:val="center"/>
            </w:pPr>
          </w:p>
        </w:tc>
        <w:tc>
          <w:tcPr>
            <w:tcW w:w="567" w:type="dxa"/>
          </w:tcPr>
          <w:p w14:paraId="33D82AF8" w14:textId="77777777" w:rsidR="00F46FED" w:rsidRPr="00BD529F" w:rsidRDefault="00F46FED" w:rsidP="00F46FED">
            <w:pPr>
              <w:pStyle w:val="TAL"/>
              <w:jc w:val="center"/>
            </w:pPr>
          </w:p>
        </w:tc>
        <w:tc>
          <w:tcPr>
            <w:tcW w:w="958" w:type="dxa"/>
          </w:tcPr>
          <w:p w14:paraId="06F53EBE" w14:textId="77777777" w:rsidR="00F46FED" w:rsidRPr="00BD529F" w:rsidRDefault="00F46FED" w:rsidP="00CC491D">
            <w:pPr>
              <w:pStyle w:val="TAC"/>
            </w:pPr>
            <w:r w:rsidRPr="00CC491D">
              <w:t>No</w:t>
            </w:r>
          </w:p>
        </w:tc>
      </w:tr>
      <w:tr w:rsidR="00F46FED" w:rsidRPr="00BD529F" w14:paraId="6E7814CD" w14:textId="77777777" w:rsidTr="001F6068">
        <w:trPr>
          <w:jc w:val="center"/>
        </w:trPr>
        <w:tc>
          <w:tcPr>
            <w:tcW w:w="2504" w:type="dxa"/>
          </w:tcPr>
          <w:p w14:paraId="5EF33305" w14:textId="77777777" w:rsidR="00F46FED" w:rsidRPr="00BD529F" w:rsidRDefault="00F46FED" w:rsidP="00F46FED">
            <w:pPr>
              <w:pStyle w:val="TAL"/>
            </w:pPr>
            <w:r w:rsidRPr="00BD529F">
              <w:t>Horizontal-Accuracy</w:t>
            </w:r>
          </w:p>
        </w:tc>
        <w:tc>
          <w:tcPr>
            <w:tcW w:w="650" w:type="dxa"/>
          </w:tcPr>
          <w:p w14:paraId="32F93DCE" w14:textId="77777777" w:rsidR="00F46FED" w:rsidRPr="00BD529F" w:rsidRDefault="00B5370E" w:rsidP="00CC491D">
            <w:pPr>
              <w:pStyle w:val="TAC"/>
            </w:pPr>
            <w:r w:rsidRPr="00CC491D">
              <w:t>2505</w:t>
            </w:r>
          </w:p>
        </w:tc>
        <w:tc>
          <w:tcPr>
            <w:tcW w:w="850" w:type="dxa"/>
          </w:tcPr>
          <w:p w14:paraId="1EC4CC66" w14:textId="77777777" w:rsidR="00F46FED" w:rsidRPr="00BD529F" w:rsidRDefault="00F46FED" w:rsidP="00CC491D">
            <w:pPr>
              <w:pStyle w:val="TAC"/>
            </w:pPr>
            <w:r w:rsidRPr="00CC491D">
              <w:t>7.4.7</w:t>
            </w:r>
          </w:p>
        </w:tc>
        <w:tc>
          <w:tcPr>
            <w:tcW w:w="1896" w:type="dxa"/>
          </w:tcPr>
          <w:p w14:paraId="7EE2203F" w14:textId="77777777" w:rsidR="00F46FED" w:rsidRPr="00BD529F" w:rsidRDefault="00F46FED" w:rsidP="00CC491D">
            <w:pPr>
              <w:pStyle w:val="TAC"/>
            </w:pPr>
            <w:r w:rsidRPr="00CC491D">
              <w:t>Unsigned32</w:t>
            </w:r>
          </w:p>
        </w:tc>
        <w:tc>
          <w:tcPr>
            <w:tcW w:w="548" w:type="dxa"/>
          </w:tcPr>
          <w:p w14:paraId="43FBFDC2" w14:textId="77777777" w:rsidR="00F46FED" w:rsidRPr="00BD529F" w:rsidRDefault="00F46FED" w:rsidP="00F46FED">
            <w:pPr>
              <w:pStyle w:val="TAL"/>
              <w:jc w:val="center"/>
            </w:pPr>
            <w:r w:rsidRPr="00BD529F">
              <w:t>M, V</w:t>
            </w:r>
          </w:p>
        </w:tc>
        <w:tc>
          <w:tcPr>
            <w:tcW w:w="567" w:type="dxa"/>
          </w:tcPr>
          <w:p w14:paraId="3542D278" w14:textId="77777777" w:rsidR="00F46FED" w:rsidRPr="00BD529F" w:rsidRDefault="00F46FED" w:rsidP="00F46FED">
            <w:pPr>
              <w:pStyle w:val="TAL"/>
              <w:jc w:val="center"/>
            </w:pPr>
          </w:p>
        </w:tc>
        <w:tc>
          <w:tcPr>
            <w:tcW w:w="709" w:type="dxa"/>
          </w:tcPr>
          <w:p w14:paraId="5F911B03" w14:textId="77777777" w:rsidR="00F46FED" w:rsidRPr="00BD529F" w:rsidRDefault="00F46FED" w:rsidP="00F46FED">
            <w:pPr>
              <w:pStyle w:val="TAL"/>
              <w:jc w:val="center"/>
            </w:pPr>
          </w:p>
        </w:tc>
        <w:tc>
          <w:tcPr>
            <w:tcW w:w="567" w:type="dxa"/>
          </w:tcPr>
          <w:p w14:paraId="5CC61EA0" w14:textId="77777777" w:rsidR="00F46FED" w:rsidRPr="00BD529F" w:rsidRDefault="00F46FED" w:rsidP="00F46FED">
            <w:pPr>
              <w:pStyle w:val="TAL"/>
              <w:jc w:val="center"/>
            </w:pPr>
          </w:p>
        </w:tc>
        <w:tc>
          <w:tcPr>
            <w:tcW w:w="958" w:type="dxa"/>
          </w:tcPr>
          <w:p w14:paraId="3791C67A" w14:textId="77777777" w:rsidR="00F46FED" w:rsidRPr="00BD529F" w:rsidRDefault="00F46FED" w:rsidP="00CC491D">
            <w:pPr>
              <w:pStyle w:val="TAC"/>
            </w:pPr>
            <w:r w:rsidRPr="00CC491D">
              <w:t>No</w:t>
            </w:r>
          </w:p>
        </w:tc>
      </w:tr>
      <w:tr w:rsidR="00F46FED" w:rsidRPr="00BD529F" w14:paraId="0900650A" w14:textId="77777777" w:rsidTr="001F6068">
        <w:trPr>
          <w:jc w:val="center"/>
        </w:trPr>
        <w:tc>
          <w:tcPr>
            <w:tcW w:w="2504" w:type="dxa"/>
          </w:tcPr>
          <w:p w14:paraId="0FC2FE8D" w14:textId="77777777" w:rsidR="00F46FED" w:rsidRPr="00BD529F" w:rsidRDefault="00F46FED" w:rsidP="00F46FED">
            <w:pPr>
              <w:pStyle w:val="TAL"/>
            </w:pPr>
            <w:r w:rsidRPr="00BD529F">
              <w:t>Vertical-Accuracy</w:t>
            </w:r>
          </w:p>
        </w:tc>
        <w:tc>
          <w:tcPr>
            <w:tcW w:w="650" w:type="dxa"/>
          </w:tcPr>
          <w:p w14:paraId="46AC2749" w14:textId="77777777" w:rsidR="00F46FED" w:rsidRPr="00BD529F" w:rsidRDefault="00B5370E" w:rsidP="00CC491D">
            <w:pPr>
              <w:pStyle w:val="TAC"/>
            </w:pPr>
            <w:r w:rsidRPr="00CC491D">
              <w:t>2506</w:t>
            </w:r>
          </w:p>
        </w:tc>
        <w:tc>
          <w:tcPr>
            <w:tcW w:w="850" w:type="dxa"/>
          </w:tcPr>
          <w:p w14:paraId="556C00F9" w14:textId="77777777" w:rsidR="00F46FED" w:rsidRPr="00BD529F" w:rsidRDefault="00F46FED" w:rsidP="00CC491D">
            <w:pPr>
              <w:pStyle w:val="TAC"/>
            </w:pPr>
            <w:r w:rsidRPr="00CC491D">
              <w:t>7.4.8</w:t>
            </w:r>
          </w:p>
        </w:tc>
        <w:tc>
          <w:tcPr>
            <w:tcW w:w="1896" w:type="dxa"/>
          </w:tcPr>
          <w:p w14:paraId="2B6E280D" w14:textId="77777777" w:rsidR="00F46FED" w:rsidRPr="00BD529F" w:rsidRDefault="00F46FED" w:rsidP="00CC491D">
            <w:pPr>
              <w:pStyle w:val="TAC"/>
            </w:pPr>
            <w:r w:rsidRPr="00CC491D">
              <w:t>Unsigned32</w:t>
            </w:r>
          </w:p>
        </w:tc>
        <w:tc>
          <w:tcPr>
            <w:tcW w:w="548" w:type="dxa"/>
          </w:tcPr>
          <w:p w14:paraId="3C033B29" w14:textId="77777777" w:rsidR="00F46FED" w:rsidRPr="00BD529F" w:rsidRDefault="00F46FED" w:rsidP="00F46FED">
            <w:pPr>
              <w:pStyle w:val="TAL"/>
              <w:jc w:val="center"/>
            </w:pPr>
            <w:r w:rsidRPr="00BD529F">
              <w:t>M, V</w:t>
            </w:r>
          </w:p>
        </w:tc>
        <w:tc>
          <w:tcPr>
            <w:tcW w:w="567" w:type="dxa"/>
          </w:tcPr>
          <w:p w14:paraId="630175D3" w14:textId="77777777" w:rsidR="00F46FED" w:rsidRPr="00BD529F" w:rsidRDefault="00F46FED" w:rsidP="00F46FED">
            <w:pPr>
              <w:pStyle w:val="TAL"/>
              <w:jc w:val="center"/>
            </w:pPr>
          </w:p>
        </w:tc>
        <w:tc>
          <w:tcPr>
            <w:tcW w:w="709" w:type="dxa"/>
          </w:tcPr>
          <w:p w14:paraId="4A120900" w14:textId="77777777" w:rsidR="00F46FED" w:rsidRPr="00BD529F" w:rsidRDefault="00F46FED" w:rsidP="00F46FED">
            <w:pPr>
              <w:pStyle w:val="TAL"/>
              <w:jc w:val="center"/>
            </w:pPr>
          </w:p>
        </w:tc>
        <w:tc>
          <w:tcPr>
            <w:tcW w:w="567" w:type="dxa"/>
          </w:tcPr>
          <w:p w14:paraId="30F02DAD" w14:textId="77777777" w:rsidR="00F46FED" w:rsidRPr="00BD529F" w:rsidRDefault="00F46FED" w:rsidP="00F46FED">
            <w:pPr>
              <w:pStyle w:val="TAL"/>
              <w:jc w:val="center"/>
            </w:pPr>
          </w:p>
        </w:tc>
        <w:tc>
          <w:tcPr>
            <w:tcW w:w="958" w:type="dxa"/>
          </w:tcPr>
          <w:p w14:paraId="0915162D" w14:textId="77777777" w:rsidR="00F46FED" w:rsidRPr="00BD529F" w:rsidRDefault="00F46FED" w:rsidP="00CC491D">
            <w:pPr>
              <w:pStyle w:val="TAC"/>
            </w:pPr>
            <w:r w:rsidRPr="00CC491D">
              <w:t>No</w:t>
            </w:r>
          </w:p>
        </w:tc>
      </w:tr>
      <w:tr w:rsidR="00F46FED" w:rsidRPr="00BD529F" w14:paraId="5EB2774F" w14:textId="77777777" w:rsidTr="001F6068">
        <w:trPr>
          <w:jc w:val="center"/>
        </w:trPr>
        <w:tc>
          <w:tcPr>
            <w:tcW w:w="2504" w:type="dxa"/>
          </w:tcPr>
          <w:p w14:paraId="6F30D5F2" w14:textId="77777777" w:rsidR="00F46FED" w:rsidRPr="00BD529F" w:rsidRDefault="00F46FED" w:rsidP="00F46FED">
            <w:pPr>
              <w:pStyle w:val="TAL"/>
            </w:pPr>
            <w:r w:rsidRPr="00BD529F">
              <w:t>Vertical-Requested</w:t>
            </w:r>
          </w:p>
        </w:tc>
        <w:tc>
          <w:tcPr>
            <w:tcW w:w="650" w:type="dxa"/>
          </w:tcPr>
          <w:p w14:paraId="3F8C9049" w14:textId="77777777" w:rsidR="00F46FED" w:rsidRPr="00BD529F" w:rsidRDefault="00B5370E" w:rsidP="00CC491D">
            <w:pPr>
              <w:pStyle w:val="TAC"/>
            </w:pPr>
            <w:r w:rsidRPr="00CC491D">
              <w:t>2507</w:t>
            </w:r>
          </w:p>
        </w:tc>
        <w:tc>
          <w:tcPr>
            <w:tcW w:w="850" w:type="dxa"/>
          </w:tcPr>
          <w:p w14:paraId="0E88259A" w14:textId="77777777" w:rsidR="00F46FED" w:rsidRPr="00BD529F" w:rsidRDefault="00F46FED" w:rsidP="00CC491D">
            <w:pPr>
              <w:pStyle w:val="TAC"/>
            </w:pPr>
            <w:r w:rsidRPr="00CC491D">
              <w:t>7.4.9</w:t>
            </w:r>
          </w:p>
        </w:tc>
        <w:tc>
          <w:tcPr>
            <w:tcW w:w="1896" w:type="dxa"/>
          </w:tcPr>
          <w:p w14:paraId="181739B3" w14:textId="77777777" w:rsidR="00F46FED" w:rsidRPr="00BD529F" w:rsidRDefault="00F46FED" w:rsidP="00CC491D">
            <w:pPr>
              <w:pStyle w:val="TAC"/>
            </w:pPr>
            <w:r w:rsidRPr="00CC491D">
              <w:t>Enumerated</w:t>
            </w:r>
          </w:p>
        </w:tc>
        <w:tc>
          <w:tcPr>
            <w:tcW w:w="548" w:type="dxa"/>
          </w:tcPr>
          <w:p w14:paraId="4E0D36B5" w14:textId="77777777" w:rsidR="00F46FED" w:rsidRPr="00BD529F" w:rsidRDefault="00F46FED" w:rsidP="00F46FED">
            <w:pPr>
              <w:pStyle w:val="TAL"/>
              <w:jc w:val="center"/>
            </w:pPr>
            <w:r w:rsidRPr="00BD529F">
              <w:t>M, V</w:t>
            </w:r>
          </w:p>
        </w:tc>
        <w:tc>
          <w:tcPr>
            <w:tcW w:w="567" w:type="dxa"/>
          </w:tcPr>
          <w:p w14:paraId="6BF89DCF" w14:textId="77777777" w:rsidR="00F46FED" w:rsidRPr="00BD529F" w:rsidRDefault="00F46FED" w:rsidP="00F46FED">
            <w:pPr>
              <w:pStyle w:val="TAL"/>
              <w:jc w:val="center"/>
            </w:pPr>
          </w:p>
        </w:tc>
        <w:tc>
          <w:tcPr>
            <w:tcW w:w="709" w:type="dxa"/>
          </w:tcPr>
          <w:p w14:paraId="3BCB0928" w14:textId="77777777" w:rsidR="00F46FED" w:rsidRPr="00BD529F" w:rsidRDefault="00F46FED" w:rsidP="00F46FED">
            <w:pPr>
              <w:pStyle w:val="TAL"/>
              <w:jc w:val="center"/>
            </w:pPr>
          </w:p>
        </w:tc>
        <w:tc>
          <w:tcPr>
            <w:tcW w:w="567" w:type="dxa"/>
          </w:tcPr>
          <w:p w14:paraId="772B2037" w14:textId="77777777" w:rsidR="00F46FED" w:rsidRPr="00BD529F" w:rsidRDefault="00F46FED" w:rsidP="00F46FED">
            <w:pPr>
              <w:pStyle w:val="TAL"/>
              <w:jc w:val="center"/>
            </w:pPr>
          </w:p>
        </w:tc>
        <w:tc>
          <w:tcPr>
            <w:tcW w:w="958" w:type="dxa"/>
          </w:tcPr>
          <w:p w14:paraId="4C7FD245" w14:textId="77777777" w:rsidR="00F46FED" w:rsidRPr="00BD529F" w:rsidRDefault="00F46FED" w:rsidP="00CC491D">
            <w:pPr>
              <w:pStyle w:val="TAC"/>
            </w:pPr>
            <w:r w:rsidRPr="00CC491D">
              <w:t>No</w:t>
            </w:r>
          </w:p>
        </w:tc>
      </w:tr>
      <w:tr w:rsidR="00F46FED" w:rsidRPr="00BD529F" w14:paraId="34533067" w14:textId="77777777" w:rsidTr="001F6068">
        <w:trPr>
          <w:jc w:val="center"/>
        </w:trPr>
        <w:tc>
          <w:tcPr>
            <w:tcW w:w="2504" w:type="dxa"/>
          </w:tcPr>
          <w:p w14:paraId="7F97EE28" w14:textId="77777777" w:rsidR="00F46FED" w:rsidRPr="00BD529F" w:rsidRDefault="00F46FED" w:rsidP="00F46FED">
            <w:pPr>
              <w:pStyle w:val="TAL"/>
            </w:pPr>
            <w:r w:rsidRPr="00BD529F">
              <w:t>Velocity-Requested</w:t>
            </w:r>
          </w:p>
        </w:tc>
        <w:tc>
          <w:tcPr>
            <w:tcW w:w="650" w:type="dxa"/>
          </w:tcPr>
          <w:p w14:paraId="02987A48" w14:textId="77777777" w:rsidR="00F46FED" w:rsidRPr="00BD529F" w:rsidRDefault="00B5370E" w:rsidP="00CC491D">
            <w:pPr>
              <w:pStyle w:val="TAC"/>
            </w:pPr>
            <w:r w:rsidRPr="00CC491D">
              <w:t>2508</w:t>
            </w:r>
          </w:p>
        </w:tc>
        <w:tc>
          <w:tcPr>
            <w:tcW w:w="850" w:type="dxa"/>
          </w:tcPr>
          <w:p w14:paraId="2E97D87A" w14:textId="77777777" w:rsidR="00F46FED" w:rsidRPr="00BD529F" w:rsidRDefault="00F46FED" w:rsidP="00CC491D">
            <w:pPr>
              <w:pStyle w:val="TAC"/>
            </w:pPr>
            <w:r w:rsidRPr="00CC491D">
              <w:t>7.4.10</w:t>
            </w:r>
          </w:p>
        </w:tc>
        <w:tc>
          <w:tcPr>
            <w:tcW w:w="1896" w:type="dxa"/>
          </w:tcPr>
          <w:p w14:paraId="12587C45" w14:textId="77777777" w:rsidR="00F46FED" w:rsidRPr="00BD529F" w:rsidRDefault="00F46FED" w:rsidP="00CC491D">
            <w:pPr>
              <w:pStyle w:val="TAC"/>
            </w:pPr>
            <w:r w:rsidRPr="00CC491D">
              <w:t>Enumerated</w:t>
            </w:r>
          </w:p>
        </w:tc>
        <w:tc>
          <w:tcPr>
            <w:tcW w:w="548" w:type="dxa"/>
          </w:tcPr>
          <w:p w14:paraId="67A4132B" w14:textId="77777777" w:rsidR="00F46FED" w:rsidRPr="00BD529F" w:rsidRDefault="00F46FED" w:rsidP="00F46FED">
            <w:pPr>
              <w:pStyle w:val="TAL"/>
              <w:jc w:val="center"/>
            </w:pPr>
            <w:r w:rsidRPr="00BD529F">
              <w:t>M, V</w:t>
            </w:r>
          </w:p>
        </w:tc>
        <w:tc>
          <w:tcPr>
            <w:tcW w:w="567" w:type="dxa"/>
          </w:tcPr>
          <w:p w14:paraId="1C8049FD" w14:textId="77777777" w:rsidR="00F46FED" w:rsidRPr="00BD529F" w:rsidRDefault="00F46FED" w:rsidP="00F46FED">
            <w:pPr>
              <w:pStyle w:val="TAL"/>
              <w:jc w:val="center"/>
            </w:pPr>
          </w:p>
        </w:tc>
        <w:tc>
          <w:tcPr>
            <w:tcW w:w="709" w:type="dxa"/>
          </w:tcPr>
          <w:p w14:paraId="00A341EF" w14:textId="77777777" w:rsidR="00F46FED" w:rsidRPr="00BD529F" w:rsidRDefault="00F46FED" w:rsidP="00F46FED">
            <w:pPr>
              <w:pStyle w:val="TAL"/>
              <w:jc w:val="center"/>
            </w:pPr>
          </w:p>
        </w:tc>
        <w:tc>
          <w:tcPr>
            <w:tcW w:w="567" w:type="dxa"/>
          </w:tcPr>
          <w:p w14:paraId="12252B32" w14:textId="77777777" w:rsidR="00F46FED" w:rsidRPr="00BD529F" w:rsidRDefault="00F46FED" w:rsidP="00F46FED">
            <w:pPr>
              <w:pStyle w:val="TAL"/>
              <w:jc w:val="center"/>
            </w:pPr>
          </w:p>
        </w:tc>
        <w:tc>
          <w:tcPr>
            <w:tcW w:w="958" w:type="dxa"/>
          </w:tcPr>
          <w:p w14:paraId="36F6C793" w14:textId="77777777" w:rsidR="00F46FED" w:rsidRPr="00BD529F" w:rsidRDefault="00F46FED" w:rsidP="00CC491D">
            <w:pPr>
              <w:pStyle w:val="TAC"/>
            </w:pPr>
            <w:r w:rsidRPr="00CC491D">
              <w:t>No</w:t>
            </w:r>
          </w:p>
        </w:tc>
      </w:tr>
      <w:tr w:rsidR="00F46FED" w:rsidRPr="00BD529F" w14:paraId="0185182A" w14:textId="77777777" w:rsidTr="001F6068">
        <w:trPr>
          <w:jc w:val="center"/>
        </w:trPr>
        <w:tc>
          <w:tcPr>
            <w:tcW w:w="2504" w:type="dxa"/>
          </w:tcPr>
          <w:p w14:paraId="7674A10D" w14:textId="77777777" w:rsidR="00F46FED" w:rsidRPr="00BD529F" w:rsidRDefault="00F46FED" w:rsidP="00F46FED">
            <w:pPr>
              <w:pStyle w:val="TAL"/>
            </w:pPr>
            <w:r w:rsidRPr="00BD529F">
              <w:t>Response-Time</w:t>
            </w:r>
          </w:p>
        </w:tc>
        <w:tc>
          <w:tcPr>
            <w:tcW w:w="650" w:type="dxa"/>
          </w:tcPr>
          <w:p w14:paraId="7353746B" w14:textId="77777777" w:rsidR="00F46FED" w:rsidRPr="00BD529F" w:rsidRDefault="00B5370E" w:rsidP="00CC491D">
            <w:pPr>
              <w:pStyle w:val="TAC"/>
            </w:pPr>
            <w:r w:rsidRPr="00CC491D">
              <w:t>2509</w:t>
            </w:r>
          </w:p>
        </w:tc>
        <w:tc>
          <w:tcPr>
            <w:tcW w:w="850" w:type="dxa"/>
          </w:tcPr>
          <w:p w14:paraId="63A62115" w14:textId="77777777" w:rsidR="00F46FED" w:rsidRPr="00BD529F" w:rsidRDefault="00F46FED" w:rsidP="00CC491D">
            <w:pPr>
              <w:pStyle w:val="TAC"/>
            </w:pPr>
            <w:r w:rsidRPr="00CC491D">
              <w:t>7.4.11</w:t>
            </w:r>
          </w:p>
        </w:tc>
        <w:tc>
          <w:tcPr>
            <w:tcW w:w="1896" w:type="dxa"/>
          </w:tcPr>
          <w:p w14:paraId="77501857" w14:textId="77777777" w:rsidR="00F46FED" w:rsidRPr="00BD529F" w:rsidRDefault="00F46FED" w:rsidP="00CC491D">
            <w:pPr>
              <w:pStyle w:val="TAC"/>
            </w:pPr>
            <w:r w:rsidRPr="00CC491D">
              <w:t>Enumerated</w:t>
            </w:r>
          </w:p>
        </w:tc>
        <w:tc>
          <w:tcPr>
            <w:tcW w:w="548" w:type="dxa"/>
          </w:tcPr>
          <w:p w14:paraId="56C2A928" w14:textId="77777777" w:rsidR="00F46FED" w:rsidRPr="00BD529F" w:rsidRDefault="00F46FED" w:rsidP="00F46FED">
            <w:pPr>
              <w:pStyle w:val="TAL"/>
              <w:jc w:val="center"/>
            </w:pPr>
            <w:r w:rsidRPr="00BD529F">
              <w:t>M, V</w:t>
            </w:r>
          </w:p>
        </w:tc>
        <w:tc>
          <w:tcPr>
            <w:tcW w:w="567" w:type="dxa"/>
          </w:tcPr>
          <w:p w14:paraId="04E03E93" w14:textId="77777777" w:rsidR="00F46FED" w:rsidRPr="00BD529F" w:rsidRDefault="00F46FED" w:rsidP="00F46FED">
            <w:pPr>
              <w:pStyle w:val="TAL"/>
              <w:jc w:val="center"/>
            </w:pPr>
          </w:p>
        </w:tc>
        <w:tc>
          <w:tcPr>
            <w:tcW w:w="709" w:type="dxa"/>
          </w:tcPr>
          <w:p w14:paraId="29CD351E" w14:textId="77777777" w:rsidR="00F46FED" w:rsidRPr="00BD529F" w:rsidRDefault="00F46FED" w:rsidP="00F46FED">
            <w:pPr>
              <w:pStyle w:val="TAL"/>
              <w:jc w:val="center"/>
            </w:pPr>
          </w:p>
        </w:tc>
        <w:tc>
          <w:tcPr>
            <w:tcW w:w="567" w:type="dxa"/>
          </w:tcPr>
          <w:p w14:paraId="407B7DB7" w14:textId="77777777" w:rsidR="00F46FED" w:rsidRPr="00BD529F" w:rsidRDefault="00F46FED" w:rsidP="00F46FED">
            <w:pPr>
              <w:pStyle w:val="TAL"/>
              <w:jc w:val="center"/>
            </w:pPr>
          </w:p>
        </w:tc>
        <w:tc>
          <w:tcPr>
            <w:tcW w:w="958" w:type="dxa"/>
          </w:tcPr>
          <w:p w14:paraId="5C92A9B3" w14:textId="77777777" w:rsidR="00F46FED" w:rsidRPr="00BD529F" w:rsidRDefault="00F46FED" w:rsidP="00CC491D">
            <w:pPr>
              <w:pStyle w:val="TAC"/>
            </w:pPr>
            <w:r w:rsidRPr="00CC491D">
              <w:t>No</w:t>
            </w:r>
          </w:p>
        </w:tc>
      </w:tr>
      <w:tr w:rsidR="00F46FED" w:rsidRPr="00BD529F" w14:paraId="417B5088" w14:textId="77777777" w:rsidTr="001F6068">
        <w:trPr>
          <w:jc w:val="center"/>
        </w:trPr>
        <w:tc>
          <w:tcPr>
            <w:tcW w:w="2504" w:type="dxa"/>
          </w:tcPr>
          <w:p w14:paraId="69FCB874" w14:textId="77777777" w:rsidR="00F46FED" w:rsidRPr="00BD529F" w:rsidRDefault="00F46FED" w:rsidP="00F46FED">
            <w:pPr>
              <w:pStyle w:val="TAL"/>
            </w:pPr>
            <w:r w:rsidRPr="00BD529F">
              <w:t>Supported-GAD-Shapes</w:t>
            </w:r>
          </w:p>
        </w:tc>
        <w:tc>
          <w:tcPr>
            <w:tcW w:w="650" w:type="dxa"/>
          </w:tcPr>
          <w:p w14:paraId="1F3D38FF" w14:textId="77777777" w:rsidR="00F46FED" w:rsidRPr="00BD529F" w:rsidRDefault="00B5370E" w:rsidP="00CC491D">
            <w:pPr>
              <w:pStyle w:val="TAC"/>
            </w:pPr>
            <w:r w:rsidRPr="00CC491D">
              <w:t>2510</w:t>
            </w:r>
          </w:p>
        </w:tc>
        <w:tc>
          <w:tcPr>
            <w:tcW w:w="850" w:type="dxa"/>
          </w:tcPr>
          <w:p w14:paraId="0AC06170" w14:textId="77777777" w:rsidR="00F46FED" w:rsidRPr="00BD529F" w:rsidRDefault="00F46FED" w:rsidP="00CC491D">
            <w:pPr>
              <w:pStyle w:val="TAC"/>
            </w:pPr>
            <w:r w:rsidRPr="00CC491D">
              <w:t>7.4.12</w:t>
            </w:r>
          </w:p>
        </w:tc>
        <w:tc>
          <w:tcPr>
            <w:tcW w:w="1896" w:type="dxa"/>
          </w:tcPr>
          <w:p w14:paraId="1166AE27" w14:textId="77777777" w:rsidR="00F46FED" w:rsidRPr="00BD529F" w:rsidRDefault="00F46FED" w:rsidP="00CC491D">
            <w:pPr>
              <w:pStyle w:val="TAC"/>
            </w:pPr>
            <w:r w:rsidRPr="00CC491D">
              <w:t>Unsigned32</w:t>
            </w:r>
          </w:p>
        </w:tc>
        <w:tc>
          <w:tcPr>
            <w:tcW w:w="548" w:type="dxa"/>
          </w:tcPr>
          <w:p w14:paraId="2B33C4F1" w14:textId="77777777" w:rsidR="00F46FED" w:rsidRPr="00BD529F" w:rsidRDefault="00F46FED" w:rsidP="00F46FED">
            <w:pPr>
              <w:pStyle w:val="TAL"/>
              <w:jc w:val="center"/>
            </w:pPr>
            <w:r w:rsidRPr="00BD529F">
              <w:t>M, V</w:t>
            </w:r>
          </w:p>
        </w:tc>
        <w:tc>
          <w:tcPr>
            <w:tcW w:w="567" w:type="dxa"/>
          </w:tcPr>
          <w:p w14:paraId="7C1722EB" w14:textId="77777777" w:rsidR="00F46FED" w:rsidRPr="00BD529F" w:rsidRDefault="00F46FED" w:rsidP="00F46FED">
            <w:pPr>
              <w:pStyle w:val="TAL"/>
              <w:jc w:val="center"/>
            </w:pPr>
          </w:p>
        </w:tc>
        <w:tc>
          <w:tcPr>
            <w:tcW w:w="709" w:type="dxa"/>
          </w:tcPr>
          <w:p w14:paraId="1EA39B9E" w14:textId="77777777" w:rsidR="00F46FED" w:rsidRPr="00BD529F" w:rsidRDefault="00F46FED" w:rsidP="00F46FED">
            <w:pPr>
              <w:pStyle w:val="TAL"/>
              <w:jc w:val="center"/>
            </w:pPr>
          </w:p>
        </w:tc>
        <w:tc>
          <w:tcPr>
            <w:tcW w:w="567" w:type="dxa"/>
          </w:tcPr>
          <w:p w14:paraId="0595B4D3" w14:textId="77777777" w:rsidR="00F46FED" w:rsidRPr="00BD529F" w:rsidRDefault="00F46FED" w:rsidP="00F46FED">
            <w:pPr>
              <w:pStyle w:val="TAL"/>
              <w:jc w:val="center"/>
            </w:pPr>
          </w:p>
        </w:tc>
        <w:tc>
          <w:tcPr>
            <w:tcW w:w="958" w:type="dxa"/>
          </w:tcPr>
          <w:p w14:paraId="5B46AD83" w14:textId="77777777" w:rsidR="00F46FED" w:rsidRPr="00BD529F" w:rsidRDefault="00F46FED" w:rsidP="00CC491D">
            <w:pPr>
              <w:pStyle w:val="TAC"/>
            </w:pPr>
            <w:r w:rsidRPr="00CC491D">
              <w:t>No</w:t>
            </w:r>
          </w:p>
        </w:tc>
      </w:tr>
      <w:tr w:rsidR="00F46FED" w:rsidRPr="00BD529F" w14:paraId="2380F060" w14:textId="77777777" w:rsidTr="001F6068">
        <w:trPr>
          <w:trHeight w:val="221"/>
          <w:jc w:val="center"/>
        </w:trPr>
        <w:tc>
          <w:tcPr>
            <w:tcW w:w="2504" w:type="dxa"/>
          </w:tcPr>
          <w:p w14:paraId="32CD585C" w14:textId="77777777" w:rsidR="00F46FED" w:rsidRPr="00BD529F" w:rsidRDefault="00F46FED" w:rsidP="00F46FED">
            <w:pPr>
              <w:pStyle w:val="TAL"/>
            </w:pPr>
            <w:r w:rsidRPr="00BD529F">
              <w:t>LCS-Codeword</w:t>
            </w:r>
          </w:p>
        </w:tc>
        <w:tc>
          <w:tcPr>
            <w:tcW w:w="650" w:type="dxa"/>
          </w:tcPr>
          <w:p w14:paraId="0AC38AEE" w14:textId="77777777" w:rsidR="00F46FED" w:rsidRPr="00BD529F" w:rsidRDefault="00B5370E" w:rsidP="00CC491D">
            <w:pPr>
              <w:pStyle w:val="TAC"/>
            </w:pPr>
            <w:r w:rsidRPr="00CC491D">
              <w:t>2511</w:t>
            </w:r>
          </w:p>
        </w:tc>
        <w:tc>
          <w:tcPr>
            <w:tcW w:w="850" w:type="dxa"/>
          </w:tcPr>
          <w:p w14:paraId="0AB58735" w14:textId="77777777" w:rsidR="00F46FED" w:rsidRPr="00BD529F" w:rsidRDefault="00F46FED" w:rsidP="00CC491D">
            <w:pPr>
              <w:pStyle w:val="TAC"/>
            </w:pPr>
            <w:r w:rsidRPr="00CC491D">
              <w:t>7.4.13</w:t>
            </w:r>
          </w:p>
        </w:tc>
        <w:tc>
          <w:tcPr>
            <w:tcW w:w="1896" w:type="dxa"/>
          </w:tcPr>
          <w:p w14:paraId="7110BF50" w14:textId="77777777" w:rsidR="00F46FED" w:rsidRPr="00BD529F" w:rsidRDefault="00F46FED" w:rsidP="00CC491D">
            <w:pPr>
              <w:pStyle w:val="TAC"/>
            </w:pPr>
            <w:r w:rsidRPr="00CC491D">
              <w:t>UTF8String</w:t>
            </w:r>
          </w:p>
        </w:tc>
        <w:tc>
          <w:tcPr>
            <w:tcW w:w="548" w:type="dxa"/>
          </w:tcPr>
          <w:p w14:paraId="2A884FB5" w14:textId="77777777" w:rsidR="00F46FED" w:rsidRPr="00BD529F" w:rsidRDefault="00F46FED" w:rsidP="00F46FED">
            <w:pPr>
              <w:pStyle w:val="TAL"/>
              <w:jc w:val="center"/>
            </w:pPr>
            <w:r w:rsidRPr="00BD529F">
              <w:t>M, V</w:t>
            </w:r>
          </w:p>
        </w:tc>
        <w:tc>
          <w:tcPr>
            <w:tcW w:w="567" w:type="dxa"/>
          </w:tcPr>
          <w:p w14:paraId="4A669F1B" w14:textId="77777777" w:rsidR="00F46FED" w:rsidRPr="00BD529F" w:rsidRDefault="00F46FED" w:rsidP="00F46FED">
            <w:pPr>
              <w:pStyle w:val="TAL"/>
              <w:jc w:val="center"/>
            </w:pPr>
          </w:p>
        </w:tc>
        <w:tc>
          <w:tcPr>
            <w:tcW w:w="709" w:type="dxa"/>
          </w:tcPr>
          <w:p w14:paraId="5DF2AC2B" w14:textId="77777777" w:rsidR="00F46FED" w:rsidRPr="00BD529F" w:rsidRDefault="00F46FED" w:rsidP="00F46FED">
            <w:pPr>
              <w:pStyle w:val="TAL"/>
              <w:jc w:val="center"/>
            </w:pPr>
          </w:p>
        </w:tc>
        <w:tc>
          <w:tcPr>
            <w:tcW w:w="567" w:type="dxa"/>
          </w:tcPr>
          <w:p w14:paraId="41C3D3E6" w14:textId="77777777" w:rsidR="00F46FED" w:rsidRPr="00BD529F" w:rsidRDefault="00F46FED" w:rsidP="00F46FED">
            <w:pPr>
              <w:pStyle w:val="TAL"/>
              <w:jc w:val="center"/>
            </w:pPr>
          </w:p>
        </w:tc>
        <w:tc>
          <w:tcPr>
            <w:tcW w:w="958" w:type="dxa"/>
          </w:tcPr>
          <w:p w14:paraId="10A4F613" w14:textId="77777777" w:rsidR="00F46FED" w:rsidRPr="00BD529F" w:rsidRDefault="00F46FED" w:rsidP="00CC491D">
            <w:pPr>
              <w:pStyle w:val="TAC"/>
            </w:pPr>
            <w:r w:rsidRPr="00CC491D">
              <w:t>No</w:t>
            </w:r>
          </w:p>
        </w:tc>
      </w:tr>
      <w:tr w:rsidR="00AC0365" w:rsidRPr="00BD529F" w14:paraId="4A04EBA2" w14:textId="77777777" w:rsidTr="001F4206">
        <w:trPr>
          <w:jc w:val="center"/>
        </w:trPr>
        <w:tc>
          <w:tcPr>
            <w:tcW w:w="2504" w:type="dxa"/>
            <w:shd w:val="clear" w:color="auto" w:fill="auto"/>
          </w:tcPr>
          <w:p w14:paraId="24925291" w14:textId="77777777" w:rsidR="00AC0365" w:rsidRPr="00BD529F" w:rsidRDefault="00AC0365" w:rsidP="001F4206">
            <w:pPr>
              <w:pStyle w:val="TAL"/>
            </w:pPr>
            <w:r w:rsidRPr="00BD529F">
              <w:t>LCS-Privacy-Check</w:t>
            </w:r>
          </w:p>
        </w:tc>
        <w:tc>
          <w:tcPr>
            <w:tcW w:w="650" w:type="dxa"/>
          </w:tcPr>
          <w:p w14:paraId="1C76474A" w14:textId="77777777" w:rsidR="00AC0365" w:rsidRPr="00BD529F" w:rsidRDefault="00AC0365" w:rsidP="00CC491D">
            <w:pPr>
              <w:pStyle w:val="TAC"/>
            </w:pPr>
            <w:r w:rsidRPr="00CC491D">
              <w:t>2512</w:t>
            </w:r>
          </w:p>
        </w:tc>
        <w:tc>
          <w:tcPr>
            <w:tcW w:w="850" w:type="dxa"/>
          </w:tcPr>
          <w:p w14:paraId="0099A7B8" w14:textId="77777777" w:rsidR="00AC0365" w:rsidRPr="00BD529F" w:rsidRDefault="00AC0365" w:rsidP="00CC491D">
            <w:pPr>
              <w:pStyle w:val="TAC"/>
            </w:pPr>
            <w:r w:rsidRPr="00CC491D">
              <w:t>7.4.14</w:t>
            </w:r>
          </w:p>
        </w:tc>
        <w:tc>
          <w:tcPr>
            <w:tcW w:w="1896" w:type="dxa"/>
          </w:tcPr>
          <w:p w14:paraId="21C3FC69" w14:textId="77777777" w:rsidR="00AC0365" w:rsidRPr="00BD529F" w:rsidRDefault="00AC0365" w:rsidP="00CC491D">
            <w:pPr>
              <w:pStyle w:val="TAC"/>
            </w:pPr>
            <w:r w:rsidRPr="00CC491D">
              <w:t>Enumerated</w:t>
            </w:r>
          </w:p>
        </w:tc>
        <w:tc>
          <w:tcPr>
            <w:tcW w:w="548" w:type="dxa"/>
          </w:tcPr>
          <w:p w14:paraId="76B71552" w14:textId="77777777" w:rsidR="00AC0365" w:rsidRPr="00BD529F" w:rsidRDefault="00AC0365" w:rsidP="001F4206">
            <w:pPr>
              <w:pStyle w:val="TAL"/>
              <w:jc w:val="center"/>
            </w:pPr>
            <w:r w:rsidRPr="00BD529F">
              <w:t>M, V</w:t>
            </w:r>
          </w:p>
        </w:tc>
        <w:tc>
          <w:tcPr>
            <w:tcW w:w="567" w:type="dxa"/>
          </w:tcPr>
          <w:p w14:paraId="68B9D393" w14:textId="77777777" w:rsidR="00AC0365" w:rsidRPr="00BD529F" w:rsidRDefault="00AC0365" w:rsidP="001F4206">
            <w:pPr>
              <w:pStyle w:val="TAL"/>
              <w:jc w:val="center"/>
            </w:pPr>
          </w:p>
        </w:tc>
        <w:tc>
          <w:tcPr>
            <w:tcW w:w="709" w:type="dxa"/>
          </w:tcPr>
          <w:p w14:paraId="3BF69C79" w14:textId="77777777" w:rsidR="00AC0365" w:rsidRPr="00BD529F" w:rsidRDefault="00AC0365" w:rsidP="001F4206">
            <w:pPr>
              <w:pStyle w:val="TAL"/>
              <w:jc w:val="center"/>
            </w:pPr>
          </w:p>
        </w:tc>
        <w:tc>
          <w:tcPr>
            <w:tcW w:w="567" w:type="dxa"/>
          </w:tcPr>
          <w:p w14:paraId="7EDDA146" w14:textId="77777777" w:rsidR="00AC0365" w:rsidRPr="00BD529F" w:rsidRDefault="00AC0365" w:rsidP="001F4206">
            <w:pPr>
              <w:pStyle w:val="TAL"/>
              <w:jc w:val="center"/>
            </w:pPr>
          </w:p>
        </w:tc>
        <w:tc>
          <w:tcPr>
            <w:tcW w:w="958" w:type="dxa"/>
          </w:tcPr>
          <w:p w14:paraId="1780FA09" w14:textId="77777777" w:rsidR="00AC0365" w:rsidRPr="00BD529F" w:rsidRDefault="00AC0365" w:rsidP="00CC491D">
            <w:pPr>
              <w:pStyle w:val="TAC"/>
            </w:pPr>
            <w:r w:rsidRPr="00CC491D">
              <w:t>No</w:t>
            </w:r>
          </w:p>
        </w:tc>
      </w:tr>
      <w:tr w:rsidR="00AC0365" w:rsidRPr="00BD529F" w14:paraId="4F557465" w14:textId="77777777" w:rsidTr="001F4206">
        <w:trPr>
          <w:jc w:val="center"/>
        </w:trPr>
        <w:tc>
          <w:tcPr>
            <w:tcW w:w="2504" w:type="dxa"/>
            <w:shd w:val="clear" w:color="auto" w:fill="auto"/>
          </w:tcPr>
          <w:p w14:paraId="39D080D1" w14:textId="77777777" w:rsidR="00AC0365" w:rsidRPr="00BD529F" w:rsidRDefault="00AC0365" w:rsidP="001F4206">
            <w:pPr>
              <w:pStyle w:val="TAL"/>
            </w:pPr>
            <w:r w:rsidRPr="00BD529F">
              <w:t>Accuracy-Fulfilment-Indicator</w:t>
            </w:r>
          </w:p>
        </w:tc>
        <w:tc>
          <w:tcPr>
            <w:tcW w:w="650" w:type="dxa"/>
          </w:tcPr>
          <w:p w14:paraId="0EEA9909" w14:textId="77777777" w:rsidR="00AC0365" w:rsidRPr="00BD529F" w:rsidRDefault="00AC0365" w:rsidP="00CC491D">
            <w:pPr>
              <w:pStyle w:val="TAC"/>
            </w:pPr>
            <w:r w:rsidRPr="00CC491D">
              <w:t>2513</w:t>
            </w:r>
          </w:p>
        </w:tc>
        <w:tc>
          <w:tcPr>
            <w:tcW w:w="850" w:type="dxa"/>
          </w:tcPr>
          <w:p w14:paraId="58FDB035" w14:textId="77777777" w:rsidR="00AC0365" w:rsidRPr="00BD529F" w:rsidRDefault="00AC0365" w:rsidP="00CC491D">
            <w:pPr>
              <w:pStyle w:val="TAC"/>
            </w:pPr>
            <w:r w:rsidRPr="00CC491D">
              <w:t>7.4.15</w:t>
            </w:r>
          </w:p>
        </w:tc>
        <w:tc>
          <w:tcPr>
            <w:tcW w:w="1896" w:type="dxa"/>
          </w:tcPr>
          <w:p w14:paraId="175DB51A" w14:textId="77777777" w:rsidR="00AC0365" w:rsidRPr="00BD529F" w:rsidRDefault="00AC0365" w:rsidP="00CC491D">
            <w:pPr>
              <w:pStyle w:val="TAC"/>
            </w:pPr>
            <w:r w:rsidRPr="00CC491D">
              <w:t>Enumerated</w:t>
            </w:r>
          </w:p>
        </w:tc>
        <w:tc>
          <w:tcPr>
            <w:tcW w:w="548" w:type="dxa"/>
          </w:tcPr>
          <w:p w14:paraId="00F963BE" w14:textId="77777777" w:rsidR="00AC0365" w:rsidRPr="00BD529F" w:rsidRDefault="00AC0365" w:rsidP="001F4206">
            <w:pPr>
              <w:pStyle w:val="TAL"/>
              <w:jc w:val="center"/>
            </w:pPr>
            <w:r w:rsidRPr="00BD529F">
              <w:t>M, V</w:t>
            </w:r>
          </w:p>
        </w:tc>
        <w:tc>
          <w:tcPr>
            <w:tcW w:w="567" w:type="dxa"/>
          </w:tcPr>
          <w:p w14:paraId="7A741376" w14:textId="77777777" w:rsidR="00AC0365" w:rsidRPr="00BD529F" w:rsidRDefault="00AC0365" w:rsidP="001F4206">
            <w:pPr>
              <w:pStyle w:val="TAL"/>
              <w:jc w:val="center"/>
            </w:pPr>
          </w:p>
        </w:tc>
        <w:tc>
          <w:tcPr>
            <w:tcW w:w="709" w:type="dxa"/>
          </w:tcPr>
          <w:p w14:paraId="521B92D9" w14:textId="77777777" w:rsidR="00AC0365" w:rsidRPr="00BD529F" w:rsidRDefault="00AC0365" w:rsidP="001F4206">
            <w:pPr>
              <w:pStyle w:val="TAL"/>
              <w:jc w:val="center"/>
            </w:pPr>
          </w:p>
        </w:tc>
        <w:tc>
          <w:tcPr>
            <w:tcW w:w="567" w:type="dxa"/>
          </w:tcPr>
          <w:p w14:paraId="06DD7351" w14:textId="77777777" w:rsidR="00AC0365" w:rsidRPr="00BD529F" w:rsidRDefault="00AC0365" w:rsidP="001F4206">
            <w:pPr>
              <w:pStyle w:val="TAL"/>
              <w:jc w:val="center"/>
            </w:pPr>
          </w:p>
        </w:tc>
        <w:tc>
          <w:tcPr>
            <w:tcW w:w="958" w:type="dxa"/>
          </w:tcPr>
          <w:p w14:paraId="789D8DCA" w14:textId="77777777" w:rsidR="00AC0365" w:rsidRPr="00BD529F" w:rsidRDefault="00AC0365" w:rsidP="00CC491D">
            <w:pPr>
              <w:pStyle w:val="TAC"/>
            </w:pPr>
            <w:r w:rsidRPr="00CC491D">
              <w:t>No</w:t>
            </w:r>
          </w:p>
        </w:tc>
      </w:tr>
      <w:tr w:rsidR="00AC0365" w:rsidRPr="00BD529F" w14:paraId="4821F35E" w14:textId="77777777" w:rsidTr="001F4206">
        <w:trPr>
          <w:jc w:val="center"/>
        </w:trPr>
        <w:tc>
          <w:tcPr>
            <w:tcW w:w="2504" w:type="dxa"/>
            <w:shd w:val="clear" w:color="auto" w:fill="auto"/>
          </w:tcPr>
          <w:p w14:paraId="1C5F23D4" w14:textId="77777777" w:rsidR="00AC0365" w:rsidRPr="00BD529F" w:rsidRDefault="00AC0365" w:rsidP="001F4206">
            <w:pPr>
              <w:pStyle w:val="TAL"/>
            </w:pPr>
            <w:r w:rsidRPr="00BD529F">
              <w:t>Age-Of-Location-Estimate</w:t>
            </w:r>
          </w:p>
        </w:tc>
        <w:tc>
          <w:tcPr>
            <w:tcW w:w="650" w:type="dxa"/>
          </w:tcPr>
          <w:p w14:paraId="08EE4D64" w14:textId="77777777" w:rsidR="00AC0365" w:rsidRPr="00BD529F" w:rsidRDefault="00AC0365" w:rsidP="00CC491D">
            <w:pPr>
              <w:pStyle w:val="TAC"/>
            </w:pPr>
            <w:r w:rsidRPr="00CC491D">
              <w:t>2514</w:t>
            </w:r>
          </w:p>
        </w:tc>
        <w:tc>
          <w:tcPr>
            <w:tcW w:w="850" w:type="dxa"/>
          </w:tcPr>
          <w:p w14:paraId="391BB2D8" w14:textId="77777777" w:rsidR="00AC0365" w:rsidRPr="00BD529F" w:rsidRDefault="00AC0365" w:rsidP="00CC491D">
            <w:pPr>
              <w:pStyle w:val="TAC"/>
            </w:pPr>
            <w:r w:rsidRPr="00CC491D">
              <w:t>7.4.16</w:t>
            </w:r>
          </w:p>
        </w:tc>
        <w:tc>
          <w:tcPr>
            <w:tcW w:w="1896" w:type="dxa"/>
          </w:tcPr>
          <w:p w14:paraId="76A8E72D" w14:textId="77777777" w:rsidR="00AC0365" w:rsidRPr="00BD529F" w:rsidRDefault="00AC0365" w:rsidP="00CC491D">
            <w:pPr>
              <w:pStyle w:val="TAC"/>
            </w:pPr>
            <w:r w:rsidRPr="00CC491D">
              <w:t>Unsigned32</w:t>
            </w:r>
          </w:p>
        </w:tc>
        <w:tc>
          <w:tcPr>
            <w:tcW w:w="548" w:type="dxa"/>
          </w:tcPr>
          <w:p w14:paraId="48B999F7" w14:textId="77777777" w:rsidR="00AC0365" w:rsidRPr="00BD529F" w:rsidRDefault="00AC0365" w:rsidP="001F4206">
            <w:pPr>
              <w:pStyle w:val="TAL"/>
              <w:jc w:val="center"/>
            </w:pPr>
            <w:r w:rsidRPr="00BD529F">
              <w:t>M, V</w:t>
            </w:r>
          </w:p>
        </w:tc>
        <w:tc>
          <w:tcPr>
            <w:tcW w:w="567" w:type="dxa"/>
          </w:tcPr>
          <w:p w14:paraId="135472DF" w14:textId="77777777" w:rsidR="00AC0365" w:rsidRPr="00BD529F" w:rsidRDefault="00AC0365" w:rsidP="001F4206">
            <w:pPr>
              <w:pStyle w:val="TAL"/>
              <w:jc w:val="center"/>
            </w:pPr>
          </w:p>
        </w:tc>
        <w:tc>
          <w:tcPr>
            <w:tcW w:w="709" w:type="dxa"/>
          </w:tcPr>
          <w:p w14:paraId="29C79C32" w14:textId="77777777" w:rsidR="00AC0365" w:rsidRPr="00BD529F" w:rsidRDefault="00AC0365" w:rsidP="001F4206">
            <w:pPr>
              <w:pStyle w:val="TAL"/>
              <w:jc w:val="center"/>
            </w:pPr>
          </w:p>
        </w:tc>
        <w:tc>
          <w:tcPr>
            <w:tcW w:w="567" w:type="dxa"/>
          </w:tcPr>
          <w:p w14:paraId="69BFF311" w14:textId="77777777" w:rsidR="00AC0365" w:rsidRPr="00BD529F" w:rsidRDefault="00AC0365" w:rsidP="001F4206">
            <w:pPr>
              <w:pStyle w:val="TAL"/>
              <w:jc w:val="center"/>
            </w:pPr>
          </w:p>
        </w:tc>
        <w:tc>
          <w:tcPr>
            <w:tcW w:w="958" w:type="dxa"/>
          </w:tcPr>
          <w:p w14:paraId="03DCC944" w14:textId="77777777" w:rsidR="00AC0365" w:rsidRPr="00BD529F" w:rsidRDefault="00AC0365" w:rsidP="00CC491D">
            <w:pPr>
              <w:pStyle w:val="TAC"/>
            </w:pPr>
            <w:r w:rsidRPr="00CC491D">
              <w:t>No</w:t>
            </w:r>
          </w:p>
        </w:tc>
      </w:tr>
      <w:tr w:rsidR="00F46FED" w:rsidRPr="00BD529F" w14:paraId="4B79E1B0" w14:textId="77777777" w:rsidTr="001F6068">
        <w:trPr>
          <w:jc w:val="center"/>
        </w:trPr>
        <w:tc>
          <w:tcPr>
            <w:tcW w:w="2504" w:type="dxa"/>
          </w:tcPr>
          <w:p w14:paraId="598249CB" w14:textId="77777777" w:rsidR="00F46FED" w:rsidRPr="00BD529F" w:rsidRDefault="00F46FED" w:rsidP="00F46FED">
            <w:pPr>
              <w:pStyle w:val="TAL"/>
            </w:pPr>
            <w:r w:rsidRPr="00BD529F">
              <w:t>Velocity-Estimate</w:t>
            </w:r>
          </w:p>
        </w:tc>
        <w:tc>
          <w:tcPr>
            <w:tcW w:w="650" w:type="dxa"/>
          </w:tcPr>
          <w:p w14:paraId="7655D91E" w14:textId="77777777" w:rsidR="00F46FED" w:rsidRPr="00BD529F" w:rsidRDefault="00B5370E" w:rsidP="00CC491D">
            <w:pPr>
              <w:pStyle w:val="TAC"/>
            </w:pPr>
            <w:r w:rsidRPr="00CC491D">
              <w:t>2515</w:t>
            </w:r>
          </w:p>
        </w:tc>
        <w:tc>
          <w:tcPr>
            <w:tcW w:w="850" w:type="dxa"/>
          </w:tcPr>
          <w:p w14:paraId="56775513" w14:textId="77777777" w:rsidR="00F46FED" w:rsidRPr="00BD529F" w:rsidRDefault="00F46FED" w:rsidP="00CC491D">
            <w:pPr>
              <w:pStyle w:val="TAC"/>
            </w:pPr>
            <w:r w:rsidRPr="00CC491D">
              <w:t>7.4.17</w:t>
            </w:r>
          </w:p>
        </w:tc>
        <w:tc>
          <w:tcPr>
            <w:tcW w:w="1896" w:type="dxa"/>
          </w:tcPr>
          <w:p w14:paraId="3B079970" w14:textId="77777777" w:rsidR="00F46FED" w:rsidRPr="00BD529F" w:rsidRDefault="00F46FED" w:rsidP="00CC491D">
            <w:pPr>
              <w:pStyle w:val="TAC"/>
            </w:pPr>
            <w:r w:rsidRPr="00CC491D">
              <w:t>OctetString</w:t>
            </w:r>
          </w:p>
        </w:tc>
        <w:tc>
          <w:tcPr>
            <w:tcW w:w="548" w:type="dxa"/>
          </w:tcPr>
          <w:p w14:paraId="2D9627DE" w14:textId="77777777" w:rsidR="00F46FED" w:rsidRPr="00BD529F" w:rsidRDefault="00F46FED" w:rsidP="00F46FED">
            <w:pPr>
              <w:pStyle w:val="TAL"/>
              <w:jc w:val="center"/>
            </w:pPr>
            <w:r w:rsidRPr="00BD529F">
              <w:t>M, V</w:t>
            </w:r>
          </w:p>
        </w:tc>
        <w:tc>
          <w:tcPr>
            <w:tcW w:w="567" w:type="dxa"/>
          </w:tcPr>
          <w:p w14:paraId="748442BE" w14:textId="77777777" w:rsidR="00F46FED" w:rsidRPr="00BD529F" w:rsidRDefault="00F46FED" w:rsidP="00F46FED">
            <w:pPr>
              <w:pStyle w:val="TAL"/>
              <w:jc w:val="center"/>
            </w:pPr>
          </w:p>
        </w:tc>
        <w:tc>
          <w:tcPr>
            <w:tcW w:w="709" w:type="dxa"/>
          </w:tcPr>
          <w:p w14:paraId="11015DB9" w14:textId="77777777" w:rsidR="00F46FED" w:rsidRPr="00BD529F" w:rsidRDefault="00F46FED" w:rsidP="00F46FED">
            <w:pPr>
              <w:pStyle w:val="TAL"/>
              <w:jc w:val="center"/>
            </w:pPr>
          </w:p>
        </w:tc>
        <w:tc>
          <w:tcPr>
            <w:tcW w:w="567" w:type="dxa"/>
          </w:tcPr>
          <w:p w14:paraId="7C754EDB" w14:textId="77777777" w:rsidR="00F46FED" w:rsidRPr="00BD529F" w:rsidRDefault="00F46FED" w:rsidP="00F46FED">
            <w:pPr>
              <w:pStyle w:val="TAL"/>
              <w:jc w:val="center"/>
            </w:pPr>
          </w:p>
        </w:tc>
        <w:tc>
          <w:tcPr>
            <w:tcW w:w="958" w:type="dxa"/>
          </w:tcPr>
          <w:p w14:paraId="3B5F20CB" w14:textId="77777777" w:rsidR="00F46FED" w:rsidRPr="00BD529F" w:rsidRDefault="00F46FED" w:rsidP="00CC491D">
            <w:pPr>
              <w:pStyle w:val="TAC"/>
            </w:pPr>
            <w:r w:rsidRPr="00CC491D">
              <w:t>No</w:t>
            </w:r>
          </w:p>
        </w:tc>
      </w:tr>
      <w:tr w:rsidR="00F46FED" w:rsidRPr="00BD529F" w14:paraId="287371C8" w14:textId="77777777" w:rsidTr="001F6068">
        <w:trPr>
          <w:jc w:val="center"/>
        </w:trPr>
        <w:tc>
          <w:tcPr>
            <w:tcW w:w="2504" w:type="dxa"/>
          </w:tcPr>
          <w:p w14:paraId="1DD403E4" w14:textId="77777777" w:rsidR="00F46FED" w:rsidRPr="00BD529F" w:rsidRDefault="00F46FED" w:rsidP="00F46FED">
            <w:pPr>
              <w:pStyle w:val="TAL"/>
            </w:pPr>
            <w:r w:rsidRPr="00BD529F">
              <w:t>EUTRAN-Positioning-Data</w:t>
            </w:r>
          </w:p>
        </w:tc>
        <w:tc>
          <w:tcPr>
            <w:tcW w:w="650" w:type="dxa"/>
          </w:tcPr>
          <w:p w14:paraId="69A60B55" w14:textId="77777777" w:rsidR="00F46FED" w:rsidRPr="00BD529F" w:rsidRDefault="00B5370E" w:rsidP="00CC491D">
            <w:pPr>
              <w:pStyle w:val="TAC"/>
            </w:pPr>
            <w:r w:rsidRPr="00CC491D">
              <w:t>2516</w:t>
            </w:r>
          </w:p>
        </w:tc>
        <w:tc>
          <w:tcPr>
            <w:tcW w:w="850" w:type="dxa"/>
          </w:tcPr>
          <w:p w14:paraId="220D9CFD" w14:textId="77777777" w:rsidR="00F46FED" w:rsidRPr="00BD529F" w:rsidRDefault="00F46FED" w:rsidP="00CC491D">
            <w:pPr>
              <w:pStyle w:val="TAC"/>
            </w:pPr>
            <w:r w:rsidRPr="00CC491D">
              <w:t>7.4.18</w:t>
            </w:r>
          </w:p>
        </w:tc>
        <w:tc>
          <w:tcPr>
            <w:tcW w:w="1896" w:type="dxa"/>
          </w:tcPr>
          <w:p w14:paraId="7F4C58F8" w14:textId="77777777" w:rsidR="00F46FED" w:rsidRPr="00BD529F" w:rsidRDefault="00F46FED" w:rsidP="00CC491D">
            <w:pPr>
              <w:pStyle w:val="TAC"/>
            </w:pPr>
            <w:r w:rsidRPr="00CC491D">
              <w:t>OctetString</w:t>
            </w:r>
          </w:p>
        </w:tc>
        <w:tc>
          <w:tcPr>
            <w:tcW w:w="548" w:type="dxa"/>
          </w:tcPr>
          <w:p w14:paraId="2EFE11BD" w14:textId="77777777" w:rsidR="00F46FED" w:rsidRPr="00BD529F" w:rsidRDefault="00F46FED" w:rsidP="00F46FED">
            <w:pPr>
              <w:pStyle w:val="TAL"/>
              <w:jc w:val="center"/>
            </w:pPr>
            <w:r w:rsidRPr="00BD529F">
              <w:t>M, V</w:t>
            </w:r>
          </w:p>
        </w:tc>
        <w:tc>
          <w:tcPr>
            <w:tcW w:w="567" w:type="dxa"/>
          </w:tcPr>
          <w:p w14:paraId="63FB4C03" w14:textId="77777777" w:rsidR="00F46FED" w:rsidRPr="00BD529F" w:rsidRDefault="00F46FED" w:rsidP="00F46FED">
            <w:pPr>
              <w:pStyle w:val="TAL"/>
              <w:jc w:val="center"/>
            </w:pPr>
          </w:p>
        </w:tc>
        <w:tc>
          <w:tcPr>
            <w:tcW w:w="709" w:type="dxa"/>
          </w:tcPr>
          <w:p w14:paraId="3A9FEC73" w14:textId="77777777" w:rsidR="00F46FED" w:rsidRPr="00BD529F" w:rsidRDefault="00F46FED" w:rsidP="00F46FED">
            <w:pPr>
              <w:pStyle w:val="TAL"/>
              <w:jc w:val="center"/>
            </w:pPr>
          </w:p>
        </w:tc>
        <w:tc>
          <w:tcPr>
            <w:tcW w:w="567" w:type="dxa"/>
          </w:tcPr>
          <w:p w14:paraId="243EDE0E" w14:textId="77777777" w:rsidR="00F46FED" w:rsidRPr="00BD529F" w:rsidRDefault="00F46FED" w:rsidP="00F46FED">
            <w:pPr>
              <w:pStyle w:val="TAL"/>
              <w:jc w:val="center"/>
            </w:pPr>
          </w:p>
        </w:tc>
        <w:tc>
          <w:tcPr>
            <w:tcW w:w="958" w:type="dxa"/>
          </w:tcPr>
          <w:p w14:paraId="1AD9969B" w14:textId="77777777" w:rsidR="00F46FED" w:rsidRPr="00BD529F" w:rsidRDefault="00F46FED" w:rsidP="00CC491D">
            <w:pPr>
              <w:pStyle w:val="TAC"/>
            </w:pPr>
            <w:r w:rsidRPr="00CC491D">
              <w:t>No</w:t>
            </w:r>
          </w:p>
        </w:tc>
      </w:tr>
      <w:tr w:rsidR="00F46FED" w:rsidRPr="00BD529F" w14:paraId="4356692C" w14:textId="77777777" w:rsidTr="001F6068">
        <w:trPr>
          <w:jc w:val="center"/>
        </w:trPr>
        <w:tc>
          <w:tcPr>
            <w:tcW w:w="2504" w:type="dxa"/>
          </w:tcPr>
          <w:p w14:paraId="6FE0C558" w14:textId="77777777" w:rsidR="00F46FED" w:rsidRPr="00BD529F" w:rsidRDefault="00F46FED" w:rsidP="00F46FED">
            <w:pPr>
              <w:pStyle w:val="TAL"/>
            </w:pPr>
            <w:r w:rsidRPr="00BD529F">
              <w:t>ECGI</w:t>
            </w:r>
          </w:p>
        </w:tc>
        <w:tc>
          <w:tcPr>
            <w:tcW w:w="650" w:type="dxa"/>
          </w:tcPr>
          <w:p w14:paraId="1CFFA9F2" w14:textId="77777777" w:rsidR="00F46FED" w:rsidRPr="00BD529F" w:rsidRDefault="00B5370E" w:rsidP="00CC491D">
            <w:pPr>
              <w:pStyle w:val="TAC"/>
            </w:pPr>
            <w:r w:rsidRPr="00CC491D">
              <w:t>2517</w:t>
            </w:r>
          </w:p>
        </w:tc>
        <w:tc>
          <w:tcPr>
            <w:tcW w:w="850" w:type="dxa"/>
          </w:tcPr>
          <w:p w14:paraId="17276ED3" w14:textId="77777777" w:rsidR="00F46FED" w:rsidRPr="00BD529F" w:rsidRDefault="00F46FED" w:rsidP="00CC491D">
            <w:pPr>
              <w:pStyle w:val="TAC"/>
            </w:pPr>
            <w:r w:rsidRPr="00CC491D">
              <w:t>7.4.19</w:t>
            </w:r>
          </w:p>
        </w:tc>
        <w:tc>
          <w:tcPr>
            <w:tcW w:w="1896" w:type="dxa"/>
          </w:tcPr>
          <w:p w14:paraId="5ED35A2F" w14:textId="77777777" w:rsidR="00F46FED" w:rsidRPr="00BD529F" w:rsidRDefault="00F46FED" w:rsidP="00CC491D">
            <w:pPr>
              <w:pStyle w:val="TAC"/>
            </w:pPr>
            <w:r w:rsidRPr="00CC491D">
              <w:t>OctetString</w:t>
            </w:r>
          </w:p>
        </w:tc>
        <w:tc>
          <w:tcPr>
            <w:tcW w:w="548" w:type="dxa"/>
          </w:tcPr>
          <w:p w14:paraId="6D37AC7D" w14:textId="77777777" w:rsidR="00F46FED" w:rsidRPr="00BD529F" w:rsidRDefault="00F46FED" w:rsidP="00F46FED">
            <w:pPr>
              <w:pStyle w:val="TAL"/>
              <w:jc w:val="center"/>
            </w:pPr>
            <w:r w:rsidRPr="00BD529F">
              <w:t>M, V</w:t>
            </w:r>
          </w:p>
        </w:tc>
        <w:tc>
          <w:tcPr>
            <w:tcW w:w="567" w:type="dxa"/>
          </w:tcPr>
          <w:p w14:paraId="0BE13B70" w14:textId="77777777" w:rsidR="00F46FED" w:rsidRPr="00BD529F" w:rsidRDefault="00F46FED" w:rsidP="00F46FED">
            <w:pPr>
              <w:pStyle w:val="TAL"/>
              <w:jc w:val="center"/>
            </w:pPr>
          </w:p>
        </w:tc>
        <w:tc>
          <w:tcPr>
            <w:tcW w:w="709" w:type="dxa"/>
          </w:tcPr>
          <w:p w14:paraId="5AB1ED43" w14:textId="77777777" w:rsidR="00F46FED" w:rsidRPr="00BD529F" w:rsidRDefault="00F46FED" w:rsidP="00F46FED">
            <w:pPr>
              <w:pStyle w:val="TAL"/>
              <w:jc w:val="center"/>
            </w:pPr>
          </w:p>
        </w:tc>
        <w:tc>
          <w:tcPr>
            <w:tcW w:w="567" w:type="dxa"/>
          </w:tcPr>
          <w:p w14:paraId="76E7F84E" w14:textId="77777777" w:rsidR="00F46FED" w:rsidRPr="00BD529F" w:rsidRDefault="00F46FED" w:rsidP="00F46FED">
            <w:pPr>
              <w:pStyle w:val="TAL"/>
              <w:jc w:val="center"/>
            </w:pPr>
          </w:p>
        </w:tc>
        <w:tc>
          <w:tcPr>
            <w:tcW w:w="958" w:type="dxa"/>
          </w:tcPr>
          <w:p w14:paraId="3C2DC7CA" w14:textId="77777777" w:rsidR="00F46FED" w:rsidRPr="00BD529F" w:rsidRDefault="00F46FED" w:rsidP="00CC491D">
            <w:pPr>
              <w:pStyle w:val="TAC"/>
            </w:pPr>
            <w:r w:rsidRPr="00CC491D">
              <w:t>No</w:t>
            </w:r>
          </w:p>
        </w:tc>
      </w:tr>
      <w:tr w:rsidR="00F46FED" w:rsidRPr="00BD529F" w14:paraId="2DF21922" w14:textId="77777777" w:rsidTr="001F6068">
        <w:trPr>
          <w:jc w:val="center"/>
        </w:trPr>
        <w:tc>
          <w:tcPr>
            <w:tcW w:w="2504" w:type="dxa"/>
          </w:tcPr>
          <w:p w14:paraId="650DA030" w14:textId="77777777" w:rsidR="00F46FED" w:rsidRPr="00BD529F" w:rsidRDefault="00F46FED" w:rsidP="00F46FED">
            <w:pPr>
              <w:pStyle w:val="TAL"/>
            </w:pPr>
            <w:r w:rsidRPr="00BD529F">
              <w:t>Location-Event</w:t>
            </w:r>
          </w:p>
        </w:tc>
        <w:tc>
          <w:tcPr>
            <w:tcW w:w="650" w:type="dxa"/>
          </w:tcPr>
          <w:p w14:paraId="56C73E28" w14:textId="77777777" w:rsidR="00F46FED" w:rsidRPr="00BD529F" w:rsidRDefault="00B5370E" w:rsidP="00CC491D">
            <w:pPr>
              <w:pStyle w:val="TAC"/>
            </w:pPr>
            <w:r w:rsidRPr="00CC491D">
              <w:t>2518</w:t>
            </w:r>
          </w:p>
        </w:tc>
        <w:tc>
          <w:tcPr>
            <w:tcW w:w="850" w:type="dxa"/>
          </w:tcPr>
          <w:p w14:paraId="34A873E0" w14:textId="77777777" w:rsidR="00F46FED" w:rsidRPr="00BD529F" w:rsidRDefault="00F46FED" w:rsidP="00CC491D">
            <w:pPr>
              <w:pStyle w:val="TAC"/>
            </w:pPr>
            <w:r w:rsidRPr="00CC491D">
              <w:t>7.4.20</w:t>
            </w:r>
          </w:p>
        </w:tc>
        <w:tc>
          <w:tcPr>
            <w:tcW w:w="1896" w:type="dxa"/>
          </w:tcPr>
          <w:p w14:paraId="3D722F11" w14:textId="77777777" w:rsidR="00F46FED" w:rsidRPr="00BD529F" w:rsidRDefault="00F46FED" w:rsidP="00CC491D">
            <w:pPr>
              <w:pStyle w:val="TAC"/>
            </w:pPr>
            <w:r w:rsidRPr="00CC491D">
              <w:t>Enumerated</w:t>
            </w:r>
          </w:p>
        </w:tc>
        <w:tc>
          <w:tcPr>
            <w:tcW w:w="548" w:type="dxa"/>
          </w:tcPr>
          <w:p w14:paraId="60847F15" w14:textId="77777777" w:rsidR="00F46FED" w:rsidRPr="00BD529F" w:rsidRDefault="00F46FED" w:rsidP="00F46FED">
            <w:pPr>
              <w:pStyle w:val="TAL"/>
              <w:jc w:val="center"/>
            </w:pPr>
            <w:r w:rsidRPr="00BD529F">
              <w:t>M, V</w:t>
            </w:r>
          </w:p>
        </w:tc>
        <w:tc>
          <w:tcPr>
            <w:tcW w:w="567" w:type="dxa"/>
          </w:tcPr>
          <w:p w14:paraId="560C35A6" w14:textId="77777777" w:rsidR="00F46FED" w:rsidRPr="00BD529F" w:rsidRDefault="00F46FED" w:rsidP="00F46FED">
            <w:pPr>
              <w:pStyle w:val="TAL"/>
              <w:jc w:val="center"/>
            </w:pPr>
          </w:p>
        </w:tc>
        <w:tc>
          <w:tcPr>
            <w:tcW w:w="709" w:type="dxa"/>
          </w:tcPr>
          <w:p w14:paraId="2D730629" w14:textId="77777777" w:rsidR="00F46FED" w:rsidRPr="00BD529F" w:rsidRDefault="00F46FED" w:rsidP="00F46FED">
            <w:pPr>
              <w:pStyle w:val="TAL"/>
              <w:jc w:val="center"/>
            </w:pPr>
          </w:p>
        </w:tc>
        <w:tc>
          <w:tcPr>
            <w:tcW w:w="567" w:type="dxa"/>
          </w:tcPr>
          <w:p w14:paraId="30C0191B" w14:textId="77777777" w:rsidR="00F46FED" w:rsidRPr="00BD529F" w:rsidRDefault="00F46FED" w:rsidP="00F46FED">
            <w:pPr>
              <w:pStyle w:val="TAL"/>
              <w:jc w:val="center"/>
            </w:pPr>
          </w:p>
        </w:tc>
        <w:tc>
          <w:tcPr>
            <w:tcW w:w="958" w:type="dxa"/>
          </w:tcPr>
          <w:p w14:paraId="548FDBDA" w14:textId="77777777" w:rsidR="00F46FED" w:rsidRPr="00BD529F" w:rsidRDefault="00F46FED" w:rsidP="00CC491D">
            <w:pPr>
              <w:pStyle w:val="TAC"/>
            </w:pPr>
            <w:r w:rsidRPr="00CC491D">
              <w:t>No</w:t>
            </w:r>
          </w:p>
        </w:tc>
      </w:tr>
      <w:tr w:rsidR="00F46FED" w:rsidRPr="00BD529F" w14:paraId="3BEDB1F2" w14:textId="77777777" w:rsidTr="001F6068">
        <w:trPr>
          <w:jc w:val="center"/>
        </w:trPr>
        <w:tc>
          <w:tcPr>
            <w:tcW w:w="2504" w:type="dxa"/>
          </w:tcPr>
          <w:p w14:paraId="3BBAE626" w14:textId="77777777" w:rsidR="00F46FED" w:rsidRPr="00BD529F" w:rsidRDefault="00F46FED" w:rsidP="00F46FED">
            <w:pPr>
              <w:pStyle w:val="TAL"/>
            </w:pPr>
            <w:r w:rsidRPr="00BD529F">
              <w:t>Pseudonym-Indicator</w:t>
            </w:r>
          </w:p>
        </w:tc>
        <w:tc>
          <w:tcPr>
            <w:tcW w:w="650" w:type="dxa"/>
          </w:tcPr>
          <w:p w14:paraId="0C1C0D82" w14:textId="77777777" w:rsidR="00F46FED" w:rsidRPr="00BD529F" w:rsidRDefault="00B5370E" w:rsidP="00CC491D">
            <w:pPr>
              <w:pStyle w:val="TAC"/>
            </w:pPr>
            <w:r w:rsidRPr="00CC491D">
              <w:t>2519</w:t>
            </w:r>
          </w:p>
        </w:tc>
        <w:tc>
          <w:tcPr>
            <w:tcW w:w="850" w:type="dxa"/>
          </w:tcPr>
          <w:p w14:paraId="2B3EF591" w14:textId="77777777" w:rsidR="00F46FED" w:rsidRPr="00BD529F" w:rsidRDefault="00F46FED" w:rsidP="00CC491D">
            <w:pPr>
              <w:pStyle w:val="TAC"/>
            </w:pPr>
            <w:r w:rsidRPr="00CC491D">
              <w:t>7.4.21</w:t>
            </w:r>
          </w:p>
        </w:tc>
        <w:tc>
          <w:tcPr>
            <w:tcW w:w="1896" w:type="dxa"/>
          </w:tcPr>
          <w:p w14:paraId="295F7E24" w14:textId="77777777" w:rsidR="00F46FED" w:rsidRPr="00BD529F" w:rsidRDefault="00F46FED" w:rsidP="00CC491D">
            <w:pPr>
              <w:pStyle w:val="TAC"/>
            </w:pPr>
            <w:r w:rsidRPr="00CC491D">
              <w:t>Enumerated</w:t>
            </w:r>
          </w:p>
        </w:tc>
        <w:tc>
          <w:tcPr>
            <w:tcW w:w="548" w:type="dxa"/>
          </w:tcPr>
          <w:p w14:paraId="4F76E2F9" w14:textId="77777777" w:rsidR="00F46FED" w:rsidRPr="00BD529F" w:rsidRDefault="00F46FED" w:rsidP="00F46FED">
            <w:pPr>
              <w:pStyle w:val="TAL"/>
              <w:jc w:val="center"/>
            </w:pPr>
            <w:r w:rsidRPr="00BD529F">
              <w:t>M, V</w:t>
            </w:r>
          </w:p>
        </w:tc>
        <w:tc>
          <w:tcPr>
            <w:tcW w:w="567" w:type="dxa"/>
          </w:tcPr>
          <w:p w14:paraId="1EEE57A1" w14:textId="77777777" w:rsidR="00F46FED" w:rsidRPr="00BD529F" w:rsidRDefault="00F46FED" w:rsidP="00F46FED">
            <w:pPr>
              <w:pStyle w:val="TAL"/>
              <w:jc w:val="center"/>
            </w:pPr>
          </w:p>
        </w:tc>
        <w:tc>
          <w:tcPr>
            <w:tcW w:w="709" w:type="dxa"/>
          </w:tcPr>
          <w:p w14:paraId="38A487EA" w14:textId="77777777" w:rsidR="00F46FED" w:rsidRPr="00BD529F" w:rsidRDefault="00F46FED" w:rsidP="00F46FED">
            <w:pPr>
              <w:pStyle w:val="TAL"/>
              <w:jc w:val="center"/>
            </w:pPr>
          </w:p>
        </w:tc>
        <w:tc>
          <w:tcPr>
            <w:tcW w:w="567" w:type="dxa"/>
          </w:tcPr>
          <w:p w14:paraId="1AFF0057" w14:textId="77777777" w:rsidR="00F46FED" w:rsidRPr="00BD529F" w:rsidRDefault="00F46FED" w:rsidP="00F46FED">
            <w:pPr>
              <w:pStyle w:val="TAL"/>
              <w:jc w:val="center"/>
            </w:pPr>
          </w:p>
        </w:tc>
        <w:tc>
          <w:tcPr>
            <w:tcW w:w="958" w:type="dxa"/>
          </w:tcPr>
          <w:p w14:paraId="43BCC566" w14:textId="77777777" w:rsidR="00F46FED" w:rsidRPr="00BD529F" w:rsidRDefault="00F46FED" w:rsidP="00CC491D">
            <w:pPr>
              <w:pStyle w:val="TAC"/>
            </w:pPr>
            <w:r w:rsidRPr="00CC491D">
              <w:t>No</w:t>
            </w:r>
          </w:p>
        </w:tc>
      </w:tr>
      <w:tr w:rsidR="00F46FED" w:rsidRPr="00BD529F" w14:paraId="1DF1B8E2" w14:textId="77777777" w:rsidTr="001F6068">
        <w:trPr>
          <w:jc w:val="center"/>
        </w:trPr>
        <w:tc>
          <w:tcPr>
            <w:tcW w:w="2504" w:type="dxa"/>
          </w:tcPr>
          <w:p w14:paraId="28D06D3A" w14:textId="77777777" w:rsidR="00F46FED" w:rsidRPr="00BD529F" w:rsidRDefault="00F46FED" w:rsidP="00F46FED">
            <w:pPr>
              <w:pStyle w:val="TAL"/>
            </w:pPr>
            <w:r w:rsidRPr="00BD529F">
              <w:t>LCS-Service-Type-ID</w:t>
            </w:r>
          </w:p>
        </w:tc>
        <w:tc>
          <w:tcPr>
            <w:tcW w:w="650" w:type="dxa"/>
          </w:tcPr>
          <w:p w14:paraId="5EFB1B84" w14:textId="77777777" w:rsidR="00F46FED" w:rsidRPr="00BD529F" w:rsidRDefault="00B5370E" w:rsidP="00CC491D">
            <w:pPr>
              <w:pStyle w:val="TAC"/>
            </w:pPr>
            <w:r w:rsidRPr="00CC491D">
              <w:t>2520</w:t>
            </w:r>
          </w:p>
        </w:tc>
        <w:tc>
          <w:tcPr>
            <w:tcW w:w="850" w:type="dxa"/>
          </w:tcPr>
          <w:p w14:paraId="625B81CD" w14:textId="77777777" w:rsidR="00F46FED" w:rsidRPr="00BD529F" w:rsidRDefault="00F46FED" w:rsidP="00CC491D">
            <w:pPr>
              <w:pStyle w:val="TAC"/>
            </w:pPr>
            <w:r w:rsidRPr="00CC491D">
              <w:t>7.4.22</w:t>
            </w:r>
          </w:p>
        </w:tc>
        <w:tc>
          <w:tcPr>
            <w:tcW w:w="1896" w:type="dxa"/>
          </w:tcPr>
          <w:p w14:paraId="6B8F700F" w14:textId="77777777" w:rsidR="00F46FED" w:rsidRPr="00BD529F" w:rsidRDefault="00F46FED" w:rsidP="00CC491D">
            <w:pPr>
              <w:pStyle w:val="TAC"/>
            </w:pPr>
            <w:r w:rsidRPr="00CC491D">
              <w:t>Unsigned32</w:t>
            </w:r>
          </w:p>
        </w:tc>
        <w:tc>
          <w:tcPr>
            <w:tcW w:w="548" w:type="dxa"/>
          </w:tcPr>
          <w:p w14:paraId="78CAE070" w14:textId="77777777" w:rsidR="00F46FED" w:rsidRPr="00BD529F" w:rsidRDefault="00F46FED" w:rsidP="00F46FED">
            <w:pPr>
              <w:pStyle w:val="TAL"/>
              <w:jc w:val="center"/>
            </w:pPr>
            <w:r w:rsidRPr="00BD529F">
              <w:t>M, V</w:t>
            </w:r>
          </w:p>
        </w:tc>
        <w:tc>
          <w:tcPr>
            <w:tcW w:w="567" w:type="dxa"/>
          </w:tcPr>
          <w:p w14:paraId="1A112598" w14:textId="77777777" w:rsidR="00F46FED" w:rsidRPr="00BD529F" w:rsidRDefault="00F46FED" w:rsidP="00F46FED">
            <w:pPr>
              <w:pStyle w:val="TAL"/>
              <w:jc w:val="center"/>
            </w:pPr>
          </w:p>
        </w:tc>
        <w:tc>
          <w:tcPr>
            <w:tcW w:w="709" w:type="dxa"/>
          </w:tcPr>
          <w:p w14:paraId="1EDC0A45" w14:textId="77777777" w:rsidR="00F46FED" w:rsidRPr="00BD529F" w:rsidRDefault="00F46FED" w:rsidP="00F46FED">
            <w:pPr>
              <w:pStyle w:val="TAL"/>
              <w:jc w:val="center"/>
            </w:pPr>
          </w:p>
        </w:tc>
        <w:tc>
          <w:tcPr>
            <w:tcW w:w="567" w:type="dxa"/>
          </w:tcPr>
          <w:p w14:paraId="7A82A891" w14:textId="77777777" w:rsidR="00F46FED" w:rsidRPr="00BD529F" w:rsidRDefault="00F46FED" w:rsidP="00F46FED">
            <w:pPr>
              <w:pStyle w:val="TAL"/>
              <w:jc w:val="center"/>
            </w:pPr>
          </w:p>
        </w:tc>
        <w:tc>
          <w:tcPr>
            <w:tcW w:w="958" w:type="dxa"/>
          </w:tcPr>
          <w:p w14:paraId="0189C907" w14:textId="77777777" w:rsidR="00F46FED" w:rsidRPr="00BD529F" w:rsidRDefault="00F46FED" w:rsidP="00CC491D">
            <w:pPr>
              <w:pStyle w:val="TAC"/>
            </w:pPr>
            <w:r w:rsidRPr="00CC491D">
              <w:t>No</w:t>
            </w:r>
          </w:p>
        </w:tc>
      </w:tr>
      <w:tr w:rsidR="00F46FED" w:rsidRPr="00BD529F" w14:paraId="66D27685" w14:textId="77777777" w:rsidTr="001F6068">
        <w:trPr>
          <w:jc w:val="center"/>
        </w:trPr>
        <w:tc>
          <w:tcPr>
            <w:tcW w:w="2504" w:type="dxa"/>
          </w:tcPr>
          <w:p w14:paraId="5D4E7770" w14:textId="77777777" w:rsidR="00F46FED" w:rsidRPr="00BD529F" w:rsidRDefault="00F46FED" w:rsidP="00F46FED">
            <w:pPr>
              <w:pStyle w:val="TAL"/>
            </w:pPr>
            <w:r w:rsidRPr="00BD529F">
              <w:t xml:space="preserve">LCS-Privacy-Check-Non-Session  </w:t>
            </w:r>
          </w:p>
        </w:tc>
        <w:tc>
          <w:tcPr>
            <w:tcW w:w="650" w:type="dxa"/>
          </w:tcPr>
          <w:p w14:paraId="2648F804" w14:textId="77777777" w:rsidR="00F46FED" w:rsidRPr="00BD529F" w:rsidRDefault="00B5370E" w:rsidP="00CC491D">
            <w:pPr>
              <w:pStyle w:val="TAC"/>
            </w:pPr>
            <w:r w:rsidRPr="00CC491D">
              <w:t>2521</w:t>
            </w:r>
          </w:p>
        </w:tc>
        <w:tc>
          <w:tcPr>
            <w:tcW w:w="850" w:type="dxa"/>
          </w:tcPr>
          <w:p w14:paraId="585F7809" w14:textId="77777777" w:rsidR="00F46FED" w:rsidRPr="00BD529F" w:rsidRDefault="00F46FED" w:rsidP="00CC491D">
            <w:pPr>
              <w:pStyle w:val="TAC"/>
            </w:pPr>
            <w:r w:rsidRPr="00CC491D">
              <w:t>7.4.23</w:t>
            </w:r>
          </w:p>
        </w:tc>
        <w:tc>
          <w:tcPr>
            <w:tcW w:w="1896" w:type="dxa"/>
          </w:tcPr>
          <w:p w14:paraId="618CCF27" w14:textId="77777777" w:rsidR="00F46FED" w:rsidRPr="00BD529F" w:rsidRDefault="00F46FED" w:rsidP="00CC491D">
            <w:pPr>
              <w:pStyle w:val="TAC"/>
            </w:pPr>
            <w:r w:rsidRPr="00CC491D">
              <w:t>Grouped</w:t>
            </w:r>
          </w:p>
        </w:tc>
        <w:tc>
          <w:tcPr>
            <w:tcW w:w="548" w:type="dxa"/>
          </w:tcPr>
          <w:p w14:paraId="71F3FBDB" w14:textId="77777777" w:rsidR="00F46FED" w:rsidRPr="00BD529F" w:rsidRDefault="00F46FED" w:rsidP="00F46FED">
            <w:pPr>
              <w:pStyle w:val="TAL"/>
              <w:jc w:val="center"/>
            </w:pPr>
            <w:r w:rsidRPr="00BD529F">
              <w:t>M, V</w:t>
            </w:r>
          </w:p>
        </w:tc>
        <w:tc>
          <w:tcPr>
            <w:tcW w:w="567" w:type="dxa"/>
          </w:tcPr>
          <w:p w14:paraId="381207F4" w14:textId="77777777" w:rsidR="00F46FED" w:rsidRPr="00BD529F" w:rsidRDefault="00F46FED" w:rsidP="00F46FED">
            <w:pPr>
              <w:pStyle w:val="TAL"/>
              <w:jc w:val="center"/>
            </w:pPr>
          </w:p>
        </w:tc>
        <w:tc>
          <w:tcPr>
            <w:tcW w:w="709" w:type="dxa"/>
          </w:tcPr>
          <w:p w14:paraId="26C7FE2C" w14:textId="77777777" w:rsidR="00F46FED" w:rsidRPr="00BD529F" w:rsidRDefault="00F46FED" w:rsidP="00F46FED">
            <w:pPr>
              <w:pStyle w:val="TAL"/>
              <w:jc w:val="center"/>
            </w:pPr>
          </w:p>
        </w:tc>
        <w:tc>
          <w:tcPr>
            <w:tcW w:w="567" w:type="dxa"/>
          </w:tcPr>
          <w:p w14:paraId="616EB25A" w14:textId="77777777" w:rsidR="00F46FED" w:rsidRPr="00BD529F" w:rsidRDefault="00F46FED" w:rsidP="00F46FED">
            <w:pPr>
              <w:pStyle w:val="TAL"/>
              <w:jc w:val="center"/>
            </w:pPr>
          </w:p>
        </w:tc>
        <w:tc>
          <w:tcPr>
            <w:tcW w:w="958" w:type="dxa"/>
          </w:tcPr>
          <w:p w14:paraId="6EBD14C3" w14:textId="77777777" w:rsidR="00F46FED" w:rsidRPr="00BD529F" w:rsidRDefault="00F46FED" w:rsidP="00CC491D">
            <w:pPr>
              <w:pStyle w:val="TAC"/>
            </w:pPr>
            <w:r w:rsidRPr="00CC491D">
              <w:t>No</w:t>
            </w:r>
          </w:p>
        </w:tc>
      </w:tr>
      <w:tr w:rsidR="00F46FED" w:rsidRPr="00BD529F" w14:paraId="19D385F9" w14:textId="77777777" w:rsidTr="001F6068">
        <w:trPr>
          <w:jc w:val="center"/>
        </w:trPr>
        <w:tc>
          <w:tcPr>
            <w:tcW w:w="2504" w:type="dxa"/>
          </w:tcPr>
          <w:p w14:paraId="3319CBEC" w14:textId="77777777" w:rsidR="00F46FED" w:rsidRPr="00BD529F" w:rsidRDefault="00F46FED" w:rsidP="00F46FED">
            <w:pPr>
              <w:pStyle w:val="TAL"/>
            </w:pPr>
            <w:r w:rsidRPr="00BD529F">
              <w:t xml:space="preserve">LCS-Privacy-Check-Session  </w:t>
            </w:r>
          </w:p>
        </w:tc>
        <w:tc>
          <w:tcPr>
            <w:tcW w:w="650" w:type="dxa"/>
          </w:tcPr>
          <w:p w14:paraId="7FB0DD05" w14:textId="77777777" w:rsidR="00F46FED" w:rsidRPr="00BD529F" w:rsidRDefault="00B5370E" w:rsidP="00CC491D">
            <w:pPr>
              <w:pStyle w:val="TAC"/>
            </w:pPr>
            <w:r w:rsidRPr="00CC491D">
              <w:t>2522</w:t>
            </w:r>
          </w:p>
        </w:tc>
        <w:tc>
          <w:tcPr>
            <w:tcW w:w="850" w:type="dxa"/>
          </w:tcPr>
          <w:p w14:paraId="3F1C032D" w14:textId="77777777" w:rsidR="00F46FED" w:rsidRPr="00BD529F" w:rsidRDefault="00F46FED" w:rsidP="00CC491D">
            <w:pPr>
              <w:pStyle w:val="TAC"/>
            </w:pPr>
            <w:r w:rsidRPr="00CC491D">
              <w:t>7.4.24</w:t>
            </w:r>
          </w:p>
        </w:tc>
        <w:tc>
          <w:tcPr>
            <w:tcW w:w="1896" w:type="dxa"/>
          </w:tcPr>
          <w:p w14:paraId="30B2A0A7" w14:textId="77777777" w:rsidR="00F46FED" w:rsidRPr="00BD529F" w:rsidRDefault="00F46FED" w:rsidP="00CC491D">
            <w:pPr>
              <w:pStyle w:val="TAC"/>
            </w:pPr>
            <w:r w:rsidRPr="00CC491D">
              <w:t>Grouped</w:t>
            </w:r>
          </w:p>
        </w:tc>
        <w:tc>
          <w:tcPr>
            <w:tcW w:w="548" w:type="dxa"/>
          </w:tcPr>
          <w:p w14:paraId="4FC9EF33" w14:textId="77777777" w:rsidR="00F46FED" w:rsidRPr="00BD529F" w:rsidRDefault="00F46FED" w:rsidP="00F46FED">
            <w:pPr>
              <w:pStyle w:val="TAL"/>
              <w:jc w:val="center"/>
            </w:pPr>
            <w:r w:rsidRPr="00BD529F">
              <w:t>M, V</w:t>
            </w:r>
          </w:p>
        </w:tc>
        <w:tc>
          <w:tcPr>
            <w:tcW w:w="567" w:type="dxa"/>
          </w:tcPr>
          <w:p w14:paraId="10EA4AC7" w14:textId="77777777" w:rsidR="00F46FED" w:rsidRPr="00BD529F" w:rsidRDefault="00F46FED" w:rsidP="00F46FED">
            <w:pPr>
              <w:pStyle w:val="TAL"/>
              <w:jc w:val="center"/>
            </w:pPr>
          </w:p>
        </w:tc>
        <w:tc>
          <w:tcPr>
            <w:tcW w:w="709" w:type="dxa"/>
          </w:tcPr>
          <w:p w14:paraId="07436034" w14:textId="77777777" w:rsidR="00F46FED" w:rsidRPr="00BD529F" w:rsidRDefault="00F46FED" w:rsidP="00F46FED">
            <w:pPr>
              <w:pStyle w:val="TAL"/>
              <w:jc w:val="center"/>
            </w:pPr>
          </w:p>
        </w:tc>
        <w:tc>
          <w:tcPr>
            <w:tcW w:w="567" w:type="dxa"/>
          </w:tcPr>
          <w:p w14:paraId="3ECE6F4D" w14:textId="77777777" w:rsidR="00F46FED" w:rsidRPr="00BD529F" w:rsidRDefault="00F46FED" w:rsidP="00F46FED">
            <w:pPr>
              <w:pStyle w:val="TAL"/>
              <w:jc w:val="center"/>
            </w:pPr>
          </w:p>
        </w:tc>
        <w:tc>
          <w:tcPr>
            <w:tcW w:w="958" w:type="dxa"/>
          </w:tcPr>
          <w:p w14:paraId="1090B099" w14:textId="77777777" w:rsidR="00F46FED" w:rsidRPr="00BD529F" w:rsidRDefault="00F46FED" w:rsidP="00CC491D">
            <w:pPr>
              <w:pStyle w:val="TAC"/>
            </w:pPr>
            <w:r w:rsidRPr="00CC491D">
              <w:t>No</w:t>
            </w:r>
          </w:p>
        </w:tc>
      </w:tr>
      <w:tr w:rsidR="00D30F01" w:rsidRPr="00BD529F" w14:paraId="3FB9D4FD" w14:textId="77777777" w:rsidTr="00D30F01">
        <w:trPr>
          <w:jc w:val="center"/>
        </w:trPr>
        <w:tc>
          <w:tcPr>
            <w:tcW w:w="2504" w:type="dxa"/>
          </w:tcPr>
          <w:p w14:paraId="62C75142" w14:textId="77777777" w:rsidR="00D30F01" w:rsidRPr="00BD529F" w:rsidRDefault="00D30F01" w:rsidP="00D30F01">
            <w:pPr>
              <w:pStyle w:val="TAL"/>
              <w:rPr>
                <w:lang w:eastAsia="zh-CN"/>
              </w:rPr>
            </w:pPr>
            <w:r w:rsidRPr="00BD529F">
              <w:rPr>
                <w:rFonts w:hint="eastAsia"/>
                <w:lang w:eastAsia="zh-CN"/>
              </w:rPr>
              <w:t>LCS-QoS-Class</w:t>
            </w:r>
          </w:p>
        </w:tc>
        <w:tc>
          <w:tcPr>
            <w:tcW w:w="650" w:type="dxa"/>
          </w:tcPr>
          <w:p w14:paraId="13854CD6" w14:textId="77777777" w:rsidR="00D30F01" w:rsidRPr="00BD529F" w:rsidRDefault="00D30F01" w:rsidP="00CC491D">
            <w:pPr>
              <w:pStyle w:val="TAC"/>
              <w:rPr>
                <w:lang w:eastAsia="zh-CN"/>
              </w:rPr>
            </w:pPr>
            <w:r w:rsidRPr="00CC491D">
              <w:t>2523</w:t>
            </w:r>
          </w:p>
        </w:tc>
        <w:tc>
          <w:tcPr>
            <w:tcW w:w="850" w:type="dxa"/>
          </w:tcPr>
          <w:p w14:paraId="7BE16AE1" w14:textId="77777777" w:rsidR="00D30F01" w:rsidRPr="00BD529F" w:rsidRDefault="00D30F01" w:rsidP="00CC491D">
            <w:pPr>
              <w:pStyle w:val="TAC"/>
              <w:rPr>
                <w:lang w:eastAsia="zh-CN"/>
              </w:rPr>
            </w:pPr>
            <w:r w:rsidRPr="00CC491D">
              <w:rPr>
                <w:rFonts w:hint="eastAsia"/>
              </w:rPr>
              <w:t>7.4.</w:t>
            </w:r>
            <w:r w:rsidRPr="00CC491D">
              <w:t>27</w:t>
            </w:r>
          </w:p>
        </w:tc>
        <w:tc>
          <w:tcPr>
            <w:tcW w:w="1896" w:type="dxa"/>
          </w:tcPr>
          <w:p w14:paraId="11CE4256" w14:textId="77777777" w:rsidR="00D30F01" w:rsidRPr="00BD529F" w:rsidRDefault="00D30F01" w:rsidP="00CC491D">
            <w:pPr>
              <w:pStyle w:val="TAC"/>
              <w:rPr>
                <w:lang w:eastAsia="zh-CN"/>
              </w:rPr>
            </w:pPr>
            <w:r w:rsidRPr="00CC491D">
              <w:rPr>
                <w:rFonts w:hint="eastAsia"/>
              </w:rPr>
              <w:t>Enumerated</w:t>
            </w:r>
          </w:p>
        </w:tc>
        <w:tc>
          <w:tcPr>
            <w:tcW w:w="548" w:type="dxa"/>
          </w:tcPr>
          <w:p w14:paraId="30D395D0" w14:textId="77777777" w:rsidR="00D30F01" w:rsidRPr="00BD529F" w:rsidRDefault="00D30F01" w:rsidP="00D30F01">
            <w:pPr>
              <w:pStyle w:val="TAL"/>
              <w:jc w:val="center"/>
              <w:rPr>
                <w:lang w:eastAsia="zh-CN"/>
              </w:rPr>
            </w:pPr>
            <w:r w:rsidRPr="00BD529F">
              <w:rPr>
                <w:rFonts w:hint="eastAsia"/>
                <w:lang w:eastAsia="zh-CN"/>
              </w:rPr>
              <w:t>M, V</w:t>
            </w:r>
          </w:p>
        </w:tc>
        <w:tc>
          <w:tcPr>
            <w:tcW w:w="567" w:type="dxa"/>
          </w:tcPr>
          <w:p w14:paraId="40272BB9" w14:textId="77777777" w:rsidR="00D30F01" w:rsidRPr="00BD529F" w:rsidRDefault="00D30F01" w:rsidP="00D30F01">
            <w:pPr>
              <w:pStyle w:val="TAL"/>
              <w:jc w:val="center"/>
            </w:pPr>
          </w:p>
        </w:tc>
        <w:tc>
          <w:tcPr>
            <w:tcW w:w="709" w:type="dxa"/>
          </w:tcPr>
          <w:p w14:paraId="39C525E9" w14:textId="77777777" w:rsidR="00D30F01" w:rsidRPr="00BD529F" w:rsidRDefault="00D30F01" w:rsidP="00D30F01">
            <w:pPr>
              <w:pStyle w:val="TAL"/>
              <w:jc w:val="center"/>
            </w:pPr>
          </w:p>
        </w:tc>
        <w:tc>
          <w:tcPr>
            <w:tcW w:w="567" w:type="dxa"/>
          </w:tcPr>
          <w:p w14:paraId="5B4C1CFB" w14:textId="77777777" w:rsidR="00D30F01" w:rsidRPr="00BD529F" w:rsidRDefault="00D30F01" w:rsidP="00D30F01">
            <w:pPr>
              <w:pStyle w:val="TAL"/>
              <w:jc w:val="center"/>
            </w:pPr>
          </w:p>
        </w:tc>
        <w:tc>
          <w:tcPr>
            <w:tcW w:w="958" w:type="dxa"/>
          </w:tcPr>
          <w:p w14:paraId="1200B203" w14:textId="77777777" w:rsidR="00D30F01" w:rsidRPr="00BD529F" w:rsidRDefault="00D30F01" w:rsidP="00CC491D">
            <w:pPr>
              <w:pStyle w:val="TAC"/>
              <w:rPr>
                <w:lang w:eastAsia="zh-CN"/>
              </w:rPr>
            </w:pPr>
            <w:r w:rsidRPr="00CC491D">
              <w:rPr>
                <w:rFonts w:hint="eastAsia"/>
              </w:rPr>
              <w:t>No</w:t>
            </w:r>
          </w:p>
        </w:tc>
      </w:tr>
      <w:tr w:rsidR="00C37A18" w:rsidRPr="00BD529F" w14:paraId="66C0FCBF" w14:textId="77777777" w:rsidTr="00640829">
        <w:trPr>
          <w:jc w:val="center"/>
        </w:trPr>
        <w:tc>
          <w:tcPr>
            <w:tcW w:w="2504" w:type="dxa"/>
          </w:tcPr>
          <w:p w14:paraId="572CB4B7" w14:textId="77777777" w:rsidR="00C37A18" w:rsidRPr="00BD529F" w:rsidRDefault="00C37A18" w:rsidP="00CC491D">
            <w:pPr>
              <w:pStyle w:val="TAL"/>
            </w:pPr>
            <w:r w:rsidRPr="00CC491D">
              <w:t>GERAN-Positioning-Info</w:t>
            </w:r>
          </w:p>
        </w:tc>
        <w:tc>
          <w:tcPr>
            <w:tcW w:w="650" w:type="dxa"/>
          </w:tcPr>
          <w:p w14:paraId="691DC345" w14:textId="77777777" w:rsidR="00C37A18" w:rsidRPr="00BD529F" w:rsidRDefault="00330942" w:rsidP="00CC491D">
            <w:pPr>
              <w:pStyle w:val="TAC"/>
            </w:pPr>
            <w:r w:rsidRPr="00CC491D">
              <w:t>2524</w:t>
            </w:r>
          </w:p>
        </w:tc>
        <w:tc>
          <w:tcPr>
            <w:tcW w:w="850" w:type="dxa"/>
          </w:tcPr>
          <w:p w14:paraId="35D91265" w14:textId="77777777" w:rsidR="00C37A18" w:rsidRPr="00BD529F" w:rsidRDefault="00C37A18" w:rsidP="00CC491D">
            <w:pPr>
              <w:pStyle w:val="TAC"/>
            </w:pPr>
            <w:r w:rsidRPr="00CC491D">
              <w:t>7.4.29</w:t>
            </w:r>
          </w:p>
        </w:tc>
        <w:tc>
          <w:tcPr>
            <w:tcW w:w="1896" w:type="dxa"/>
          </w:tcPr>
          <w:p w14:paraId="63A38ED8" w14:textId="77777777" w:rsidR="00C37A18" w:rsidRPr="00BD529F" w:rsidRDefault="00C37A18" w:rsidP="00CC491D">
            <w:pPr>
              <w:pStyle w:val="TAC"/>
            </w:pPr>
            <w:r w:rsidRPr="00CC491D">
              <w:t>Grouped</w:t>
            </w:r>
          </w:p>
        </w:tc>
        <w:tc>
          <w:tcPr>
            <w:tcW w:w="548" w:type="dxa"/>
          </w:tcPr>
          <w:p w14:paraId="14ABF2BA"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238B7F85" w14:textId="77777777" w:rsidR="00C37A18" w:rsidRPr="00BD529F" w:rsidRDefault="00C37A18" w:rsidP="00640829">
            <w:pPr>
              <w:keepNext/>
              <w:keepLines/>
              <w:spacing w:after="0"/>
              <w:jc w:val="center"/>
              <w:rPr>
                <w:rFonts w:ascii="Arial" w:hAnsi="Arial"/>
                <w:sz w:val="18"/>
              </w:rPr>
            </w:pPr>
          </w:p>
        </w:tc>
        <w:tc>
          <w:tcPr>
            <w:tcW w:w="709" w:type="dxa"/>
          </w:tcPr>
          <w:p w14:paraId="39A7E2C4" w14:textId="77777777" w:rsidR="00C37A18" w:rsidRPr="00BD529F" w:rsidRDefault="00C37A18" w:rsidP="00640829">
            <w:pPr>
              <w:keepNext/>
              <w:keepLines/>
              <w:spacing w:after="0"/>
              <w:jc w:val="center"/>
              <w:rPr>
                <w:rFonts w:ascii="Arial" w:hAnsi="Arial"/>
                <w:sz w:val="18"/>
              </w:rPr>
            </w:pPr>
          </w:p>
        </w:tc>
        <w:tc>
          <w:tcPr>
            <w:tcW w:w="567" w:type="dxa"/>
          </w:tcPr>
          <w:p w14:paraId="78B33DAF" w14:textId="77777777" w:rsidR="00C37A18" w:rsidRPr="00BD529F" w:rsidRDefault="00C37A18" w:rsidP="00CC491D">
            <w:pPr>
              <w:pStyle w:val="TAC"/>
            </w:pPr>
            <w:r w:rsidRPr="00CC491D">
              <w:t>M</w:t>
            </w:r>
          </w:p>
        </w:tc>
        <w:tc>
          <w:tcPr>
            <w:tcW w:w="958" w:type="dxa"/>
          </w:tcPr>
          <w:p w14:paraId="0F526387"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362AB833" w14:textId="77777777" w:rsidTr="00640829">
        <w:trPr>
          <w:jc w:val="center"/>
        </w:trPr>
        <w:tc>
          <w:tcPr>
            <w:tcW w:w="2504" w:type="dxa"/>
          </w:tcPr>
          <w:p w14:paraId="14AD08E6" w14:textId="77777777" w:rsidR="00C37A18" w:rsidRPr="00BD529F" w:rsidRDefault="00C37A18" w:rsidP="00CC491D">
            <w:pPr>
              <w:pStyle w:val="TAL"/>
            </w:pPr>
            <w:r w:rsidRPr="00CC491D">
              <w:t>GERAN-Positioning-Data</w:t>
            </w:r>
          </w:p>
        </w:tc>
        <w:tc>
          <w:tcPr>
            <w:tcW w:w="650" w:type="dxa"/>
          </w:tcPr>
          <w:p w14:paraId="4D3B2D68" w14:textId="77777777" w:rsidR="00C37A18" w:rsidRPr="00BD529F" w:rsidRDefault="00330942" w:rsidP="00CC491D">
            <w:pPr>
              <w:pStyle w:val="TAC"/>
            </w:pPr>
            <w:r w:rsidRPr="00CC491D">
              <w:t>2525</w:t>
            </w:r>
          </w:p>
        </w:tc>
        <w:tc>
          <w:tcPr>
            <w:tcW w:w="850" w:type="dxa"/>
          </w:tcPr>
          <w:p w14:paraId="7249BE0D" w14:textId="77777777" w:rsidR="00C37A18" w:rsidRPr="00BD529F" w:rsidRDefault="00C37A18" w:rsidP="00CC491D">
            <w:pPr>
              <w:pStyle w:val="TAC"/>
            </w:pPr>
            <w:r w:rsidRPr="00CC491D">
              <w:t>7.4.30</w:t>
            </w:r>
          </w:p>
        </w:tc>
        <w:tc>
          <w:tcPr>
            <w:tcW w:w="1896" w:type="dxa"/>
          </w:tcPr>
          <w:p w14:paraId="120CFFAC" w14:textId="77777777" w:rsidR="00C37A18" w:rsidRPr="00BD529F" w:rsidRDefault="00C37A18" w:rsidP="00CC491D">
            <w:pPr>
              <w:pStyle w:val="TAC"/>
            </w:pPr>
            <w:r w:rsidRPr="00CC491D">
              <w:t>OctetString</w:t>
            </w:r>
          </w:p>
        </w:tc>
        <w:tc>
          <w:tcPr>
            <w:tcW w:w="548" w:type="dxa"/>
          </w:tcPr>
          <w:p w14:paraId="17B92235"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346211FD" w14:textId="77777777" w:rsidR="00C37A18" w:rsidRPr="00BD529F" w:rsidRDefault="00C37A18" w:rsidP="00640829">
            <w:pPr>
              <w:keepNext/>
              <w:keepLines/>
              <w:spacing w:after="0"/>
              <w:jc w:val="center"/>
              <w:rPr>
                <w:rFonts w:ascii="Arial" w:hAnsi="Arial"/>
                <w:sz w:val="18"/>
              </w:rPr>
            </w:pPr>
          </w:p>
        </w:tc>
        <w:tc>
          <w:tcPr>
            <w:tcW w:w="709" w:type="dxa"/>
          </w:tcPr>
          <w:p w14:paraId="3158DC5F" w14:textId="77777777" w:rsidR="00C37A18" w:rsidRPr="00BD529F" w:rsidRDefault="00C37A18" w:rsidP="00640829">
            <w:pPr>
              <w:keepNext/>
              <w:keepLines/>
              <w:spacing w:after="0"/>
              <w:jc w:val="center"/>
              <w:rPr>
                <w:rFonts w:ascii="Arial" w:hAnsi="Arial"/>
                <w:sz w:val="18"/>
              </w:rPr>
            </w:pPr>
          </w:p>
        </w:tc>
        <w:tc>
          <w:tcPr>
            <w:tcW w:w="567" w:type="dxa"/>
          </w:tcPr>
          <w:p w14:paraId="390AEA99" w14:textId="77777777" w:rsidR="00C37A18" w:rsidRPr="00BD529F" w:rsidRDefault="00C37A18" w:rsidP="00CC491D">
            <w:pPr>
              <w:pStyle w:val="TAC"/>
            </w:pPr>
            <w:r w:rsidRPr="00CC491D">
              <w:t>M</w:t>
            </w:r>
          </w:p>
        </w:tc>
        <w:tc>
          <w:tcPr>
            <w:tcW w:w="958" w:type="dxa"/>
          </w:tcPr>
          <w:p w14:paraId="72D6D15C"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25B85F98" w14:textId="77777777" w:rsidTr="00640829">
        <w:trPr>
          <w:jc w:val="center"/>
        </w:trPr>
        <w:tc>
          <w:tcPr>
            <w:tcW w:w="2504" w:type="dxa"/>
          </w:tcPr>
          <w:p w14:paraId="1FE94715" w14:textId="77777777" w:rsidR="00C37A18" w:rsidRPr="00BD529F" w:rsidRDefault="00C37A18" w:rsidP="00CC491D">
            <w:pPr>
              <w:pStyle w:val="TAL"/>
            </w:pPr>
            <w:r w:rsidRPr="00CC491D">
              <w:t>GERAN-GANSS-Positioning-Data</w:t>
            </w:r>
          </w:p>
        </w:tc>
        <w:tc>
          <w:tcPr>
            <w:tcW w:w="650" w:type="dxa"/>
          </w:tcPr>
          <w:p w14:paraId="5358C034" w14:textId="77777777" w:rsidR="00C37A18" w:rsidRPr="00BD529F" w:rsidRDefault="00330942" w:rsidP="00CC491D">
            <w:pPr>
              <w:pStyle w:val="TAC"/>
            </w:pPr>
            <w:r w:rsidRPr="00CC491D">
              <w:t>2526</w:t>
            </w:r>
          </w:p>
        </w:tc>
        <w:tc>
          <w:tcPr>
            <w:tcW w:w="850" w:type="dxa"/>
          </w:tcPr>
          <w:p w14:paraId="0ED260FD" w14:textId="77777777" w:rsidR="00C37A18" w:rsidRPr="00BD529F" w:rsidRDefault="00C37A18" w:rsidP="00CC491D">
            <w:pPr>
              <w:pStyle w:val="TAC"/>
            </w:pPr>
            <w:r w:rsidRPr="00CC491D">
              <w:t>7.4.31</w:t>
            </w:r>
          </w:p>
        </w:tc>
        <w:tc>
          <w:tcPr>
            <w:tcW w:w="1896" w:type="dxa"/>
          </w:tcPr>
          <w:p w14:paraId="37DF7213" w14:textId="77777777" w:rsidR="00C37A18" w:rsidRPr="00BD529F" w:rsidRDefault="00C37A18" w:rsidP="00CC491D">
            <w:pPr>
              <w:pStyle w:val="TAC"/>
            </w:pPr>
            <w:r w:rsidRPr="00CC491D">
              <w:t>OctetString</w:t>
            </w:r>
          </w:p>
        </w:tc>
        <w:tc>
          <w:tcPr>
            <w:tcW w:w="548" w:type="dxa"/>
          </w:tcPr>
          <w:p w14:paraId="1228042B"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2434A11E" w14:textId="77777777" w:rsidR="00C37A18" w:rsidRPr="00BD529F" w:rsidRDefault="00C37A18" w:rsidP="00640829">
            <w:pPr>
              <w:keepNext/>
              <w:keepLines/>
              <w:spacing w:after="0"/>
              <w:jc w:val="center"/>
              <w:rPr>
                <w:rFonts w:ascii="Arial" w:hAnsi="Arial"/>
                <w:sz w:val="18"/>
              </w:rPr>
            </w:pPr>
          </w:p>
        </w:tc>
        <w:tc>
          <w:tcPr>
            <w:tcW w:w="709" w:type="dxa"/>
          </w:tcPr>
          <w:p w14:paraId="1215B7EB" w14:textId="77777777" w:rsidR="00C37A18" w:rsidRPr="00BD529F" w:rsidRDefault="00C37A18" w:rsidP="00640829">
            <w:pPr>
              <w:keepNext/>
              <w:keepLines/>
              <w:spacing w:after="0"/>
              <w:jc w:val="center"/>
              <w:rPr>
                <w:rFonts w:ascii="Arial" w:hAnsi="Arial"/>
                <w:sz w:val="18"/>
              </w:rPr>
            </w:pPr>
          </w:p>
        </w:tc>
        <w:tc>
          <w:tcPr>
            <w:tcW w:w="567" w:type="dxa"/>
          </w:tcPr>
          <w:p w14:paraId="663D78CD" w14:textId="77777777" w:rsidR="00C37A18" w:rsidRPr="00BD529F" w:rsidRDefault="00C37A18" w:rsidP="00CC491D">
            <w:pPr>
              <w:pStyle w:val="TAC"/>
            </w:pPr>
            <w:r w:rsidRPr="00CC491D">
              <w:t>M</w:t>
            </w:r>
          </w:p>
        </w:tc>
        <w:tc>
          <w:tcPr>
            <w:tcW w:w="958" w:type="dxa"/>
          </w:tcPr>
          <w:p w14:paraId="5F5046C8"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6BE01B5C" w14:textId="77777777" w:rsidTr="00640829">
        <w:trPr>
          <w:jc w:val="center"/>
        </w:trPr>
        <w:tc>
          <w:tcPr>
            <w:tcW w:w="2504" w:type="dxa"/>
          </w:tcPr>
          <w:p w14:paraId="2D380424" w14:textId="77777777" w:rsidR="00C37A18" w:rsidRPr="00BD529F" w:rsidRDefault="00C37A18" w:rsidP="00CC491D">
            <w:pPr>
              <w:pStyle w:val="TAL"/>
            </w:pPr>
            <w:r w:rsidRPr="00CC491D">
              <w:t>UTRAN-Positioning-Info</w:t>
            </w:r>
          </w:p>
        </w:tc>
        <w:tc>
          <w:tcPr>
            <w:tcW w:w="650" w:type="dxa"/>
          </w:tcPr>
          <w:p w14:paraId="59039C36" w14:textId="77777777" w:rsidR="00C37A18" w:rsidRPr="00BD529F" w:rsidRDefault="00330942" w:rsidP="00CC491D">
            <w:pPr>
              <w:pStyle w:val="TAC"/>
            </w:pPr>
            <w:r w:rsidRPr="00CC491D">
              <w:t>2527</w:t>
            </w:r>
          </w:p>
        </w:tc>
        <w:tc>
          <w:tcPr>
            <w:tcW w:w="850" w:type="dxa"/>
          </w:tcPr>
          <w:p w14:paraId="7A8CBA3A" w14:textId="77777777" w:rsidR="00C37A18" w:rsidRPr="00BD529F" w:rsidRDefault="00C37A18" w:rsidP="00CC491D">
            <w:pPr>
              <w:pStyle w:val="TAC"/>
            </w:pPr>
            <w:r w:rsidRPr="00CC491D">
              <w:t>7.4.32</w:t>
            </w:r>
          </w:p>
        </w:tc>
        <w:tc>
          <w:tcPr>
            <w:tcW w:w="1896" w:type="dxa"/>
          </w:tcPr>
          <w:p w14:paraId="03D13185" w14:textId="77777777" w:rsidR="00C37A18" w:rsidRPr="00BD529F" w:rsidRDefault="00C37A18" w:rsidP="00CC491D">
            <w:pPr>
              <w:pStyle w:val="TAC"/>
            </w:pPr>
            <w:r w:rsidRPr="00CC491D">
              <w:t>Grouped</w:t>
            </w:r>
          </w:p>
        </w:tc>
        <w:tc>
          <w:tcPr>
            <w:tcW w:w="548" w:type="dxa"/>
          </w:tcPr>
          <w:p w14:paraId="0B6564E8"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4BDCC47D" w14:textId="77777777" w:rsidR="00C37A18" w:rsidRPr="00BD529F" w:rsidRDefault="00C37A18" w:rsidP="00640829">
            <w:pPr>
              <w:keepNext/>
              <w:keepLines/>
              <w:spacing w:after="0"/>
              <w:jc w:val="center"/>
              <w:rPr>
                <w:rFonts w:ascii="Arial" w:hAnsi="Arial"/>
                <w:sz w:val="18"/>
              </w:rPr>
            </w:pPr>
          </w:p>
        </w:tc>
        <w:tc>
          <w:tcPr>
            <w:tcW w:w="709" w:type="dxa"/>
          </w:tcPr>
          <w:p w14:paraId="6F6ACFB1" w14:textId="77777777" w:rsidR="00C37A18" w:rsidRPr="00BD529F" w:rsidRDefault="00C37A18" w:rsidP="00640829">
            <w:pPr>
              <w:keepNext/>
              <w:keepLines/>
              <w:spacing w:after="0"/>
              <w:jc w:val="center"/>
              <w:rPr>
                <w:rFonts w:ascii="Arial" w:hAnsi="Arial"/>
                <w:sz w:val="18"/>
              </w:rPr>
            </w:pPr>
          </w:p>
        </w:tc>
        <w:tc>
          <w:tcPr>
            <w:tcW w:w="567" w:type="dxa"/>
          </w:tcPr>
          <w:p w14:paraId="6FAEA2CC" w14:textId="77777777" w:rsidR="00C37A18" w:rsidRPr="00BD529F" w:rsidRDefault="00C37A18" w:rsidP="00CC491D">
            <w:pPr>
              <w:pStyle w:val="TAC"/>
            </w:pPr>
            <w:r w:rsidRPr="00CC491D">
              <w:t>M</w:t>
            </w:r>
          </w:p>
        </w:tc>
        <w:tc>
          <w:tcPr>
            <w:tcW w:w="958" w:type="dxa"/>
          </w:tcPr>
          <w:p w14:paraId="19A862B9"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46DBE6E8" w14:textId="77777777" w:rsidTr="00640829">
        <w:trPr>
          <w:jc w:val="center"/>
        </w:trPr>
        <w:tc>
          <w:tcPr>
            <w:tcW w:w="2504" w:type="dxa"/>
          </w:tcPr>
          <w:p w14:paraId="0F86958E" w14:textId="77777777" w:rsidR="00C37A18" w:rsidRPr="00BD529F" w:rsidRDefault="00C37A18" w:rsidP="00CC491D">
            <w:pPr>
              <w:pStyle w:val="TAL"/>
            </w:pPr>
            <w:r w:rsidRPr="00CC491D">
              <w:t>UTRAN-Positioning-Data</w:t>
            </w:r>
          </w:p>
        </w:tc>
        <w:tc>
          <w:tcPr>
            <w:tcW w:w="650" w:type="dxa"/>
          </w:tcPr>
          <w:p w14:paraId="39242940" w14:textId="77777777" w:rsidR="00C37A18" w:rsidRPr="00BD529F" w:rsidRDefault="00330942" w:rsidP="00CC491D">
            <w:pPr>
              <w:pStyle w:val="TAC"/>
            </w:pPr>
            <w:r w:rsidRPr="00CC491D">
              <w:t>2528</w:t>
            </w:r>
          </w:p>
        </w:tc>
        <w:tc>
          <w:tcPr>
            <w:tcW w:w="850" w:type="dxa"/>
          </w:tcPr>
          <w:p w14:paraId="3B4F4CB9" w14:textId="77777777" w:rsidR="00C37A18" w:rsidRPr="00BD529F" w:rsidRDefault="00C37A18" w:rsidP="00CC491D">
            <w:pPr>
              <w:pStyle w:val="TAC"/>
            </w:pPr>
            <w:r w:rsidRPr="00CC491D">
              <w:t>7.4.33</w:t>
            </w:r>
          </w:p>
        </w:tc>
        <w:tc>
          <w:tcPr>
            <w:tcW w:w="1896" w:type="dxa"/>
          </w:tcPr>
          <w:p w14:paraId="6C3F3231" w14:textId="77777777" w:rsidR="00C37A18" w:rsidRPr="00BD529F" w:rsidRDefault="00C37A18" w:rsidP="00CC491D">
            <w:pPr>
              <w:pStyle w:val="TAC"/>
            </w:pPr>
            <w:r w:rsidRPr="00CC491D">
              <w:t>OctetString</w:t>
            </w:r>
          </w:p>
        </w:tc>
        <w:tc>
          <w:tcPr>
            <w:tcW w:w="548" w:type="dxa"/>
          </w:tcPr>
          <w:p w14:paraId="4F756B99"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66ADB8B4" w14:textId="77777777" w:rsidR="00C37A18" w:rsidRPr="00BD529F" w:rsidRDefault="00C37A18" w:rsidP="00640829">
            <w:pPr>
              <w:keepNext/>
              <w:keepLines/>
              <w:spacing w:after="0"/>
              <w:jc w:val="center"/>
              <w:rPr>
                <w:rFonts w:ascii="Arial" w:hAnsi="Arial"/>
                <w:sz w:val="18"/>
              </w:rPr>
            </w:pPr>
          </w:p>
        </w:tc>
        <w:tc>
          <w:tcPr>
            <w:tcW w:w="709" w:type="dxa"/>
          </w:tcPr>
          <w:p w14:paraId="3193AF5A" w14:textId="77777777" w:rsidR="00C37A18" w:rsidRPr="00BD529F" w:rsidRDefault="00C37A18" w:rsidP="00640829">
            <w:pPr>
              <w:keepNext/>
              <w:keepLines/>
              <w:spacing w:after="0"/>
              <w:jc w:val="center"/>
              <w:rPr>
                <w:rFonts w:ascii="Arial" w:hAnsi="Arial"/>
                <w:sz w:val="18"/>
              </w:rPr>
            </w:pPr>
          </w:p>
        </w:tc>
        <w:tc>
          <w:tcPr>
            <w:tcW w:w="567" w:type="dxa"/>
          </w:tcPr>
          <w:p w14:paraId="09BAE0FF" w14:textId="77777777" w:rsidR="00C37A18" w:rsidRPr="00BD529F" w:rsidRDefault="00C37A18" w:rsidP="00CC491D">
            <w:pPr>
              <w:pStyle w:val="TAC"/>
            </w:pPr>
            <w:r w:rsidRPr="00CC491D">
              <w:t>M</w:t>
            </w:r>
          </w:p>
        </w:tc>
        <w:tc>
          <w:tcPr>
            <w:tcW w:w="958" w:type="dxa"/>
          </w:tcPr>
          <w:p w14:paraId="61564D2F"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5487D379" w14:textId="77777777" w:rsidTr="00640829">
        <w:trPr>
          <w:jc w:val="center"/>
        </w:trPr>
        <w:tc>
          <w:tcPr>
            <w:tcW w:w="2504" w:type="dxa"/>
          </w:tcPr>
          <w:p w14:paraId="7D361C28" w14:textId="77777777" w:rsidR="00C37A18" w:rsidRPr="00BD529F" w:rsidRDefault="00C37A18" w:rsidP="00CC491D">
            <w:pPr>
              <w:pStyle w:val="TAL"/>
            </w:pPr>
            <w:r w:rsidRPr="00CC491D">
              <w:t>UTRAN-GANSS-Positioning-Data</w:t>
            </w:r>
          </w:p>
        </w:tc>
        <w:tc>
          <w:tcPr>
            <w:tcW w:w="650" w:type="dxa"/>
          </w:tcPr>
          <w:p w14:paraId="1FE32E7B" w14:textId="77777777" w:rsidR="00C37A18" w:rsidRPr="00BD529F" w:rsidRDefault="00330942" w:rsidP="00CC491D">
            <w:pPr>
              <w:pStyle w:val="TAC"/>
            </w:pPr>
            <w:r w:rsidRPr="00CC491D">
              <w:t>2529</w:t>
            </w:r>
          </w:p>
        </w:tc>
        <w:tc>
          <w:tcPr>
            <w:tcW w:w="850" w:type="dxa"/>
          </w:tcPr>
          <w:p w14:paraId="697AF993" w14:textId="77777777" w:rsidR="00C37A18" w:rsidRPr="00BD529F" w:rsidRDefault="00C37A18" w:rsidP="00CC491D">
            <w:pPr>
              <w:pStyle w:val="TAC"/>
            </w:pPr>
            <w:r w:rsidRPr="00CC491D">
              <w:t>7.4.34</w:t>
            </w:r>
          </w:p>
        </w:tc>
        <w:tc>
          <w:tcPr>
            <w:tcW w:w="1896" w:type="dxa"/>
          </w:tcPr>
          <w:p w14:paraId="2DC574E3" w14:textId="77777777" w:rsidR="00C37A18" w:rsidRPr="00BD529F" w:rsidRDefault="00C37A18" w:rsidP="00CC491D">
            <w:pPr>
              <w:pStyle w:val="TAC"/>
            </w:pPr>
            <w:r w:rsidRPr="00CC491D">
              <w:t>OctetString</w:t>
            </w:r>
          </w:p>
        </w:tc>
        <w:tc>
          <w:tcPr>
            <w:tcW w:w="548" w:type="dxa"/>
          </w:tcPr>
          <w:p w14:paraId="0B22054E"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333236D6" w14:textId="77777777" w:rsidR="00C37A18" w:rsidRPr="00BD529F" w:rsidRDefault="00C37A18" w:rsidP="00640829">
            <w:pPr>
              <w:keepNext/>
              <w:keepLines/>
              <w:spacing w:after="0"/>
              <w:jc w:val="center"/>
              <w:rPr>
                <w:rFonts w:ascii="Arial" w:hAnsi="Arial"/>
                <w:sz w:val="18"/>
              </w:rPr>
            </w:pPr>
          </w:p>
        </w:tc>
        <w:tc>
          <w:tcPr>
            <w:tcW w:w="709" w:type="dxa"/>
          </w:tcPr>
          <w:p w14:paraId="286E7DBF" w14:textId="77777777" w:rsidR="00C37A18" w:rsidRPr="00BD529F" w:rsidRDefault="00C37A18" w:rsidP="00640829">
            <w:pPr>
              <w:keepNext/>
              <w:keepLines/>
              <w:spacing w:after="0"/>
              <w:jc w:val="center"/>
              <w:rPr>
                <w:rFonts w:ascii="Arial" w:hAnsi="Arial"/>
                <w:sz w:val="18"/>
              </w:rPr>
            </w:pPr>
          </w:p>
        </w:tc>
        <w:tc>
          <w:tcPr>
            <w:tcW w:w="567" w:type="dxa"/>
          </w:tcPr>
          <w:p w14:paraId="31DABF3C" w14:textId="77777777" w:rsidR="00C37A18" w:rsidRPr="00BD529F" w:rsidRDefault="00C37A18" w:rsidP="00CC491D">
            <w:pPr>
              <w:pStyle w:val="TAC"/>
            </w:pPr>
            <w:r w:rsidRPr="00CC491D">
              <w:t>M</w:t>
            </w:r>
          </w:p>
        </w:tc>
        <w:tc>
          <w:tcPr>
            <w:tcW w:w="958" w:type="dxa"/>
          </w:tcPr>
          <w:p w14:paraId="2FE73923"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179CDB91" w14:textId="77777777" w:rsidTr="00640829">
        <w:trPr>
          <w:jc w:val="center"/>
        </w:trPr>
        <w:tc>
          <w:tcPr>
            <w:tcW w:w="2504" w:type="dxa"/>
          </w:tcPr>
          <w:p w14:paraId="79C8A80A" w14:textId="77777777" w:rsidR="00C37A18" w:rsidRPr="00BD529F" w:rsidRDefault="00C37A18" w:rsidP="00CC491D">
            <w:pPr>
              <w:pStyle w:val="TAL"/>
            </w:pPr>
            <w:r w:rsidRPr="00CC491D">
              <w:t>LRR-Flags</w:t>
            </w:r>
          </w:p>
        </w:tc>
        <w:tc>
          <w:tcPr>
            <w:tcW w:w="650" w:type="dxa"/>
          </w:tcPr>
          <w:p w14:paraId="21E374BB" w14:textId="77777777" w:rsidR="00C37A18" w:rsidRPr="00BD529F" w:rsidRDefault="00330942" w:rsidP="00CC491D">
            <w:pPr>
              <w:pStyle w:val="TAC"/>
            </w:pPr>
            <w:r w:rsidRPr="00CC491D">
              <w:t>2530</w:t>
            </w:r>
          </w:p>
        </w:tc>
        <w:tc>
          <w:tcPr>
            <w:tcW w:w="850" w:type="dxa"/>
          </w:tcPr>
          <w:p w14:paraId="2E01EF65" w14:textId="77777777" w:rsidR="00C37A18" w:rsidRPr="00BD529F" w:rsidRDefault="00C37A18" w:rsidP="00CC491D">
            <w:pPr>
              <w:pStyle w:val="TAC"/>
            </w:pPr>
            <w:r w:rsidRPr="00CC491D">
              <w:t>7.4.35</w:t>
            </w:r>
          </w:p>
        </w:tc>
        <w:tc>
          <w:tcPr>
            <w:tcW w:w="1896" w:type="dxa"/>
          </w:tcPr>
          <w:p w14:paraId="1B49B7C8" w14:textId="77777777" w:rsidR="00C37A18" w:rsidRPr="00BD529F" w:rsidRDefault="00C37A18" w:rsidP="00CC491D">
            <w:pPr>
              <w:pStyle w:val="TAC"/>
            </w:pPr>
            <w:r w:rsidRPr="00CC491D">
              <w:t>Unsigned32</w:t>
            </w:r>
          </w:p>
        </w:tc>
        <w:tc>
          <w:tcPr>
            <w:tcW w:w="548" w:type="dxa"/>
          </w:tcPr>
          <w:p w14:paraId="761C2F12"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3246C751" w14:textId="77777777" w:rsidR="00C37A18" w:rsidRPr="00BD529F" w:rsidRDefault="00C37A18" w:rsidP="00640829">
            <w:pPr>
              <w:keepNext/>
              <w:keepLines/>
              <w:spacing w:after="0"/>
              <w:jc w:val="center"/>
              <w:rPr>
                <w:rFonts w:ascii="Arial" w:hAnsi="Arial"/>
                <w:sz w:val="18"/>
              </w:rPr>
            </w:pPr>
          </w:p>
        </w:tc>
        <w:tc>
          <w:tcPr>
            <w:tcW w:w="709" w:type="dxa"/>
          </w:tcPr>
          <w:p w14:paraId="605938FA" w14:textId="77777777" w:rsidR="00C37A18" w:rsidRPr="00BD529F" w:rsidRDefault="00C37A18" w:rsidP="00640829">
            <w:pPr>
              <w:keepNext/>
              <w:keepLines/>
              <w:spacing w:after="0"/>
              <w:jc w:val="center"/>
              <w:rPr>
                <w:rFonts w:ascii="Arial" w:hAnsi="Arial"/>
                <w:sz w:val="18"/>
              </w:rPr>
            </w:pPr>
          </w:p>
        </w:tc>
        <w:tc>
          <w:tcPr>
            <w:tcW w:w="567" w:type="dxa"/>
          </w:tcPr>
          <w:p w14:paraId="59EBC4C2" w14:textId="77777777" w:rsidR="00C37A18" w:rsidRPr="00BD529F" w:rsidRDefault="00C37A18" w:rsidP="00CC491D">
            <w:pPr>
              <w:pStyle w:val="TAC"/>
            </w:pPr>
            <w:r w:rsidRPr="00CC491D">
              <w:t>M</w:t>
            </w:r>
          </w:p>
        </w:tc>
        <w:tc>
          <w:tcPr>
            <w:tcW w:w="958" w:type="dxa"/>
          </w:tcPr>
          <w:p w14:paraId="44E81C92"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7736F9" w:rsidRPr="00BD529F" w14:paraId="5E9929C8" w14:textId="77777777" w:rsidTr="007736F9">
        <w:trPr>
          <w:jc w:val="center"/>
        </w:trPr>
        <w:tc>
          <w:tcPr>
            <w:tcW w:w="2504" w:type="dxa"/>
          </w:tcPr>
          <w:p w14:paraId="77A00AEF" w14:textId="77777777" w:rsidR="007736F9" w:rsidRPr="00BD529F" w:rsidRDefault="007736F9" w:rsidP="007736F9">
            <w:pPr>
              <w:pStyle w:val="TAL"/>
            </w:pPr>
            <w:r w:rsidRPr="00BD529F">
              <w:t>LCS-Reference-Number</w:t>
            </w:r>
          </w:p>
        </w:tc>
        <w:tc>
          <w:tcPr>
            <w:tcW w:w="650" w:type="dxa"/>
          </w:tcPr>
          <w:p w14:paraId="51D07B0B" w14:textId="77777777" w:rsidR="007736F9" w:rsidRPr="00BD529F" w:rsidRDefault="007736F9" w:rsidP="007736F9">
            <w:pPr>
              <w:pStyle w:val="TAC"/>
            </w:pPr>
            <w:r w:rsidRPr="00BD529F">
              <w:t>2531</w:t>
            </w:r>
          </w:p>
        </w:tc>
        <w:tc>
          <w:tcPr>
            <w:tcW w:w="850" w:type="dxa"/>
          </w:tcPr>
          <w:p w14:paraId="460D3787" w14:textId="77777777" w:rsidR="007736F9" w:rsidRPr="00BD529F" w:rsidRDefault="007736F9" w:rsidP="007736F9">
            <w:pPr>
              <w:pStyle w:val="TAC"/>
            </w:pPr>
            <w:r w:rsidRPr="00BD529F">
              <w:t>7.4.37</w:t>
            </w:r>
          </w:p>
        </w:tc>
        <w:tc>
          <w:tcPr>
            <w:tcW w:w="1896" w:type="dxa"/>
          </w:tcPr>
          <w:p w14:paraId="04180A6B" w14:textId="77777777" w:rsidR="007736F9" w:rsidRPr="00BD529F" w:rsidRDefault="007736F9" w:rsidP="007736F9">
            <w:pPr>
              <w:pStyle w:val="TAC"/>
            </w:pPr>
            <w:r w:rsidRPr="00BD529F">
              <w:t>OctetString</w:t>
            </w:r>
          </w:p>
        </w:tc>
        <w:tc>
          <w:tcPr>
            <w:tcW w:w="548" w:type="dxa"/>
          </w:tcPr>
          <w:p w14:paraId="29544C37" w14:textId="77777777" w:rsidR="007736F9" w:rsidRPr="00BD529F" w:rsidRDefault="007736F9" w:rsidP="007736F9">
            <w:pPr>
              <w:pStyle w:val="TAC"/>
            </w:pPr>
            <w:r w:rsidRPr="00BD529F">
              <w:t>V</w:t>
            </w:r>
          </w:p>
        </w:tc>
        <w:tc>
          <w:tcPr>
            <w:tcW w:w="567" w:type="dxa"/>
          </w:tcPr>
          <w:p w14:paraId="21FCAD4E" w14:textId="77777777" w:rsidR="007736F9" w:rsidRPr="00BD529F" w:rsidRDefault="007736F9" w:rsidP="007736F9">
            <w:pPr>
              <w:keepNext/>
              <w:keepLines/>
              <w:spacing w:after="0"/>
              <w:jc w:val="center"/>
              <w:rPr>
                <w:rFonts w:ascii="Arial" w:hAnsi="Arial"/>
                <w:sz w:val="18"/>
              </w:rPr>
            </w:pPr>
          </w:p>
        </w:tc>
        <w:tc>
          <w:tcPr>
            <w:tcW w:w="709" w:type="dxa"/>
          </w:tcPr>
          <w:p w14:paraId="75913C36" w14:textId="77777777" w:rsidR="007736F9" w:rsidRPr="00BD529F" w:rsidRDefault="007736F9" w:rsidP="007736F9">
            <w:pPr>
              <w:keepNext/>
              <w:keepLines/>
              <w:spacing w:after="0"/>
              <w:jc w:val="center"/>
              <w:rPr>
                <w:rFonts w:ascii="Arial" w:hAnsi="Arial"/>
                <w:sz w:val="18"/>
              </w:rPr>
            </w:pPr>
          </w:p>
        </w:tc>
        <w:tc>
          <w:tcPr>
            <w:tcW w:w="567" w:type="dxa"/>
          </w:tcPr>
          <w:p w14:paraId="5FBFCA44" w14:textId="77777777" w:rsidR="007736F9" w:rsidRPr="00BD529F" w:rsidRDefault="007736F9" w:rsidP="007736F9">
            <w:pPr>
              <w:pStyle w:val="TAC"/>
            </w:pPr>
            <w:r w:rsidRPr="00BD529F">
              <w:t>M</w:t>
            </w:r>
          </w:p>
        </w:tc>
        <w:tc>
          <w:tcPr>
            <w:tcW w:w="958" w:type="dxa"/>
          </w:tcPr>
          <w:p w14:paraId="5BBF8D36" w14:textId="77777777" w:rsidR="007736F9" w:rsidRPr="00BD529F" w:rsidRDefault="007736F9" w:rsidP="007736F9">
            <w:pPr>
              <w:pStyle w:val="TAC"/>
            </w:pPr>
            <w:r w:rsidRPr="00BD529F">
              <w:t>No</w:t>
            </w:r>
          </w:p>
        </w:tc>
      </w:tr>
      <w:tr w:rsidR="007736F9" w:rsidRPr="00BD529F" w14:paraId="046CA2C6" w14:textId="77777777" w:rsidTr="007736F9">
        <w:trPr>
          <w:jc w:val="center"/>
        </w:trPr>
        <w:tc>
          <w:tcPr>
            <w:tcW w:w="2504" w:type="dxa"/>
          </w:tcPr>
          <w:p w14:paraId="34E4BD57" w14:textId="77777777" w:rsidR="007736F9" w:rsidRPr="00BD529F" w:rsidRDefault="007736F9" w:rsidP="007736F9">
            <w:pPr>
              <w:pStyle w:val="TAL"/>
            </w:pPr>
            <w:r w:rsidRPr="00BD529F">
              <w:t>Deferred-Location-Type</w:t>
            </w:r>
          </w:p>
        </w:tc>
        <w:tc>
          <w:tcPr>
            <w:tcW w:w="650" w:type="dxa"/>
          </w:tcPr>
          <w:p w14:paraId="46408AB9" w14:textId="77777777" w:rsidR="007736F9" w:rsidRPr="00BD529F" w:rsidRDefault="007736F9" w:rsidP="007736F9">
            <w:pPr>
              <w:pStyle w:val="TAC"/>
            </w:pPr>
            <w:r w:rsidRPr="00BD529F">
              <w:t>2532</w:t>
            </w:r>
          </w:p>
        </w:tc>
        <w:tc>
          <w:tcPr>
            <w:tcW w:w="850" w:type="dxa"/>
          </w:tcPr>
          <w:p w14:paraId="3516A610" w14:textId="77777777" w:rsidR="007736F9" w:rsidRPr="00BD529F" w:rsidRDefault="0083280F" w:rsidP="007736F9">
            <w:pPr>
              <w:pStyle w:val="TAC"/>
            </w:pPr>
            <w:r w:rsidRPr="00BD529F">
              <w:t>7.4.36</w:t>
            </w:r>
          </w:p>
        </w:tc>
        <w:tc>
          <w:tcPr>
            <w:tcW w:w="1896" w:type="dxa"/>
          </w:tcPr>
          <w:p w14:paraId="40ED78E6" w14:textId="77777777" w:rsidR="007736F9" w:rsidRPr="00BD529F" w:rsidRDefault="007736F9" w:rsidP="007736F9">
            <w:pPr>
              <w:pStyle w:val="TAC"/>
            </w:pPr>
            <w:r w:rsidRPr="00BD529F">
              <w:t>Unsigned32</w:t>
            </w:r>
          </w:p>
        </w:tc>
        <w:tc>
          <w:tcPr>
            <w:tcW w:w="548" w:type="dxa"/>
          </w:tcPr>
          <w:p w14:paraId="7143D529" w14:textId="77777777" w:rsidR="007736F9" w:rsidRPr="00BD529F" w:rsidRDefault="007736F9" w:rsidP="007736F9">
            <w:pPr>
              <w:pStyle w:val="TAC"/>
            </w:pPr>
            <w:r w:rsidRPr="00BD529F">
              <w:t>V</w:t>
            </w:r>
          </w:p>
        </w:tc>
        <w:tc>
          <w:tcPr>
            <w:tcW w:w="567" w:type="dxa"/>
          </w:tcPr>
          <w:p w14:paraId="52557C48" w14:textId="77777777" w:rsidR="007736F9" w:rsidRPr="00BD529F" w:rsidRDefault="007736F9" w:rsidP="007736F9">
            <w:pPr>
              <w:keepNext/>
              <w:keepLines/>
              <w:spacing w:after="0"/>
              <w:jc w:val="center"/>
              <w:rPr>
                <w:rFonts w:ascii="Arial" w:hAnsi="Arial"/>
                <w:sz w:val="18"/>
              </w:rPr>
            </w:pPr>
          </w:p>
        </w:tc>
        <w:tc>
          <w:tcPr>
            <w:tcW w:w="709" w:type="dxa"/>
          </w:tcPr>
          <w:p w14:paraId="348DAFB2" w14:textId="77777777" w:rsidR="007736F9" w:rsidRPr="00BD529F" w:rsidRDefault="007736F9" w:rsidP="007736F9">
            <w:pPr>
              <w:keepNext/>
              <w:keepLines/>
              <w:spacing w:after="0"/>
              <w:jc w:val="center"/>
              <w:rPr>
                <w:rFonts w:ascii="Arial" w:hAnsi="Arial"/>
                <w:sz w:val="18"/>
              </w:rPr>
            </w:pPr>
          </w:p>
        </w:tc>
        <w:tc>
          <w:tcPr>
            <w:tcW w:w="567" w:type="dxa"/>
          </w:tcPr>
          <w:p w14:paraId="3A9A1BD4" w14:textId="77777777" w:rsidR="007736F9" w:rsidRPr="00BD529F" w:rsidRDefault="007736F9" w:rsidP="007736F9">
            <w:pPr>
              <w:pStyle w:val="TAC"/>
            </w:pPr>
            <w:r w:rsidRPr="00BD529F">
              <w:t>M</w:t>
            </w:r>
          </w:p>
        </w:tc>
        <w:tc>
          <w:tcPr>
            <w:tcW w:w="958" w:type="dxa"/>
          </w:tcPr>
          <w:p w14:paraId="452A5787" w14:textId="77777777" w:rsidR="007736F9" w:rsidRPr="00BD529F" w:rsidRDefault="007736F9" w:rsidP="007736F9">
            <w:pPr>
              <w:pStyle w:val="TAC"/>
            </w:pPr>
            <w:r w:rsidRPr="00BD529F">
              <w:t>No</w:t>
            </w:r>
          </w:p>
        </w:tc>
      </w:tr>
      <w:tr w:rsidR="007736F9" w:rsidRPr="00BD529F" w14:paraId="08411C76" w14:textId="77777777" w:rsidTr="007736F9">
        <w:trPr>
          <w:jc w:val="center"/>
        </w:trPr>
        <w:tc>
          <w:tcPr>
            <w:tcW w:w="2504" w:type="dxa"/>
          </w:tcPr>
          <w:p w14:paraId="56AD3968" w14:textId="77777777" w:rsidR="007736F9" w:rsidRPr="00BD529F" w:rsidRDefault="007736F9" w:rsidP="007736F9">
            <w:pPr>
              <w:pStyle w:val="TAL"/>
            </w:pPr>
            <w:r w:rsidRPr="00BD529F">
              <w:t>Area-Event-Info</w:t>
            </w:r>
          </w:p>
        </w:tc>
        <w:tc>
          <w:tcPr>
            <w:tcW w:w="650" w:type="dxa"/>
          </w:tcPr>
          <w:p w14:paraId="4E801C74" w14:textId="77777777" w:rsidR="007736F9" w:rsidRPr="00BD529F" w:rsidRDefault="007736F9" w:rsidP="007736F9">
            <w:pPr>
              <w:pStyle w:val="TAC"/>
            </w:pPr>
            <w:r w:rsidRPr="00BD529F">
              <w:t>2533</w:t>
            </w:r>
          </w:p>
        </w:tc>
        <w:tc>
          <w:tcPr>
            <w:tcW w:w="850" w:type="dxa"/>
          </w:tcPr>
          <w:p w14:paraId="23D06788" w14:textId="77777777" w:rsidR="007736F9" w:rsidRPr="00BD529F" w:rsidRDefault="007736F9" w:rsidP="007736F9">
            <w:pPr>
              <w:pStyle w:val="TAC"/>
            </w:pPr>
            <w:r w:rsidRPr="00BD529F">
              <w:t>7.4.38</w:t>
            </w:r>
          </w:p>
        </w:tc>
        <w:tc>
          <w:tcPr>
            <w:tcW w:w="1896" w:type="dxa"/>
          </w:tcPr>
          <w:p w14:paraId="0D209AA3" w14:textId="77777777" w:rsidR="007736F9" w:rsidRPr="00BD529F" w:rsidRDefault="007736F9" w:rsidP="007736F9">
            <w:pPr>
              <w:pStyle w:val="TAC"/>
            </w:pPr>
            <w:r w:rsidRPr="00BD529F">
              <w:t>Grouped</w:t>
            </w:r>
          </w:p>
        </w:tc>
        <w:tc>
          <w:tcPr>
            <w:tcW w:w="548" w:type="dxa"/>
          </w:tcPr>
          <w:p w14:paraId="36D9049B" w14:textId="77777777" w:rsidR="007736F9" w:rsidRPr="00BD529F" w:rsidRDefault="007736F9" w:rsidP="007736F9">
            <w:pPr>
              <w:pStyle w:val="TAC"/>
            </w:pPr>
            <w:r w:rsidRPr="00BD529F">
              <w:t>V</w:t>
            </w:r>
          </w:p>
        </w:tc>
        <w:tc>
          <w:tcPr>
            <w:tcW w:w="567" w:type="dxa"/>
          </w:tcPr>
          <w:p w14:paraId="3E927A49" w14:textId="77777777" w:rsidR="007736F9" w:rsidRPr="00BD529F" w:rsidRDefault="007736F9" w:rsidP="007736F9">
            <w:pPr>
              <w:keepNext/>
              <w:keepLines/>
              <w:spacing w:after="0"/>
              <w:jc w:val="center"/>
              <w:rPr>
                <w:rFonts w:ascii="Arial" w:hAnsi="Arial"/>
                <w:sz w:val="18"/>
              </w:rPr>
            </w:pPr>
          </w:p>
        </w:tc>
        <w:tc>
          <w:tcPr>
            <w:tcW w:w="709" w:type="dxa"/>
          </w:tcPr>
          <w:p w14:paraId="146A2368" w14:textId="77777777" w:rsidR="007736F9" w:rsidRPr="00BD529F" w:rsidRDefault="007736F9" w:rsidP="007736F9">
            <w:pPr>
              <w:keepNext/>
              <w:keepLines/>
              <w:spacing w:after="0"/>
              <w:jc w:val="center"/>
              <w:rPr>
                <w:rFonts w:ascii="Arial" w:hAnsi="Arial"/>
                <w:sz w:val="18"/>
              </w:rPr>
            </w:pPr>
          </w:p>
        </w:tc>
        <w:tc>
          <w:tcPr>
            <w:tcW w:w="567" w:type="dxa"/>
          </w:tcPr>
          <w:p w14:paraId="46DCFAF0" w14:textId="77777777" w:rsidR="007736F9" w:rsidRPr="00BD529F" w:rsidRDefault="007736F9" w:rsidP="007736F9">
            <w:pPr>
              <w:pStyle w:val="TAC"/>
            </w:pPr>
            <w:r w:rsidRPr="00BD529F">
              <w:t>M</w:t>
            </w:r>
          </w:p>
        </w:tc>
        <w:tc>
          <w:tcPr>
            <w:tcW w:w="958" w:type="dxa"/>
          </w:tcPr>
          <w:p w14:paraId="26939ED5" w14:textId="77777777" w:rsidR="007736F9" w:rsidRPr="00BD529F" w:rsidRDefault="007736F9" w:rsidP="007736F9">
            <w:pPr>
              <w:pStyle w:val="TAC"/>
            </w:pPr>
            <w:r w:rsidRPr="00BD529F">
              <w:t>No</w:t>
            </w:r>
          </w:p>
        </w:tc>
      </w:tr>
      <w:tr w:rsidR="007736F9" w:rsidRPr="00BD529F" w14:paraId="22266E57" w14:textId="77777777" w:rsidTr="007736F9">
        <w:trPr>
          <w:jc w:val="center"/>
        </w:trPr>
        <w:tc>
          <w:tcPr>
            <w:tcW w:w="2504" w:type="dxa"/>
          </w:tcPr>
          <w:p w14:paraId="44ED8E7E" w14:textId="77777777" w:rsidR="007736F9" w:rsidRPr="00BD529F" w:rsidRDefault="007736F9" w:rsidP="007736F9">
            <w:pPr>
              <w:pStyle w:val="TAL"/>
            </w:pPr>
            <w:r w:rsidRPr="00BD529F">
              <w:t>Area-Definition</w:t>
            </w:r>
          </w:p>
        </w:tc>
        <w:tc>
          <w:tcPr>
            <w:tcW w:w="650" w:type="dxa"/>
          </w:tcPr>
          <w:p w14:paraId="68805761" w14:textId="77777777" w:rsidR="007736F9" w:rsidRPr="00BD529F" w:rsidRDefault="007736F9" w:rsidP="007736F9">
            <w:pPr>
              <w:pStyle w:val="TAC"/>
            </w:pPr>
            <w:r w:rsidRPr="00BD529F">
              <w:t>2534</w:t>
            </w:r>
          </w:p>
        </w:tc>
        <w:tc>
          <w:tcPr>
            <w:tcW w:w="850" w:type="dxa"/>
          </w:tcPr>
          <w:p w14:paraId="1EA51BC0" w14:textId="77777777" w:rsidR="007736F9" w:rsidRPr="00BD529F" w:rsidRDefault="007736F9" w:rsidP="007736F9">
            <w:pPr>
              <w:pStyle w:val="TAC"/>
            </w:pPr>
            <w:r w:rsidRPr="00BD529F">
              <w:t>7.4.39</w:t>
            </w:r>
          </w:p>
        </w:tc>
        <w:tc>
          <w:tcPr>
            <w:tcW w:w="1896" w:type="dxa"/>
          </w:tcPr>
          <w:p w14:paraId="3F2663BA" w14:textId="77777777" w:rsidR="007736F9" w:rsidRPr="00BD529F" w:rsidRDefault="007736F9" w:rsidP="007736F9">
            <w:pPr>
              <w:pStyle w:val="TAC"/>
            </w:pPr>
            <w:r w:rsidRPr="00BD529F">
              <w:t>Grouped</w:t>
            </w:r>
          </w:p>
        </w:tc>
        <w:tc>
          <w:tcPr>
            <w:tcW w:w="548" w:type="dxa"/>
          </w:tcPr>
          <w:p w14:paraId="3ECC9B48" w14:textId="77777777" w:rsidR="007736F9" w:rsidRPr="00BD529F" w:rsidRDefault="007736F9" w:rsidP="007736F9">
            <w:pPr>
              <w:pStyle w:val="TAC"/>
            </w:pPr>
            <w:r w:rsidRPr="00BD529F">
              <w:t>V</w:t>
            </w:r>
          </w:p>
        </w:tc>
        <w:tc>
          <w:tcPr>
            <w:tcW w:w="567" w:type="dxa"/>
          </w:tcPr>
          <w:p w14:paraId="4A6DE249" w14:textId="77777777" w:rsidR="007736F9" w:rsidRPr="00BD529F" w:rsidRDefault="007736F9" w:rsidP="007736F9">
            <w:pPr>
              <w:keepNext/>
              <w:keepLines/>
              <w:spacing w:after="0"/>
              <w:jc w:val="center"/>
              <w:rPr>
                <w:rFonts w:ascii="Arial" w:hAnsi="Arial"/>
                <w:sz w:val="18"/>
              </w:rPr>
            </w:pPr>
          </w:p>
        </w:tc>
        <w:tc>
          <w:tcPr>
            <w:tcW w:w="709" w:type="dxa"/>
          </w:tcPr>
          <w:p w14:paraId="748EEF25" w14:textId="77777777" w:rsidR="007736F9" w:rsidRPr="00BD529F" w:rsidRDefault="007736F9" w:rsidP="007736F9">
            <w:pPr>
              <w:keepNext/>
              <w:keepLines/>
              <w:spacing w:after="0"/>
              <w:jc w:val="center"/>
              <w:rPr>
                <w:rFonts w:ascii="Arial" w:hAnsi="Arial"/>
                <w:sz w:val="18"/>
              </w:rPr>
            </w:pPr>
          </w:p>
        </w:tc>
        <w:tc>
          <w:tcPr>
            <w:tcW w:w="567" w:type="dxa"/>
          </w:tcPr>
          <w:p w14:paraId="2A795C79" w14:textId="77777777" w:rsidR="007736F9" w:rsidRPr="00BD529F" w:rsidRDefault="007736F9" w:rsidP="007736F9">
            <w:pPr>
              <w:pStyle w:val="TAC"/>
            </w:pPr>
            <w:r w:rsidRPr="00BD529F">
              <w:t>M</w:t>
            </w:r>
          </w:p>
        </w:tc>
        <w:tc>
          <w:tcPr>
            <w:tcW w:w="958" w:type="dxa"/>
          </w:tcPr>
          <w:p w14:paraId="0CDD5584" w14:textId="77777777" w:rsidR="007736F9" w:rsidRPr="00BD529F" w:rsidRDefault="007736F9" w:rsidP="007736F9">
            <w:pPr>
              <w:pStyle w:val="TAC"/>
            </w:pPr>
            <w:r w:rsidRPr="00BD529F">
              <w:t>No</w:t>
            </w:r>
          </w:p>
        </w:tc>
      </w:tr>
      <w:tr w:rsidR="007736F9" w:rsidRPr="00BD529F" w14:paraId="645BB67F" w14:textId="77777777" w:rsidTr="007736F9">
        <w:trPr>
          <w:jc w:val="center"/>
        </w:trPr>
        <w:tc>
          <w:tcPr>
            <w:tcW w:w="2504" w:type="dxa"/>
          </w:tcPr>
          <w:p w14:paraId="3763BABA" w14:textId="77777777" w:rsidR="007736F9" w:rsidRPr="00BD529F" w:rsidRDefault="007736F9" w:rsidP="007736F9">
            <w:pPr>
              <w:pStyle w:val="TAL"/>
            </w:pPr>
            <w:r w:rsidRPr="00BD529F">
              <w:t>Area</w:t>
            </w:r>
          </w:p>
        </w:tc>
        <w:tc>
          <w:tcPr>
            <w:tcW w:w="650" w:type="dxa"/>
          </w:tcPr>
          <w:p w14:paraId="07FF311D" w14:textId="77777777" w:rsidR="007736F9" w:rsidRPr="00BD529F" w:rsidRDefault="007736F9" w:rsidP="007736F9">
            <w:pPr>
              <w:pStyle w:val="TAC"/>
            </w:pPr>
            <w:r w:rsidRPr="00BD529F">
              <w:t>2535</w:t>
            </w:r>
          </w:p>
        </w:tc>
        <w:tc>
          <w:tcPr>
            <w:tcW w:w="850" w:type="dxa"/>
          </w:tcPr>
          <w:p w14:paraId="640BDA35" w14:textId="77777777" w:rsidR="007736F9" w:rsidRPr="00BD529F" w:rsidRDefault="007736F9" w:rsidP="007736F9">
            <w:pPr>
              <w:pStyle w:val="TAC"/>
            </w:pPr>
            <w:r w:rsidRPr="00BD529F">
              <w:t>7.4.40</w:t>
            </w:r>
          </w:p>
        </w:tc>
        <w:tc>
          <w:tcPr>
            <w:tcW w:w="1896" w:type="dxa"/>
          </w:tcPr>
          <w:p w14:paraId="35BF17B2" w14:textId="77777777" w:rsidR="007736F9" w:rsidRPr="00BD529F" w:rsidRDefault="007736F9" w:rsidP="007736F9">
            <w:pPr>
              <w:pStyle w:val="TAC"/>
            </w:pPr>
            <w:r w:rsidRPr="00BD529F">
              <w:t>Grouped</w:t>
            </w:r>
          </w:p>
        </w:tc>
        <w:tc>
          <w:tcPr>
            <w:tcW w:w="548" w:type="dxa"/>
          </w:tcPr>
          <w:p w14:paraId="7EFCC57A" w14:textId="77777777" w:rsidR="007736F9" w:rsidRPr="00BD529F" w:rsidRDefault="007736F9" w:rsidP="007736F9">
            <w:pPr>
              <w:pStyle w:val="TAC"/>
            </w:pPr>
            <w:r w:rsidRPr="00BD529F">
              <w:t>V</w:t>
            </w:r>
          </w:p>
        </w:tc>
        <w:tc>
          <w:tcPr>
            <w:tcW w:w="567" w:type="dxa"/>
          </w:tcPr>
          <w:p w14:paraId="4230D3E7" w14:textId="77777777" w:rsidR="007736F9" w:rsidRPr="00BD529F" w:rsidRDefault="007736F9" w:rsidP="007736F9">
            <w:pPr>
              <w:keepNext/>
              <w:keepLines/>
              <w:spacing w:after="0"/>
              <w:jc w:val="center"/>
              <w:rPr>
                <w:rFonts w:ascii="Arial" w:hAnsi="Arial"/>
                <w:sz w:val="18"/>
              </w:rPr>
            </w:pPr>
          </w:p>
        </w:tc>
        <w:tc>
          <w:tcPr>
            <w:tcW w:w="709" w:type="dxa"/>
          </w:tcPr>
          <w:p w14:paraId="663E250D" w14:textId="77777777" w:rsidR="007736F9" w:rsidRPr="00BD529F" w:rsidRDefault="007736F9" w:rsidP="007736F9">
            <w:pPr>
              <w:keepNext/>
              <w:keepLines/>
              <w:spacing w:after="0"/>
              <w:jc w:val="center"/>
              <w:rPr>
                <w:rFonts w:ascii="Arial" w:hAnsi="Arial"/>
                <w:sz w:val="18"/>
              </w:rPr>
            </w:pPr>
          </w:p>
        </w:tc>
        <w:tc>
          <w:tcPr>
            <w:tcW w:w="567" w:type="dxa"/>
          </w:tcPr>
          <w:p w14:paraId="79203F48" w14:textId="77777777" w:rsidR="007736F9" w:rsidRPr="00BD529F" w:rsidRDefault="007736F9" w:rsidP="007736F9">
            <w:pPr>
              <w:pStyle w:val="TAC"/>
            </w:pPr>
            <w:r w:rsidRPr="00BD529F">
              <w:t>M</w:t>
            </w:r>
          </w:p>
        </w:tc>
        <w:tc>
          <w:tcPr>
            <w:tcW w:w="958" w:type="dxa"/>
          </w:tcPr>
          <w:p w14:paraId="6528AC02" w14:textId="77777777" w:rsidR="007736F9" w:rsidRPr="00BD529F" w:rsidRDefault="007736F9" w:rsidP="007736F9">
            <w:pPr>
              <w:pStyle w:val="TAC"/>
            </w:pPr>
            <w:r w:rsidRPr="00BD529F">
              <w:t>No</w:t>
            </w:r>
          </w:p>
        </w:tc>
      </w:tr>
      <w:tr w:rsidR="007736F9" w:rsidRPr="00BD529F" w14:paraId="54A8C580" w14:textId="77777777" w:rsidTr="007736F9">
        <w:trPr>
          <w:jc w:val="center"/>
        </w:trPr>
        <w:tc>
          <w:tcPr>
            <w:tcW w:w="2504" w:type="dxa"/>
          </w:tcPr>
          <w:p w14:paraId="2D7503F3" w14:textId="77777777" w:rsidR="007736F9" w:rsidRPr="00BD529F" w:rsidRDefault="007736F9" w:rsidP="007736F9">
            <w:pPr>
              <w:pStyle w:val="TAL"/>
            </w:pPr>
            <w:r w:rsidRPr="00BD529F">
              <w:t>Area-Type</w:t>
            </w:r>
          </w:p>
        </w:tc>
        <w:tc>
          <w:tcPr>
            <w:tcW w:w="650" w:type="dxa"/>
          </w:tcPr>
          <w:p w14:paraId="7D2544A2" w14:textId="77777777" w:rsidR="007736F9" w:rsidRPr="00BD529F" w:rsidRDefault="007736F9" w:rsidP="007736F9">
            <w:pPr>
              <w:pStyle w:val="TAC"/>
            </w:pPr>
            <w:r w:rsidRPr="00BD529F">
              <w:t>2536</w:t>
            </w:r>
          </w:p>
        </w:tc>
        <w:tc>
          <w:tcPr>
            <w:tcW w:w="850" w:type="dxa"/>
          </w:tcPr>
          <w:p w14:paraId="19C7065F" w14:textId="77777777" w:rsidR="007736F9" w:rsidRPr="00BD529F" w:rsidRDefault="007736F9" w:rsidP="007736F9">
            <w:pPr>
              <w:pStyle w:val="TAC"/>
            </w:pPr>
            <w:r w:rsidRPr="00BD529F">
              <w:t>7.4.41</w:t>
            </w:r>
          </w:p>
        </w:tc>
        <w:tc>
          <w:tcPr>
            <w:tcW w:w="1896" w:type="dxa"/>
          </w:tcPr>
          <w:p w14:paraId="034C2662" w14:textId="77777777" w:rsidR="007736F9" w:rsidRPr="00BD529F" w:rsidRDefault="007736F9" w:rsidP="007736F9">
            <w:pPr>
              <w:pStyle w:val="TAC"/>
            </w:pPr>
            <w:r w:rsidRPr="00BD529F">
              <w:t>Unsigned32</w:t>
            </w:r>
          </w:p>
        </w:tc>
        <w:tc>
          <w:tcPr>
            <w:tcW w:w="548" w:type="dxa"/>
          </w:tcPr>
          <w:p w14:paraId="1B69361A" w14:textId="77777777" w:rsidR="007736F9" w:rsidRPr="00BD529F" w:rsidRDefault="007736F9" w:rsidP="007736F9">
            <w:pPr>
              <w:pStyle w:val="TAC"/>
            </w:pPr>
            <w:r w:rsidRPr="00BD529F">
              <w:t>V</w:t>
            </w:r>
          </w:p>
        </w:tc>
        <w:tc>
          <w:tcPr>
            <w:tcW w:w="567" w:type="dxa"/>
          </w:tcPr>
          <w:p w14:paraId="2E4D3547" w14:textId="77777777" w:rsidR="007736F9" w:rsidRPr="00BD529F" w:rsidRDefault="007736F9" w:rsidP="007736F9">
            <w:pPr>
              <w:keepNext/>
              <w:keepLines/>
              <w:spacing w:after="0"/>
              <w:jc w:val="center"/>
              <w:rPr>
                <w:rFonts w:ascii="Arial" w:hAnsi="Arial"/>
                <w:sz w:val="18"/>
              </w:rPr>
            </w:pPr>
          </w:p>
        </w:tc>
        <w:tc>
          <w:tcPr>
            <w:tcW w:w="709" w:type="dxa"/>
          </w:tcPr>
          <w:p w14:paraId="6301A741" w14:textId="77777777" w:rsidR="007736F9" w:rsidRPr="00BD529F" w:rsidRDefault="007736F9" w:rsidP="007736F9">
            <w:pPr>
              <w:keepNext/>
              <w:keepLines/>
              <w:spacing w:after="0"/>
              <w:jc w:val="center"/>
              <w:rPr>
                <w:rFonts w:ascii="Arial" w:hAnsi="Arial"/>
                <w:sz w:val="18"/>
              </w:rPr>
            </w:pPr>
          </w:p>
        </w:tc>
        <w:tc>
          <w:tcPr>
            <w:tcW w:w="567" w:type="dxa"/>
          </w:tcPr>
          <w:p w14:paraId="517A46DF" w14:textId="77777777" w:rsidR="007736F9" w:rsidRPr="00BD529F" w:rsidRDefault="007736F9" w:rsidP="007736F9">
            <w:pPr>
              <w:pStyle w:val="TAC"/>
            </w:pPr>
            <w:r w:rsidRPr="00BD529F">
              <w:t>M</w:t>
            </w:r>
          </w:p>
        </w:tc>
        <w:tc>
          <w:tcPr>
            <w:tcW w:w="958" w:type="dxa"/>
          </w:tcPr>
          <w:p w14:paraId="5AFDC62E" w14:textId="77777777" w:rsidR="007736F9" w:rsidRPr="00BD529F" w:rsidRDefault="007736F9" w:rsidP="007736F9">
            <w:pPr>
              <w:pStyle w:val="TAC"/>
            </w:pPr>
            <w:r w:rsidRPr="00BD529F">
              <w:t>No</w:t>
            </w:r>
          </w:p>
        </w:tc>
      </w:tr>
      <w:tr w:rsidR="007736F9" w:rsidRPr="00BD529F" w14:paraId="6E1EAEB6" w14:textId="77777777" w:rsidTr="007736F9">
        <w:trPr>
          <w:jc w:val="center"/>
        </w:trPr>
        <w:tc>
          <w:tcPr>
            <w:tcW w:w="2504" w:type="dxa"/>
          </w:tcPr>
          <w:p w14:paraId="69ADA3D4" w14:textId="77777777" w:rsidR="007736F9" w:rsidRPr="00BD529F" w:rsidRDefault="007736F9" w:rsidP="007736F9">
            <w:pPr>
              <w:pStyle w:val="TAL"/>
            </w:pPr>
            <w:r w:rsidRPr="00BD529F">
              <w:t>Area-Identification</w:t>
            </w:r>
          </w:p>
        </w:tc>
        <w:tc>
          <w:tcPr>
            <w:tcW w:w="650" w:type="dxa"/>
          </w:tcPr>
          <w:p w14:paraId="4572DE2C" w14:textId="77777777" w:rsidR="007736F9" w:rsidRPr="00BD529F" w:rsidRDefault="007736F9" w:rsidP="007736F9">
            <w:pPr>
              <w:pStyle w:val="TAC"/>
            </w:pPr>
            <w:r w:rsidRPr="00BD529F">
              <w:t>2537</w:t>
            </w:r>
          </w:p>
        </w:tc>
        <w:tc>
          <w:tcPr>
            <w:tcW w:w="850" w:type="dxa"/>
          </w:tcPr>
          <w:p w14:paraId="62C215E0" w14:textId="77777777" w:rsidR="007736F9" w:rsidRPr="00BD529F" w:rsidRDefault="007736F9" w:rsidP="007736F9">
            <w:pPr>
              <w:pStyle w:val="TAC"/>
            </w:pPr>
            <w:r w:rsidRPr="00BD529F">
              <w:t>7.4.42</w:t>
            </w:r>
          </w:p>
        </w:tc>
        <w:tc>
          <w:tcPr>
            <w:tcW w:w="1896" w:type="dxa"/>
          </w:tcPr>
          <w:p w14:paraId="4ACE0EB0" w14:textId="77777777" w:rsidR="007736F9" w:rsidRPr="00BD529F" w:rsidRDefault="007736F9" w:rsidP="007736F9">
            <w:pPr>
              <w:pStyle w:val="TAC"/>
            </w:pPr>
            <w:r w:rsidRPr="00BD529F">
              <w:t>Grouped</w:t>
            </w:r>
          </w:p>
        </w:tc>
        <w:tc>
          <w:tcPr>
            <w:tcW w:w="548" w:type="dxa"/>
          </w:tcPr>
          <w:p w14:paraId="5E164762" w14:textId="77777777" w:rsidR="007736F9" w:rsidRPr="00BD529F" w:rsidRDefault="007736F9" w:rsidP="007736F9">
            <w:pPr>
              <w:pStyle w:val="TAC"/>
            </w:pPr>
            <w:r w:rsidRPr="00BD529F">
              <w:t>V</w:t>
            </w:r>
          </w:p>
        </w:tc>
        <w:tc>
          <w:tcPr>
            <w:tcW w:w="567" w:type="dxa"/>
          </w:tcPr>
          <w:p w14:paraId="17BD6574" w14:textId="77777777" w:rsidR="007736F9" w:rsidRPr="00BD529F" w:rsidRDefault="007736F9" w:rsidP="007736F9">
            <w:pPr>
              <w:keepNext/>
              <w:keepLines/>
              <w:spacing w:after="0"/>
              <w:jc w:val="center"/>
              <w:rPr>
                <w:rFonts w:ascii="Arial" w:hAnsi="Arial"/>
                <w:sz w:val="18"/>
              </w:rPr>
            </w:pPr>
          </w:p>
        </w:tc>
        <w:tc>
          <w:tcPr>
            <w:tcW w:w="709" w:type="dxa"/>
          </w:tcPr>
          <w:p w14:paraId="57E9C75D" w14:textId="77777777" w:rsidR="007736F9" w:rsidRPr="00BD529F" w:rsidRDefault="007736F9" w:rsidP="007736F9">
            <w:pPr>
              <w:keepNext/>
              <w:keepLines/>
              <w:spacing w:after="0"/>
              <w:jc w:val="center"/>
              <w:rPr>
                <w:rFonts w:ascii="Arial" w:hAnsi="Arial"/>
                <w:sz w:val="18"/>
              </w:rPr>
            </w:pPr>
          </w:p>
        </w:tc>
        <w:tc>
          <w:tcPr>
            <w:tcW w:w="567" w:type="dxa"/>
          </w:tcPr>
          <w:p w14:paraId="3E922BC7" w14:textId="77777777" w:rsidR="007736F9" w:rsidRPr="00BD529F" w:rsidRDefault="007736F9" w:rsidP="007736F9">
            <w:pPr>
              <w:pStyle w:val="TAC"/>
            </w:pPr>
            <w:r w:rsidRPr="00BD529F">
              <w:t>M</w:t>
            </w:r>
          </w:p>
        </w:tc>
        <w:tc>
          <w:tcPr>
            <w:tcW w:w="958" w:type="dxa"/>
          </w:tcPr>
          <w:p w14:paraId="08A647D7" w14:textId="77777777" w:rsidR="007736F9" w:rsidRPr="00BD529F" w:rsidRDefault="007736F9" w:rsidP="007736F9">
            <w:pPr>
              <w:pStyle w:val="TAC"/>
            </w:pPr>
            <w:r w:rsidRPr="00BD529F">
              <w:t>No</w:t>
            </w:r>
          </w:p>
        </w:tc>
      </w:tr>
      <w:tr w:rsidR="007736F9" w:rsidRPr="00BD529F" w14:paraId="1E51181C" w14:textId="77777777" w:rsidTr="007736F9">
        <w:trPr>
          <w:jc w:val="center"/>
        </w:trPr>
        <w:tc>
          <w:tcPr>
            <w:tcW w:w="2504" w:type="dxa"/>
          </w:tcPr>
          <w:p w14:paraId="2A217162" w14:textId="77777777" w:rsidR="007736F9" w:rsidRPr="00BD529F" w:rsidRDefault="007736F9" w:rsidP="007736F9">
            <w:pPr>
              <w:pStyle w:val="TAL"/>
            </w:pPr>
            <w:r w:rsidRPr="00BD529F">
              <w:t>Occurrence-Info</w:t>
            </w:r>
          </w:p>
        </w:tc>
        <w:tc>
          <w:tcPr>
            <w:tcW w:w="650" w:type="dxa"/>
          </w:tcPr>
          <w:p w14:paraId="60077A6A" w14:textId="77777777" w:rsidR="007736F9" w:rsidRPr="00BD529F" w:rsidRDefault="007736F9" w:rsidP="007736F9">
            <w:pPr>
              <w:pStyle w:val="TAC"/>
            </w:pPr>
            <w:r w:rsidRPr="00BD529F">
              <w:t>2538</w:t>
            </w:r>
          </w:p>
        </w:tc>
        <w:tc>
          <w:tcPr>
            <w:tcW w:w="850" w:type="dxa"/>
          </w:tcPr>
          <w:p w14:paraId="19F02F18" w14:textId="77777777" w:rsidR="007736F9" w:rsidRPr="00BD529F" w:rsidRDefault="007736F9" w:rsidP="007736F9">
            <w:pPr>
              <w:pStyle w:val="TAC"/>
            </w:pPr>
            <w:r w:rsidRPr="00BD529F">
              <w:t>7.4.43</w:t>
            </w:r>
          </w:p>
        </w:tc>
        <w:tc>
          <w:tcPr>
            <w:tcW w:w="1896" w:type="dxa"/>
          </w:tcPr>
          <w:p w14:paraId="2E4B657D" w14:textId="77777777" w:rsidR="007736F9" w:rsidRPr="00BD529F" w:rsidRDefault="007736F9" w:rsidP="007736F9">
            <w:pPr>
              <w:pStyle w:val="TAC"/>
            </w:pPr>
            <w:r w:rsidRPr="00BD529F">
              <w:t>Enumerated</w:t>
            </w:r>
          </w:p>
        </w:tc>
        <w:tc>
          <w:tcPr>
            <w:tcW w:w="548" w:type="dxa"/>
          </w:tcPr>
          <w:p w14:paraId="1D8147FA" w14:textId="77777777" w:rsidR="007736F9" w:rsidRPr="00BD529F" w:rsidRDefault="007736F9" w:rsidP="007736F9">
            <w:pPr>
              <w:pStyle w:val="TAC"/>
            </w:pPr>
            <w:r w:rsidRPr="00BD529F">
              <w:t>V</w:t>
            </w:r>
          </w:p>
        </w:tc>
        <w:tc>
          <w:tcPr>
            <w:tcW w:w="567" w:type="dxa"/>
          </w:tcPr>
          <w:p w14:paraId="03B2F3F4" w14:textId="77777777" w:rsidR="007736F9" w:rsidRPr="00BD529F" w:rsidRDefault="007736F9" w:rsidP="007736F9">
            <w:pPr>
              <w:keepNext/>
              <w:keepLines/>
              <w:spacing w:after="0"/>
              <w:jc w:val="center"/>
              <w:rPr>
                <w:rFonts w:ascii="Arial" w:hAnsi="Arial"/>
                <w:sz w:val="18"/>
              </w:rPr>
            </w:pPr>
          </w:p>
        </w:tc>
        <w:tc>
          <w:tcPr>
            <w:tcW w:w="709" w:type="dxa"/>
          </w:tcPr>
          <w:p w14:paraId="0345789D" w14:textId="77777777" w:rsidR="007736F9" w:rsidRPr="00BD529F" w:rsidRDefault="007736F9" w:rsidP="007736F9">
            <w:pPr>
              <w:keepNext/>
              <w:keepLines/>
              <w:spacing w:after="0"/>
              <w:jc w:val="center"/>
              <w:rPr>
                <w:rFonts w:ascii="Arial" w:hAnsi="Arial"/>
                <w:sz w:val="18"/>
              </w:rPr>
            </w:pPr>
          </w:p>
        </w:tc>
        <w:tc>
          <w:tcPr>
            <w:tcW w:w="567" w:type="dxa"/>
          </w:tcPr>
          <w:p w14:paraId="1B30CF84" w14:textId="77777777" w:rsidR="007736F9" w:rsidRPr="00BD529F" w:rsidRDefault="007736F9" w:rsidP="007736F9">
            <w:pPr>
              <w:pStyle w:val="TAC"/>
            </w:pPr>
            <w:r w:rsidRPr="00BD529F">
              <w:t>M</w:t>
            </w:r>
          </w:p>
        </w:tc>
        <w:tc>
          <w:tcPr>
            <w:tcW w:w="958" w:type="dxa"/>
          </w:tcPr>
          <w:p w14:paraId="3A95C270" w14:textId="77777777" w:rsidR="007736F9" w:rsidRPr="00BD529F" w:rsidRDefault="007736F9" w:rsidP="007736F9">
            <w:pPr>
              <w:pStyle w:val="TAC"/>
            </w:pPr>
            <w:r w:rsidRPr="00BD529F">
              <w:t>No</w:t>
            </w:r>
          </w:p>
        </w:tc>
      </w:tr>
      <w:tr w:rsidR="007736F9" w:rsidRPr="00BD529F" w14:paraId="3C418729" w14:textId="77777777" w:rsidTr="007736F9">
        <w:trPr>
          <w:jc w:val="center"/>
        </w:trPr>
        <w:tc>
          <w:tcPr>
            <w:tcW w:w="2504" w:type="dxa"/>
          </w:tcPr>
          <w:p w14:paraId="2816A059" w14:textId="77777777" w:rsidR="007736F9" w:rsidRPr="00BD529F" w:rsidRDefault="007736F9" w:rsidP="007736F9">
            <w:pPr>
              <w:pStyle w:val="TAL"/>
            </w:pPr>
            <w:r w:rsidRPr="00BD529F">
              <w:t>Interval-Time</w:t>
            </w:r>
          </w:p>
        </w:tc>
        <w:tc>
          <w:tcPr>
            <w:tcW w:w="650" w:type="dxa"/>
          </w:tcPr>
          <w:p w14:paraId="07123653" w14:textId="77777777" w:rsidR="007736F9" w:rsidRPr="00BD529F" w:rsidRDefault="007736F9" w:rsidP="007736F9">
            <w:pPr>
              <w:pStyle w:val="TAC"/>
            </w:pPr>
            <w:r w:rsidRPr="00BD529F">
              <w:t>2539</w:t>
            </w:r>
          </w:p>
        </w:tc>
        <w:tc>
          <w:tcPr>
            <w:tcW w:w="850" w:type="dxa"/>
          </w:tcPr>
          <w:p w14:paraId="60BAC646" w14:textId="77777777" w:rsidR="007736F9" w:rsidRPr="00BD529F" w:rsidRDefault="007736F9" w:rsidP="007736F9">
            <w:pPr>
              <w:pStyle w:val="TAC"/>
            </w:pPr>
            <w:r w:rsidRPr="00BD529F">
              <w:t>7.4.44</w:t>
            </w:r>
          </w:p>
        </w:tc>
        <w:tc>
          <w:tcPr>
            <w:tcW w:w="1896" w:type="dxa"/>
          </w:tcPr>
          <w:p w14:paraId="78554724" w14:textId="77777777" w:rsidR="007736F9" w:rsidRPr="00BD529F" w:rsidRDefault="007736F9" w:rsidP="007736F9">
            <w:pPr>
              <w:pStyle w:val="TAC"/>
            </w:pPr>
            <w:r w:rsidRPr="00BD529F">
              <w:t>Unsigned32</w:t>
            </w:r>
          </w:p>
        </w:tc>
        <w:tc>
          <w:tcPr>
            <w:tcW w:w="548" w:type="dxa"/>
          </w:tcPr>
          <w:p w14:paraId="7A971680" w14:textId="77777777" w:rsidR="007736F9" w:rsidRPr="00BD529F" w:rsidRDefault="007736F9" w:rsidP="007736F9">
            <w:pPr>
              <w:pStyle w:val="TAC"/>
            </w:pPr>
            <w:r w:rsidRPr="00BD529F">
              <w:t>V</w:t>
            </w:r>
          </w:p>
        </w:tc>
        <w:tc>
          <w:tcPr>
            <w:tcW w:w="567" w:type="dxa"/>
          </w:tcPr>
          <w:p w14:paraId="11473865" w14:textId="77777777" w:rsidR="007736F9" w:rsidRPr="00BD529F" w:rsidRDefault="007736F9" w:rsidP="007736F9">
            <w:pPr>
              <w:keepNext/>
              <w:keepLines/>
              <w:spacing w:after="0"/>
              <w:jc w:val="center"/>
              <w:rPr>
                <w:rFonts w:ascii="Arial" w:hAnsi="Arial"/>
                <w:sz w:val="18"/>
              </w:rPr>
            </w:pPr>
          </w:p>
        </w:tc>
        <w:tc>
          <w:tcPr>
            <w:tcW w:w="709" w:type="dxa"/>
          </w:tcPr>
          <w:p w14:paraId="744B32F6" w14:textId="77777777" w:rsidR="007736F9" w:rsidRPr="00BD529F" w:rsidRDefault="007736F9" w:rsidP="007736F9">
            <w:pPr>
              <w:keepNext/>
              <w:keepLines/>
              <w:spacing w:after="0"/>
              <w:jc w:val="center"/>
              <w:rPr>
                <w:rFonts w:ascii="Arial" w:hAnsi="Arial"/>
                <w:sz w:val="18"/>
              </w:rPr>
            </w:pPr>
          </w:p>
        </w:tc>
        <w:tc>
          <w:tcPr>
            <w:tcW w:w="567" w:type="dxa"/>
          </w:tcPr>
          <w:p w14:paraId="03EEF105" w14:textId="77777777" w:rsidR="007736F9" w:rsidRPr="00BD529F" w:rsidRDefault="007736F9" w:rsidP="007736F9">
            <w:pPr>
              <w:pStyle w:val="TAC"/>
            </w:pPr>
            <w:r w:rsidRPr="00BD529F">
              <w:t>M</w:t>
            </w:r>
          </w:p>
        </w:tc>
        <w:tc>
          <w:tcPr>
            <w:tcW w:w="958" w:type="dxa"/>
          </w:tcPr>
          <w:p w14:paraId="00A104CB" w14:textId="77777777" w:rsidR="007736F9" w:rsidRPr="00BD529F" w:rsidRDefault="007736F9" w:rsidP="007736F9">
            <w:pPr>
              <w:pStyle w:val="TAC"/>
            </w:pPr>
            <w:r w:rsidRPr="00BD529F">
              <w:t>No</w:t>
            </w:r>
          </w:p>
        </w:tc>
      </w:tr>
      <w:tr w:rsidR="007736F9" w:rsidRPr="00BD529F" w14:paraId="635A2571" w14:textId="77777777" w:rsidTr="007736F9">
        <w:trPr>
          <w:jc w:val="center"/>
        </w:trPr>
        <w:tc>
          <w:tcPr>
            <w:tcW w:w="2504" w:type="dxa"/>
          </w:tcPr>
          <w:p w14:paraId="38EAF834" w14:textId="77777777" w:rsidR="007736F9" w:rsidRPr="00BD529F" w:rsidRDefault="007736F9" w:rsidP="007736F9">
            <w:pPr>
              <w:pStyle w:val="TAL"/>
            </w:pPr>
            <w:r w:rsidRPr="00BD529F">
              <w:t>Periodic-LDR-Information</w:t>
            </w:r>
          </w:p>
        </w:tc>
        <w:tc>
          <w:tcPr>
            <w:tcW w:w="650" w:type="dxa"/>
          </w:tcPr>
          <w:p w14:paraId="2940ACB2" w14:textId="77777777" w:rsidR="007736F9" w:rsidRPr="00BD529F" w:rsidRDefault="007736F9" w:rsidP="007736F9">
            <w:pPr>
              <w:pStyle w:val="TAC"/>
            </w:pPr>
            <w:r w:rsidRPr="00BD529F">
              <w:t>2540</w:t>
            </w:r>
          </w:p>
        </w:tc>
        <w:tc>
          <w:tcPr>
            <w:tcW w:w="850" w:type="dxa"/>
          </w:tcPr>
          <w:p w14:paraId="312DFF48" w14:textId="77777777" w:rsidR="007736F9" w:rsidRPr="00BD529F" w:rsidRDefault="007736F9" w:rsidP="007736F9">
            <w:pPr>
              <w:pStyle w:val="TAC"/>
            </w:pPr>
            <w:r w:rsidRPr="00BD529F">
              <w:t>7.4.45</w:t>
            </w:r>
          </w:p>
        </w:tc>
        <w:tc>
          <w:tcPr>
            <w:tcW w:w="1896" w:type="dxa"/>
          </w:tcPr>
          <w:p w14:paraId="4CA74618" w14:textId="77777777" w:rsidR="007736F9" w:rsidRPr="00BD529F" w:rsidRDefault="007736F9" w:rsidP="007736F9">
            <w:pPr>
              <w:pStyle w:val="TAC"/>
            </w:pPr>
            <w:r w:rsidRPr="00BD529F">
              <w:t>Grouped</w:t>
            </w:r>
          </w:p>
        </w:tc>
        <w:tc>
          <w:tcPr>
            <w:tcW w:w="548" w:type="dxa"/>
          </w:tcPr>
          <w:p w14:paraId="4838F7DC" w14:textId="77777777" w:rsidR="007736F9" w:rsidRPr="00BD529F" w:rsidRDefault="007736F9" w:rsidP="007736F9">
            <w:pPr>
              <w:pStyle w:val="TAC"/>
            </w:pPr>
            <w:r w:rsidRPr="00BD529F">
              <w:t>V</w:t>
            </w:r>
          </w:p>
        </w:tc>
        <w:tc>
          <w:tcPr>
            <w:tcW w:w="567" w:type="dxa"/>
          </w:tcPr>
          <w:p w14:paraId="4C899766" w14:textId="77777777" w:rsidR="007736F9" w:rsidRPr="00BD529F" w:rsidRDefault="007736F9" w:rsidP="007736F9">
            <w:pPr>
              <w:keepNext/>
              <w:keepLines/>
              <w:spacing w:after="0"/>
              <w:jc w:val="center"/>
              <w:rPr>
                <w:rFonts w:ascii="Arial" w:hAnsi="Arial"/>
                <w:sz w:val="18"/>
              </w:rPr>
            </w:pPr>
          </w:p>
        </w:tc>
        <w:tc>
          <w:tcPr>
            <w:tcW w:w="709" w:type="dxa"/>
          </w:tcPr>
          <w:p w14:paraId="55821425" w14:textId="77777777" w:rsidR="007736F9" w:rsidRPr="00BD529F" w:rsidRDefault="007736F9" w:rsidP="007736F9">
            <w:pPr>
              <w:keepNext/>
              <w:keepLines/>
              <w:spacing w:after="0"/>
              <w:jc w:val="center"/>
              <w:rPr>
                <w:rFonts w:ascii="Arial" w:hAnsi="Arial"/>
                <w:sz w:val="18"/>
              </w:rPr>
            </w:pPr>
          </w:p>
        </w:tc>
        <w:tc>
          <w:tcPr>
            <w:tcW w:w="567" w:type="dxa"/>
          </w:tcPr>
          <w:p w14:paraId="7A4BC573" w14:textId="77777777" w:rsidR="007736F9" w:rsidRPr="00BD529F" w:rsidRDefault="007736F9" w:rsidP="007736F9">
            <w:pPr>
              <w:pStyle w:val="TAC"/>
            </w:pPr>
            <w:r w:rsidRPr="00BD529F">
              <w:t>M</w:t>
            </w:r>
          </w:p>
        </w:tc>
        <w:tc>
          <w:tcPr>
            <w:tcW w:w="958" w:type="dxa"/>
          </w:tcPr>
          <w:p w14:paraId="47E2D034" w14:textId="77777777" w:rsidR="007736F9" w:rsidRPr="00BD529F" w:rsidRDefault="007736F9" w:rsidP="007736F9">
            <w:pPr>
              <w:pStyle w:val="TAC"/>
            </w:pPr>
            <w:r w:rsidRPr="00BD529F">
              <w:t>No</w:t>
            </w:r>
          </w:p>
        </w:tc>
      </w:tr>
      <w:tr w:rsidR="007736F9" w:rsidRPr="00BD529F" w14:paraId="7BCD7F48" w14:textId="77777777" w:rsidTr="007736F9">
        <w:trPr>
          <w:jc w:val="center"/>
        </w:trPr>
        <w:tc>
          <w:tcPr>
            <w:tcW w:w="2504" w:type="dxa"/>
          </w:tcPr>
          <w:p w14:paraId="145B55FE" w14:textId="77777777" w:rsidR="007736F9" w:rsidRPr="00BD529F" w:rsidRDefault="007736F9" w:rsidP="007736F9">
            <w:pPr>
              <w:pStyle w:val="TAL"/>
            </w:pPr>
            <w:r w:rsidRPr="00BD529F">
              <w:t>Reporting-Amount</w:t>
            </w:r>
          </w:p>
        </w:tc>
        <w:tc>
          <w:tcPr>
            <w:tcW w:w="650" w:type="dxa"/>
          </w:tcPr>
          <w:p w14:paraId="0EFEA102" w14:textId="77777777" w:rsidR="007736F9" w:rsidRPr="00BD529F" w:rsidRDefault="007736F9" w:rsidP="007736F9">
            <w:pPr>
              <w:pStyle w:val="TAC"/>
            </w:pPr>
            <w:r w:rsidRPr="00BD529F">
              <w:t>2541</w:t>
            </w:r>
          </w:p>
        </w:tc>
        <w:tc>
          <w:tcPr>
            <w:tcW w:w="850" w:type="dxa"/>
          </w:tcPr>
          <w:p w14:paraId="597371E3" w14:textId="77777777" w:rsidR="007736F9" w:rsidRPr="00BD529F" w:rsidRDefault="007736F9" w:rsidP="007736F9">
            <w:pPr>
              <w:pStyle w:val="TAC"/>
            </w:pPr>
            <w:r w:rsidRPr="00BD529F">
              <w:t>7.4.46</w:t>
            </w:r>
          </w:p>
        </w:tc>
        <w:tc>
          <w:tcPr>
            <w:tcW w:w="1896" w:type="dxa"/>
          </w:tcPr>
          <w:p w14:paraId="3CE4F917" w14:textId="77777777" w:rsidR="007736F9" w:rsidRPr="00BD529F" w:rsidRDefault="007736F9" w:rsidP="007736F9">
            <w:pPr>
              <w:pStyle w:val="TAC"/>
            </w:pPr>
            <w:r w:rsidRPr="00BD529F">
              <w:t>Unsigned32</w:t>
            </w:r>
          </w:p>
        </w:tc>
        <w:tc>
          <w:tcPr>
            <w:tcW w:w="548" w:type="dxa"/>
          </w:tcPr>
          <w:p w14:paraId="3734C936" w14:textId="77777777" w:rsidR="007736F9" w:rsidRPr="00BD529F" w:rsidRDefault="007736F9" w:rsidP="007736F9">
            <w:pPr>
              <w:pStyle w:val="TAC"/>
            </w:pPr>
            <w:r w:rsidRPr="00BD529F">
              <w:t>V</w:t>
            </w:r>
          </w:p>
        </w:tc>
        <w:tc>
          <w:tcPr>
            <w:tcW w:w="567" w:type="dxa"/>
          </w:tcPr>
          <w:p w14:paraId="7F17FEFF" w14:textId="77777777" w:rsidR="007736F9" w:rsidRPr="00BD529F" w:rsidRDefault="007736F9" w:rsidP="007736F9">
            <w:pPr>
              <w:keepNext/>
              <w:keepLines/>
              <w:spacing w:after="0"/>
              <w:jc w:val="center"/>
              <w:rPr>
                <w:rFonts w:ascii="Arial" w:hAnsi="Arial"/>
                <w:sz w:val="18"/>
              </w:rPr>
            </w:pPr>
          </w:p>
        </w:tc>
        <w:tc>
          <w:tcPr>
            <w:tcW w:w="709" w:type="dxa"/>
          </w:tcPr>
          <w:p w14:paraId="569E696E" w14:textId="77777777" w:rsidR="007736F9" w:rsidRPr="00BD529F" w:rsidRDefault="007736F9" w:rsidP="007736F9">
            <w:pPr>
              <w:keepNext/>
              <w:keepLines/>
              <w:spacing w:after="0"/>
              <w:jc w:val="center"/>
              <w:rPr>
                <w:rFonts w:ascii="Arial" w:hAnsi="Arial"/>
                <w:sz w:val="18"/>
              </w:rPr>
            </w:pPr>
          </w:p>
        </w:tc>
        <w:tc>
          <w:tcPr>
            <w:tcW w:w="567" w:type="dxa"/>
          </w:tcPr>
          <w:p w14:paraId="163F9747" w14:textId="77777777" w:rsidR="007736F9" w:rsidRPr="00BD529F" w:rsidRDefault="007736F9" w:rsidP="007736F9">
            <w:pPr>
              <w:pStyle w:val="TAC"/>
            </w:pPr>
            <w:r w:rsidRPr="00BD529F">
              <w:t>M</w:t>
            </w:r>
          </w:p>
        </w:tc>
        <w:tc>
          <w:tcPr>
            <w:tcW w:w="958" w:type="dxa"/>
          </w:tcPr>
          <w:p w14:paraId="209B2B01" w14:textId="77777777" w:rsidR="007736F9" w:rsidRPr="00BD529F" w:rsidRDefault="007736F9" w:rsidP="007736F9">
            <w:pPr>
              <w:pStyle w:val="TAC"/>
            </w:pPr>
            <w:r w:rsidRPr="00BD529F">
              <w:t>No</w:t>
            </w:r>
          </w:p>
        </w:tc>
      </w:tr>
      <w:tr w:rsidR="007736F9" w:rsidRPr="00BD529F" w14:paraId="4CD7E67E" w14:textId="77777777" w:rsidTr="007736F9">
        <w:trPr>
          <w:jc w:val="center"/>
        </w:trPr>
        <w:tc>
          <w:tcPr>
            <w:tcW w:w="2504" w:type="dxa"/>
          </w:tcPr>
          <w:p w14:paraId="1598D6A8" w14:textId="77777777" w:rsidR="007736F9" w:rsidRPr="00BD529F" w:rsidRDefault="007736F9" w:rsidP="007736F9">
            <w:pPr>
              <w:pStyle w:val="TAL"/>
            </w:pPr>
            <w:r w:rsidRPr="00BD529F">
              <w:t>Reporting-Interval</w:t>
            </w:r>
          </w:p>
        </w:tc>
        <w:tc>
          <w:tcPr>
            <w:tcW w:w="650" w:type="dxa"/>
          </w:tcPr>
          <w:p w14:paraId="236FBB48" w14:textId="77777777" w:rsidR="007736F9" w:rsidRPr="00BD529F" w:rsidRDefault="007736F9" w:rsidP="007736F9">
            <w:pPr>
              <w:pStyle w:val="TAC"/>
            </w:pPr>
            <w:r w:rsidRPr="00BD529F">
              <w:t>2542</w:t>
            </w:r>
          </w:p>
        </w:tc>
        <w:tc>
          <w:tcPr>
            <w:tcW w:w="850" w:type="dxa"/>
          </w:tcPr>
          <w:p w14:paraId="1070813E" w14:textId="77777777" w:rsidR="007736F9" w:rsidRPr="00BD529F" w:rsidRDefault="007736F9" w:rsidP="007736F9">
            <w:pPr>
              <w:pStyle w:val="TAC"/>
            </w:pPr>
            <w:r w:rsidRPr="00BD529F">
              <w:t>7.4.47</w:t>
            </w:r>
          </w:p>
        </w:tc>
        <w:tc>
          <w:tcPr>
            <w:tcW w:w="1896" w:type="dxa"/>
          </w:tcPr>
          <w:p w14:paraId="471AD0F5" w14:textId="77777777" w:rsidR="007736F9" w:rsidRPr="00BD529F" w:rsidRDefault="007736F9" w:rsidP="007736F9">
            <w:pPr>
              <w:pStyle w:val="TAC"/>
            </w:pPr>
            <w:r w:rsidRPr="00BD529F">
              <w:t>Unsigned32</w:t>
            </w:r>
          </w:p>
        </w:tc>
        <w:tc>
          <w:tcPr>
            <w:tcW w:w="548" w:type="dxa"/>
          </w:tcPr>
          <w:p w14:paraId="6ACF3200" w14:textId="77777777" w:rsidR="007736F9" w:rsidRPr="00BD529F" w:rsidRDefault="007736F9" w:rsidP="007736F9">
            <w:pPr>
              <w:pStyle w:val="TAC"/>
            </w:pPr>
            <w:r w:rsidRPr="00BD529F">
              <w:t>V</w:t>
            </w:r>
          </w:p>
        </w:tc>
        <w:tc>
          <w:tcPr>
            <w:tcW w:w="567" w:type="dxa"/>
          </w:tcPr>
          <w:p w14:paraId="29BE1287" w14:textId="77777777" w:rsidR="007736F9" w:rsidRPr="00BD529F" w:rsidRDefault="007736F9" w:rsidP="007736F9">
            <w:pPr>
              <w:keepNext/>
              <w:keepLines/>
              <w:spacing w:after="0"/>
              <w:jc w:val="center"/>
              <w:rPr>
                <w:rFonts w:ascii="Arial" w:hAnsi="Arial"/>
                <w:sz w:val="18"/>
              </w:rPr>
            </w:pPr>
          </w:p>
        </w:tc>
        <w:tc>
          <w:tcPr>
            <w:tcW w:w="709" w:type="dxa"/>
          </w:tcPr>
          <w:p w14:paraId="7BD98780" w14:textId="77777777" w:rsidR="007736F9" w:rsidRPr="00BD529F" w:rsidRDefault="007736F9" w:rsidP="007736F9">
            <w:pPr>
              <w:keepNext/>
              <w:keepLines/>
              <w:spacing w:after="0"/>
              <w:jc w:val="center"/>
              <w:rPr>
                <w:rFonts w:ascii="Arial" w:hAnsi="Arial"/>
                <w:sz w:val="18"/>
              </w:rPr>
            </w:pPr>
          </w:p>
        </w:tc>
        <w:tc>
          <w:tcPr>
            <w:tcW w:w="567" w:type="dxa"/>
          </w:tcPr>
          <w:p w14:paraId="63303E1F" w14:textId="77777777" w:rsidR="007736F9" w:rsidRPr="00BD529F" w:rsidRDefault="007736F9" w:rsidP="007736F9">
            <w:pPr>
              <w:pStyle w:val="TAC"/>
            </w:pPr>
            <w:r w:rsidRPr="00BD529F">
              <w:t>M</w:t>
            </w:r>
          </w:p>
        </w:tc>
        <w:tc>
          <w:tcPr>
            <w:tcW w:w="958" w:type="dxa"/>
          </w:tcPr>
          <w:p w14:paraId="4CCC1895" w14:textId="77777777" w:rsidR="007736F9" w:rsidRPr="00BD529F" w:rsidRDefault="007736F9" w:rsidP="007736F9">
            <w:pPr>
              <w:pStyle w:val="TAC"/>
            </w:pPr>
            <w:r w:rsidRPr="00BD529F">
              <w:t>No</w:t>
            </w:r>
          </w:p>
        </w:tc>
      </w:tr>
      <w:tr w:rsidR="007736F9" w:rsidRPr="00BD529F" w14:paraId="2ED60592" w14:textId="77777777" w:rsidTr="007736F9">
        <w:trPr>
          <w:jc w:val="center"/>
        </w:trPr>
        <w:tc>
          <w:tcPr>
            <w:tcW w:w="2504" w:type="dxa"/>
          </w:tcPr>
          <w:p w14:paraId="11B24BDD" w14:textId="77777777" w:rsidR="007736F9" w:rsidRPr="00BD529F" w:rsidRDefault="007736F9" w:rsidP="007736F9">
            <w:pPr>
              <w:pStyle w:val="TAL"/>
            </w:pPr>
            <w:r w:rsidRPr="00BD529F">
              <w:t>Reporting-PLMN-List</w:t>
            </w:r>
          </w:p>
        </w:tc>
        <w:tc>
          <w:tcPr>
            <w:tcW w:w="650" w:type="dxa"/>
          </w:tcPr>
          <w:p w14:paraId="001519D5" w14:textId="77777777" w:rsidR="007736F9" w:rsidRPr="00BD529F" w:rsidRDefault="007736F9" w:rsidP="007736F9">
            <w:pPr>
              <w:pStyle w:val="TAC"/>
            </w:pPr>
            <w:r w:rsidRPr="00BD529F">
              <w:t>2543</w:t>
            </w:r>
          </w:p>
        </w:tc>
        <w:tc>
          <w:tcPr>
            <w:tcW w:w="850" w:type="dxa"/>
          </w:tcPr>
          <w:p w14:paraId="448CAADD" w14:textId="77777777" w:rsidR="007736F9" w:rsidRPr="00BD529F" w:rsidRDefault="007736F9" w:rsidP="007736F9">
            <w:pPr>
              <w:pStyle w:val="TAC"/>
            </w:pPr>
            <w:r w:rsidRPr="00BD529F">
              <w:t>7.4.48</w:t>
            </w:r>
          </w:p>
        </w:tc>
        <w:tc>
          <w:tcPr>
            <w:tcW w:w="1896" w:type="dxa"/>
          </w:tcPr>
          <w:p w14:paraId="6383B9C0" w14:textId="77777777" w:rsidR="007736F9" w:rsidRPr="00BD529F" w:rsidRDefault="007736F9" w:rsidP="007736F9">
            <w:pPr>
              <w:pStyle w:val="TAC"/>
            </w:pPr>
            <w:r w:rsidRPr="00BD529F">
              <w:t>Grouped</w:t>
            </w:r>
          </w:p>
        </w:tc>
        <w:tc>
          <w:tcPr>
            <w:tcW w:w="548" w:type="dxa"/>
          </w:tcPr>
          <w:p w14:paraId="4F79DD94" w14:textId="77777777" w:rsidR="007736F9" w:rsidRPr="00BD529F" w:rsidRDefault="007736F9" w:rsidP="007736F9">
            <w:pPr>
              <w:pStyle w:val="TAC"/>
            </w:pPr>
            <w:r w:rsidRPr="00BD529F">
              <w:t>V</w:t>
            </w:r>
          </w:p>
        </w:tc>
        <w:tc>
          <w:tcPr>
            <w:tcW w:w="567" w:type="dxa"/>
          </w:tcPr>
          <w:p w14:paraId="11366703" w14:textId="77777777" w:rsidR="007736F9" w:rsidRPr="00BD529F" w:rsidRDefault="007736F9" w:rsidP="007736F9">
            <w:pPr>
              <w:keepNext/>
              <w:keepLines/>
              <w:spacing w:after="0"/>
              <w:jc w:val="center"/>
              <w:rPr>
                <w:rFonts w:ascii="Arial" w:hAnsi="Arial"/>
                <w:sz w:val="18"/>
              </w:rPr>
            </w:pPr>
          </w:p>
        </w:tc>
        <w:tc>
          <w:tcPr>
            <w:tcW w:w="709" w:type="dxa"/>
          </w:tcPr>
          <w:p w14:paraId="6F1A954F" w14:textId="77777777" w:rsidR="007736F9" w:rsidRPr="00BD529F" w:rsidRDefault="007736F9" w:rsidP="007736F9">
            <w:pPr>
              <w:keepNext/>
              <w:keepLines/>
              <w:spacing w:after="0"/>
              <w:jc w:val="center"/>
              <w:rPr>
                <w:rFonts w:ascii="Arial" w:hAnsi="Arial"/>
                <w:sz w:val="18"/>
              </w:rPr>
            </w:pPr>
          </w:p>
        </w:tc>
        <w:tc>
          <w:tcPr>
            <w:tcW w:w="567" w:type="dxa"/>
          </w:tcPr>
          <w:p w14:paraId="69DEF2E1" w14:textId="77777777" w:rsidR="007736F9" w:rsidRPr="00BD529F" w:rsidRDefault="007736F9" w:rsidP="007736F9">
            <w:pPr>
              <w:pStyle w:val="TAC"/>
            </w:pPr>
            <w:r w:rsidRPr="00BD529F">
              <w:t>M</w:t>
            </w:r>
          </w:p>
        </w:tc>
        <w:tc>
          <w:tcPr>
            <w:tcW w:w="958" w:type="dxa"/>
          </w:tcPr>
          <w:p w14:paraId="29189342" w14:textId="77777777" w:rsidR="007736F9" w:rsidRPr="00BD529F" w:rsidRDefault="007736F9" w:rsidP="007736F9">
            <w:pPr>
              <w:pStyle w:val="TAC"/>
            </w:pPr>
            <w:r w:rsidRPr="00BD529F">
              <w:t>No</w:t>
            </w:r>
          </w:p>
        </w:tc>
      </w:tr>
      <w:tr w:rsidR="007736F9" w:rsidRPr="00BD529F" w14:paraId="2E25360A" w14:textId="77777777" w:rsidTr="007736F9">
        <w:trPr>
          <w:jc w:val="center"/>
        </w:trPr>
        <w:tc>
          <w:tcPr>
            <w:tcW w:w="2504" w:type="dxa"/>
          </w:tcPr>
          <w:p w14:paraId="63A08D86" w14:textId="77777777" w:rsidR="007736F9" w:rsidRPr="00BD529F" w:rsidRDefault="007736F9" w:rsidP="007736F9">
            <w:pPr>
              <w:pStyle w:val="TAL"/>
            </w:pPr>
            <w:r w:rsidRPr="00BD529F">
              <w:t>PLMN-ID-List</w:t>
            </w:r>
          </w:p>
        </w:tc>
        <w:tc>
          <w:tcPr>
            <w:tcW w:w="650" w:type="dxa"/>
          </w:tcPr>
          <w:p w14:paraId="21624591" w14:textId="77777777" w:rsidR="007736F9" w:rsidRPr="00BD529F" w:rsidRDefault="007736F9" w:rsidP="007736F9">
            <w:pPr>
              <w:pStyle w:val="TAC"/>
            </w:pPr>
            <w:r w:rsidRPr="00BD529F">
              <w:t>2544</w:t>
            </w:r>
          </w:p>
        </w:tc>
        <w:tc>
          <w:tcPr>
            <w:tcW w:w="850" w:type="dxa"/>
          </w:tcPr>
          <w:p w14:paraId="52139721" w14:textId="77777777" w:rsidR="007736F9" w:rsidRPr="00BD529F" w:rsidRDefault="007736F9" w:rsidP="007736F9">
            <w:pPr>
              <w:pStyle w:val="TAC"/>
            </w:pPr>
            <w:r w:rsidRPr="00BD529F">
              <w:t>7.4.49</w:t>
            </w:r>
          </w:p>
        </w:tc>
        <w:tc>
          <w:tcPr>
            <w:tcW w:w="1896" w:type="dxa"/>
          </w:tcPr>
          <w:p w14:paraId="5499A374" w14:textId="77777777" w:rsidR="007736F9" w:rsidRPr="00BD529F" w:rsidRDefault="007736F9" w:rsidP="007736F9">
            <w:pPr>
              <w:pStyle w:val="TAC"/>
            </w:pPr>
            <w:r w:rsidRPr="00BD529F">
              <w:t>Grouped</w:t>
            </w:r>
          </w:p>
        </w:tc>
        <w:tc>
          <w:tcPr>
            <w:tcW w:w="548" w:type="dxa"/>
          </w:tcPr>
          <w:p w14:paraId="25208A82" w14:textId="77777777" w:rsidR="007736F9" w:rsidRPr="00BD529F" w:rsidRDefault="007736F9" w:rsidP="007736F9">
            <w:pPr>
              <w:pStyle w:val="TAC"/>
            </w:pPr>
            <w:r w:rsidRPr="00BD529F">
              <w:t>V</w:t>
            </w:r>
          </w:p>
        </w:tc>
        <w:tc>
          <w:tcPr>
            <w:tcW w:w="567" w:type="dxa"/>
          </w:tcPr>
          <w:p w14:paraId="6C6E703F" w14:textId="77777777" w:rsidR="007736F9" w:rsidRPr="00BD529F" w:rsidRDefault="007736F9" w:rsidP="007736F9">
            <w:pPr>
              <w:keepNext/>
              <w:keepLines/>
              <w:spacing w:after="0"/>
              <w:jc w:val="center"/>
              <w:rPr>
                <w:rFonts w:ascii="Arial" w:hAnsi="Arial"/>
                <w:sz w:val="18"/>
              </w:rPr>
            </w:pPr>
          </w:p>
        </w:tc>
        <w:tc>
          <w:tcPr>
            <w:tcW w:w="709" w:type="dxa"/>
          </w:tcPr>
          <w:p w14:paraId="63D5049D" w14:textId="77777777" w:rsidR="007736F9" w:rsidRPr="00BD529F" w:rsidRDefault="007736F9" w:rsidP="007736F9">
            <w:pPr>
              <w:keepNext/>
              <w:keepLines/>
              <w:spacing w:after="0"/>
              <w:jc w:val="center"/>
              <w:rPr>
                <w:rFonts w:ascii="Arial" w:hAnsi="Arial"/>
                <w:sz w:val="18"/>
              </w:rPr>
            </w:pPr>
          </w:p>
        </w:tc>
        <w:tc>
          <w:tcPr>
            <w:tcW w:w="567" w:type="dxa"/>
          </w:tcPr>
          <w:p w14:paraId="7E1EF23E" w14:textId="77777777" w:rsidR="007736F9" w:rsidRPr="00BD529F" w:rsidRDefault="007736F9" w:rsidP="007736F9">
            <w:pPr>
              <w:pStyle w:val="TAC"/>
            </w:pPr>
            <w:r w:rsidRPr="00BD529F">
              <w:t>M</w:t>
            </w:r>
          </w:p>
        </w:tc>
        <w:tc>
          <w:tcPr>
            <w:tcW w:w="958" w:type="dxa"/>
          </w:tcPr>
          <w:p w14:paraId="0440345B" w14:textId="77777777" w:rsidR="007736F9" w:rsidRPr="00BD529F" w:rsidRDefault="007736F9" w:rsidP="007736F9">
            <w:pPr>
              <w:pStyle w:val="TAC"/>
            </w:pPr>
            <w:r w:rsidRPr="00BD529F">
              <w:t>No</w:t>
            </w:r>
          </w:p>
        </w:tc>
      </w:tr>
      <w:tr w:rsidR="007736F9" w:rsidRPr="00BD529F" w14:paraId="20C77BA9" w14:textId="77777777" w:rsidTr="007736F9">
        <w:trPr>
          <w:jc w:val="center"/>
        </w:trPr>
        <w:tc>
          <w:tcPr>
            <w:tcW w:w="2504" w:type="dxa"/>
          </w:tcPr>
          <w:p w14:paraId="6496F333" w14:textId="77777777" w:rsidR="007736F9" w:rsidRPr="00BD529F" w:rsidRDefault="007736F9" w:rsidP="007736F9">
            <w:pPr>
              <w:pStyle w:val="TAL"/>
            </w:pPr>
            <w:r w:rsidRPr="00BD529F">
              <w:t>PLR-Flags</w:t>
            </w:r>
          </w:p>
        </w:tc>
        <w:tc>
          <w:tcPr>
            <w:tcW w:w="650" w:type="dxa"/>
          </w:tcPr>
          <w:p w14:paraId="0DFCD601" w14:textId="77777777" w:rsidR="007736F9" w:rsidRPr="00BD529F" w:rsidRDefault="007736F9" w:rsidP="007736F9">
            <w:pPr>
              <w:pStyle w:val="TAC"/>
            </w:pPr>
            <w:r w:rsidRPr="00BD529F">
              <w:t>2545</w:t>
            </w:r>
          </w:p>
        </w:tc>
        <w:tc>
          <w:tcPr>
            <w:tcW w:w="850" w:type="dxa"/>
          </w:tcPr>
          <w:p w14:paraId="37AA9C1C" w14:textId="77777777" w:rsidR="007736F9" w:rsidRPr="00BD529F" w:rsidRDefault="007736F9" w:rsidP="007736F9">
            <w:pPr>
              <w:pStyle w:val="TAC"/>
            </w:pPr>
            <w:r w:rsidRPr="00BD529F">
              <w:t>7.4.52</w:t>
            </w:r>
          </w:p>
        </w:tc>
        <w:tc>
          <w:tcPr>
            <w:tcW w:w="1896" w:type="dxa"/>
          </w:tcPr>
          <w:p w14:paraId="2733BD68" w14:textId="77777777" w:rsidR="007736F9" w:rsidRPr="00BD529F" w:rsidRDefault="007736F9" w:rsidP="007736F9">
            <w:pPr>
              <w:pStyle w:val="TAC"/>
            </w:pPr>
            <w:r w:rsidRPr="00BD529F">
              <w:t>Unsigned32</w:t>
            </w:r>
          </w:p>
        </w:tc>
        <w:tc>
          <w:tcPr>
            <w:tcW w:w="548" w:type="dxa"/>
          </w:tcPr>
          <w:p w14:paraId="06F61374" w14:textId="77777777" w:rsidR="007736F9" w:rsidRPr="00BD529F" w:rsidRDefault="007736F9" w:rsidP="007736F9">
            <w:pPr>
              <w:pStyle w:val="TAC"/>
            </w:pPr>
            <w:r w:rsidRPr="00BD529F">
              <w:t>V</w:t>
            </w:r>
          </w:p>
        </w:tc>
        <w:tc>
          <w:tcPr>
            <w:tcW w:w="567" w:type="dxa"/>
          </w:tcPr>
          <w:p w14:paraId="2955065C" w14:textId="77777777" w:rsidR="007736F9" w:rsidRPr="00BD529F" w:rsidRDefault="007736F9" w:rsidP="007736F9">
            <w:pPr>
              <w:keepNext/>
              <w:keepLines/>
              <w:spacing w:after="0"/>
              <w:jc w:val="center"/>
              <w:rPr>
                <w:rFonts w:ascii="Arial" w:hAnsi="Arial"/>
                <w:sz w:val="18"/>
              </w:rPr>
            </w:pPr>
          </w:p>
        </w:tc>
        <w:tc>
          <w:tcPr>
            <w:tcW w:w="709" w:type="dxa"/>
          </w:tcPr>
          <w:p w14:paraId="3DE1BA42" w14:textId="77777777" w:rsidR="007736F9" w:rsidRPr="00BD529F" w:rsidRDefault="007736F9" w:rsidP="007736F9">
            <w:pPr>
              <w:keepNext/>
              <w:keepLines/>
              <w:spacing w:after="0"/>
              <w:jc w:val="center"/>
              <w:rPr>
                <w:rFonts w:ascii="Arial" w:hAnsi="Arial"/>
                <w:sz w:val="18"/>
              </w:rPr>
            </w:pPr>
          </w:p>
        </w:tc>
        <w:tc>
          <w:tcPr>
            <w:tcW w:w="567" w:type="dxa"/>
          </w:tcPr>
          <w:p w14:paraId="17B350B8" w14:textId="77777777" w:rsidR="007736F9" w:rsidRPr="00BD529F" w:rsidRDefault="007736F9" w:rsidP="007736F9">
            <w:pPr>
              <w:pStyle w:val="TAC"/>
            </w:pPr>
            <w:r w:rsidRPr="00BD529F">
              <w:t>M</w:t>
            </w:r>
          </w:p>
        </w:tc>
        <w:tc>
          <w:tcPr>
            <w:tcW w:w="958" w:type="dxa"/>
          </w:tcPr>
          <w:p w14:paraId="552C550B" w14:textId="77777777" w:rsidR="007736F9" w:rsidRPr="00BD529F" w:rsidRDefault="007736F9" w:rsidP="007736F9">
            <w:pPr>
              <w:pStyle w:val="TAC"/>
            </w:pPr>
            <w:r w:rsidRPr="00BD529F">
              <w:t>No</w:t>
            </w:r>
          </w:p>
        </w:tc>
      </w:tr>
      <w:tr w:rsidR="007736F9" w:rsidRPr="00BD529F" w14:paraId="5A339CCF" w14:textId="77777777" w:rsidTr="007736F9">
        <w:trPr>
          <w:jc w:val="center"/>
        </w:trPr>
        <w:tc>
          <w:tcPr>
            <w:tcW w:w="2504" w:type="dxa"/>
          </w:tcPr>
          <w:p w14:paraId="1FDFD51E" w14:textId="77777777" w:rsidR="007736F9" w:rsidRPr="00BD529F" w:rsidRDefault="007736F9" w:rsidP="007736F9">
            <w:pPr>
              <w:pStyle w:val="TAL"/>
            </w:pPr>
            <w:r w:rsidRPr="00BD529F">
              <w:t>PLA-Flags</w:t>
            </w:r>
          </w:p>
        </w:tc>
        <w:tc>
          <w:tcPr>
            <w:tcW w:w="650" w:type="dxa"/>
          </w:tcPr>
          <w:p w14:paraId="68FFA7C1" w14:textId="77777777" w:rsidR="007736F9" w:rsidRPr="00BD529F" w:rsidRDefault="007736F9" w:rsidP="007736F9">
            <w:pPr>
              <w:pStyle w:val="TAC"/>
            </w:pPr>
            <w:r w:rsidRPr="00BD529F">
              <w:t>2546</w:t>
            </w:r>
          </w:p>
        </w:tc>
        <w:tc>
          <w:tcPr>
            <w:tcW w:w="850" w:type="dxa"/>
          </w:tcPr>
          <w:p w14:paraId="32D3785F" w14:textId="77777777" w:rsidR="007736F9" w:rsidRPr="00BD529F" w:rsidRDefault="007736F9" w:rsidP="007736F9">
            <w:pPr>
              <w:pStyle w:val="TAC"/>
            </w:pPr>
            <w:r w:rsidRPr="00BD529F">
              <w:t>7.4.53</w:t>
            </w:r>
          </w:p>
        </w:tc>
        <w:tc>
          <w:tcPr>
            <w:tcW w:w="1896" w:type="dxa"/>
          </w:tcPr>
          <w:p w14:paraId="75BDA582" w14:textId="77777777" w:rsidR="007736F9" w:rsidRPr="00BD529F" w:rsidRDefault="007736F9" w:rsidP="007736F9">
            <w:pPr>
              <w:pStyle w:val="TAC"/>
            </w:pPr>
            <w:r w:rsidRPr="00BD529F">
              <w:t>Unsigned32</w:t>
            </w:r>
          </w:p>
        </w:tc>
        <w:tc>
          <w:tcPr>
            <w:tcW w:w="548" w:type="dxa"/>
          </w:tcPr>
          <w:p w14:paraId="078353A2" w14:textId="77777777" w:rsidR="007736F9" w:rsidRPr="00BD529F" w:rsidRDefault="007736F9" w:rsidP="007736F9">
            <w:pPr>
              <w:pStyle w:val="TAC"/>
            </w:pPr>
            <w:r w:rsidRPr="00BD529F">
              <w:t>V</w:t>
            </w:r>
          </w:p>
        </w:tc>
        <w:tc>
          <w:tcPr>
            <w:tcW w:w="567" w:type="dxa"/>
          </w:tcPr>
          <w:p w14:paraId="542C1470" w14:textId="77777777" w:rsidR="007736F9" w:rsidRPr="00BD529F" w:rsidRDefault="007736F9" w:rsidP="007736F9">
            <w:pPr>
              <w:keepNext/>
              <w:keepLines/>
              <w:spacing w:after="0"/>
              <w:jc w:val="center"/>
              <w:rPr>
                <w:rFonts w:ascii="Arial" w:hAnsi="Arial"/>
                <w:sz w:val="18"/>
              </w:rPr>
            </w:pPr>
          </w:p>
        </w:tc>
        <w:tc>
          <w:tcPr>
            <w:tcW w:w="709" w:type="dxa"/>
          </w:tcPr>
          <w:p w14:paraId="3A18FB6F" w14:textId="77777777" w:rsidR="007736F9" w:rsidRPr="00BD529F" w:rsidRDefault="007736F9" w:rsidP="007736F9">
            <w:pPr>
              <w:keepNext/>
              <w:keepLines/>
              <w:spacing w:after="0"/>
              <w:jc w:val="center"/>
              <w:rPr>
                <w:rFonts w:ascii="Arial" w:hAnsi="Arial"/>
                <w:sz w:val="18"/>
              </w:rPr>
            </w:pPr>
          </w:p>
        </w:tc>
        <w:tc>
          <w:tcPr>
            <w:tcW w:w="567" w:type="dxa"/>
          </w:tcPr>
          <w:p w14:paraId="6B7296A1" w14:textId="77777777" w:rsidR="007736F9" w:rsidRPr="00BD529F" w:rsidRDefault="007736F9" w:rsidP="007736F9">
            <w:pPr>
              <w:pStyle w:val="TAC"/>
            </w:pPr>
            <w:r w:rsidRPr="00BD529F">
              <w:t>M</w:t>
            </w:r>
          </w:p>
        </w:tc>
        <w:tc>
          <w:tcPr>
            <w:tcW w:w="958" w:type="dxa"/>
          </w:tcPr>
          <w:p w14:paraId="26099F5E" w14:textId="77777777" w:rsidR="007736F9" w:rsidRPr="00BD529F" w:rsidRDefault="007736F9" w:rsidP="007736F9">
            <w:pPr>
              <w:pStyle w:val="TAC"/>
            </w:pPr>
            <w:r w:rsidRPr="00BD529F">
              <w:t>No</w:t>
            </w:r>
          </w:p>
        </w:tc>
      </w:tr>
      <w:tr w:rsidR="007736F9" w:rsidRPr="00BD529F" w14:paraId="49DB8066" w14:textId="77777777" w:rsidTr="007736F9">
        <w:trPr>
          <w:jc w:val="center"/>
        </w:trPr>
        <w:tc>
          <w:tcPr>
            <w:tcW w:w="2504" w:type="dxa"/>
          </w:tcPr>
          <w:p w14:paraId="09138BDE" w14:textId="77777777" w:rsidR="007736F9" w:rsidRPr="00BD529F" w:rsidRDefault="007736F9" w:rsidP="007736F9">
            <w:pPr>
              <w:pStyle w:val="TAL"/>
            </w:pPr>
            <w:r w:rsidRPr="00BD529F">
              <w:t>Deferred-MT-LR-Data</w:t>
            </w:r>
          </w:p>
        </w:tc>
        <w:tc>
          <w:tcPr>
            <w:tcW w:w="650" w:type="dxa"/>
          </w:tcPr>
          <w:p w14:paraId="4DE96EE2" w14:textId="77777777" w:rsidR="007736F9" w:rsidRPr="00BD529F" w:rsidRDefault="007736F9" w:rsidP="007736F9">
            <w:pPr>
              <w:pStyle w:val="TAC"/>
            </w:pPr>
            <w:r w:rsidRPr="00BD529F">
              <w:t>2547</w:t>
            </w:r>
          </w:p>
        </w:tc>
        <w:tc>
          <w:tcPr>
            <w:tcW w:w="850" w:type="dxa"/>
          </w:tcPr>
          <w:p w14:paraId="0F4FA687" w14:textId="77777777" w:rsidR="007736F9" w:rsidRPr="00BD529F" w:rsidRDefault="007736F9" w:rsidP="007736F9">
            <w:pPr>
              <w:pStyle w:val="TAC"/>
            </w:pPr>
            <w:r w:rsidRPr="00BD529F">
              <w:t>7.4.54</w:t>
            </w:r>
          </w:p>
        </w:tc>
        <w:tc>
          <w:tcPr>
            <w:tcW w:w="1896" w:type="dxa"/>
          </w:tcPr>
          <w:p w14:paraId="7DB43506" w14:textId="77777777" w:rsidR="007736F9" w:rsidRPr="00BD529F" w:rsidRDefault="007736F9" w:rsidP="007736F9">
            <w:pPr>
              <w:pStyle w:val="TAC"/>
            </w:pPr>
            <w:r w:rsidRPr="00BD529F">
              <w:t>Grouped</w:t>
            </w:r>
          </w:p>
        </w:tc>
        <w:tc>
          <w:tcPr>
            <w:tcW w:w="548" w:type="dxa"/>
          </w:tcPr>
          <w:p w14:paraId="056318ED" w14:textId="77777777" w:rsidR="007736F9" w:rsidRPr="00BD529F" w:rsidRDefault="007736F9" w:rsidP="007736F9">
            <w:pPr>
              <w:pStyle w:val="TAC"/>
            </w:pPr>
            <w:r w:rsidRPr="00BD529F">
              <w:t>V</w:t>
            </w:r>
          </w:p>
        </w:tc>
        <w:tc>
          <w:tcPr>
            <w:tcW w:w="567" w:type="dxa"/>
          </w:tcPr>
          <w:p w14:paraId="45BFE562" w14:textId="77777777" w:rsidR="007736F9" w:rsidRPr="00BD529F" w:rsidRDefault="007736F9" w:rsidP="007736F9">
            <w:pPr>
              <w:keepNext/>
              <w:keepLines/>
              <w:spacing w:after="0"/>
              <w:jc w:val="center"/>
              <w:rPr>
                <w:rFonts w:ascii="Arial" w:hAnsi="Arial"/>
                <w:sz w:val="18"/>
              </w:rPr>
            </w:pPr>
          </w:p>
        </w:tc>
        <w:tc>
          <w:tcPr>
            <w:tcW w:w="709" w:type="dxa"/>
          </w:tcPr>
          <w:p w14:paraId="6DCFBDA9" w14:textId="77777777" w:rsidR="007736F9" w:rsidRPr="00BD529F" w:rsidRDefault="007736F9" w:rsidP="007736F9">
            <w:pPr>
              <w:keepNext/>
              <w:keepLines/>
              <w:spacing w:after="0"/>
              <w:jc w:val="center"/>
              <w:rPr>
                <w:rFonts w:ascii="Arial" w:hAnsi="Arial"/>
                <w:sz w:val="18"/>
              </w:rPr>
            </w:pPr>
          </w:p>
        </w:tc>
        <w:tc>
          <w:tcPr>
            <w:tcW w:w="567" w:type="dxa"/>
          </w:tcPr>
          <w:p w14:paraId="55ABED29" w14:textId="77777777" w:rsidR="007736F9" w:rsidRPr="00BD529F" w:rsidRDefault="007736F9" w:rsidP="007736F9">
            <w:pPr>
              <w:pStyle w:val="TAC"/>
            </w:pPr>
            <w:r w:rsidRPr="00BD529F">
              <w:t>M</w:t>
            </w:r>
          </w:p>
        </w:tc>
        <w:tc>
          <w:tcPr>
            <w:tcW w:w="958" w:type="dxa"/>
          </w:tcPr>
          <w:p w14:paraId="3FB625F8" w14:textId="77777777" w:rsidR="007736F9" w:rsidRPr="00BD529F" w:rsidRDefault="007736F9" w:rsidP="007736F9">
            <w:pPr>
              <w:pStyle w:val="TAC"/>
            </w:pPr>
            <w:r w:rsidRPr="00BD529F">
              <w:t>No</w:t>
            </w:r>
          </w:p>
        </w:tc>
      </w:tr>
      <w:tr w:rsidR="007736F9" w:rsidRPr="00BD529F" w14:paraId="1A83B9B2" w14:textId="77777777" w:rsidTr="007736F9">
        <w:trPr>
          <w:jc w:val="center"/>
        </w:trPr>
        <w:tc>
          <w:tcPr>
            <w:tcW w:w="2504" w:type="dxa"/>
          </w:tcPr>
          <w:p w14:paraId="04D992B7" w14:textId="77777777" w:rsidR="007736F9" w:rsidRPr="00BD529F" w:rsidRDefault="007736F9" w:rsidP="007736F9">
            <w:pPr>
              <w:pStyle w:val="TAL"/>
            </w:pPr>
            <w:r w:rsidRPr="00BD529F">
              <w:t>Termination-Cause</w:t>
            </w:r>
          </w:p>
        </w:tc>
        <w:tc>
          <w:tcPr>
            <w:tcW w:w="650" w:type="dxa"/>
          </w:tcPr>
          <w:p w14:paraId="29DE18CD" w14:textId="77777777" w:rsidR="007736F9" w:rsidRPr="00BD529F" w:rsidRDefault="007736F9" w:rsidP="007736F9">
            <w:pPr>
              <w:pStyle w:val="TAC"/>
            </w:pPr>
            <w:r w:rsidRPr="00BD529F">
              <w:t>2548</w:t>
            </w:r>
          </w:p>
        </w:tc>
        <w:tc>
          <w:tcPr>
            <w:tcW w:w="850" w:type="dxa"/>
          </w:tcPr>
          <w:p w14:paraId="486A2B4B" w14:textId="77777777" w:rsidR="007736F9" w:rsidRPr="00BD529F" w:rsidRDefault="007736F9" w:rsidP="007736F9">
            <w:pPr>
              <w:pStyle w:val="TAC"/>
            </w:pPr>
            <w:r w:rsidRPr="00BD529F">
              <w:t>7.4.55</w:t>
            </w:r>
          </w:p>
        </w:tc>
        <w:tc>
          <w:tcPr>
            <w:tcW w:w="1896" w:type="dxa"/>
          </w:tcPr>
          <w:p w14:paraId="2C0BA647" w14:textId="77777777" w:rsidR="007736F9" w:rsidRPr="00BD529F" w:rsidRDefault="007736F9" w:rsidP="007736F9">
            <w:pPr>
              <w:pStyle w:val="TAC"/>
            </w:pPr>
            <w:r w:rsidRPr="00BD529F">
              <w:t>Unsigned32</w:t>
            </w:r>
          </w:p>
        </w:tc>
        <w:tc>
          <w:tcPr>
            <w:tcW w:w="548" w:type="dxa"/>
          </w:tcPr>
          <w:p w14:paraId="55F6B6F3" w14:textId="77777777" w:rsidR="007736F9" w:rsidRPr="00BD529F" w:rsidRDefault="007736F9" w:rsidP="007736F9">
            <w:pPr>
              <w:pStyle w:val="TAC"/>
            </w:pPr>
            <w:r w:rsidRPr="00BD529F">
              <w:t>V</w:t>
            </w:r>
          </w:p>
        </w:tc>
        <w:tc>
          <w:tcPr>
            <w:tcW w:w="567" w:type="dxa"/>
          </w:tcPr>
          <w:p w14:paraId="74D57B37" w14:textId="77777777" w:rsidR="007736F9" w:rsidRPr="00BD529F" w:rsidRDefault="007736F9" w:rsidP="007736F9">
            <w:pPr>
              <w:keepNext/>
              <w:keepLines/>
              <w:spacing w:after="0"/>
              <w:jc w:val="center"/>
              <w:rPr>
                <w:rFonts w:ascii="Arial" w:hAnsi="Arial"/>
                <w:sz w:val="18"/>
              </w:rPr>
            </w:pPr>
          </w:p>
        </w:tc>
        <w:tc>
          <w:tcPr>
            <w:tcW w:w="709" w:type="dxa"/>
          </w:tcPr>
          <w:p w14:paraId="3CE4DF3F" w14:textId="77777777" w:rsidR="007736F9" w:rsidRPr="00BD529F" w:rsidRDefault="007736F9" w:rsidP="007736F9">
            <w:pPr>
              <w:keepNext/>
              <w:keepLines/>
              <w:spacing w:after="0"/>
              <w:jc w:val="center"/>
              <w:rPr>
                <w:rFonts w:ascii="Arial" w:hAnsi="Arial"/>
                <w:sz w:val="18"/>
              </w:rPr>
            </w:pPr>
          </w:p>
        </w:tc>
        <w:tc>
          <w:tcPr>
            <w:tcW w:w="567" w:type="dxa"/>
          </w:tcPr>
          <w:p w14:paraId="33554DE0" w14:textId="77777777" w:rsidR="007736F9" w:rsidRPr="00BD529F" w:rsidRDefault="007736F9" w:rsidP="007736F9">
            <w:pPr>
              <w:pStyle w:val="TAC"/>
            </w:pPr>
            <w:r w:rsidRPr="00BD529F">
              <w:t>M</w:t>
            </w:r>
          </w:p>
        </w:tc>
        <w:tc>
          <w:tcPr>
            <w:tcW w:w="958" w:type="dxa"/>
          </w:tcPr>
          <w:p w14:paraId="6A9969FB" w14:textId="77777777" w:rsidR="007736F9" w:rsidRPr="00BD529F" w:rsidRDefault="007736F9" w:rsidP="007736F9">
            <w:pPr>
              <w:pStyle w:val="TAC"/>
            </w:pPr>
            <w:r w:rsidRPr="00BD529F">
              <w:t>No</w:t>
            </w:r>
          </w:p>
        </w:tc>
      </w:tr>
      <w:tr w:rsidR="007736F9" w:rsidRPr="00BD529F" w14:paraId="3AB5A9BB" w14:textId="77777777" w:rsidTr="007736F9">
        <w:trPr>
          <w:jc w:val="center"/>
        </w:trPr>
        <w:tc>
          <w:tcPr>
            <w:tcW w:w="2504" w:type="dxa"/>
          </w:tcPr>
          <w:p w14:paraId="4A77B0A3" w14:textId="77777777" w:rsidR="007736F9" w:rsidRPr="00BD529F" w:rsidRDefault="007736F9" w:rsidP="007736F9">
            <w:pPr>
              <w:pStyle w:val="TAL"/>
            </w:pPr>
            <w:r w:rsidRPr="00BD529F">
              <w:t>LRA-Flags</w:t>
            </w:r>
          </w:p>
        </w:tc>
        <w:tc>
          <w:tcPr>
            <w:tcW w:w="650" w:type="dxa"/>
          </w:tcPr>
          <w:p w14:paraId="6CC04849" w14:textId="77777777" w:rsidR="007736F9" w:rsidRPr="00BD529F" w:rsidRDefault="007736F9" w:rsidP="007736F9">
            <w:pPr>
              <w:pStyle w:val="TAC"/>
            </w:pPr>
            <w:r w:rsidRPr="00BD529F">
              <w:t>2549</w:t>
            </w:r>
          </w:p>
        </w:tc>
        <w:tc>
          <w:tcPr>
            <w:tcW w:w="850" w:type="dxa"/>
          </w:tcPr>
          <w:p w14:paraId="27A20804" w14:textId="77777777" w:rsidR="007736F9" w:rsidRPr="00BD529F" w:rsidRDefault="007736F9" w:rsidP="007736F9">
            <w:pPr>
              <w:pStyle w:val="TAC"/>
            </w:pPr>
            <w:r w:rsidRPr="00BD529F">
              <w:t>7.4.56</w:t>
            </w:r>
          </w:p>
        </w:tc>
        <w:tc>
          <w:tcPr>
            <w:tcW w:w="1896" w:type="dxa"/>
          </w:tcPr>
          <w:p w14:paraId="0E1A3FB9" w14:textId="77777777" w:rsidR="007736F9" w:rsidRPr="00BD529F" w:rsidRDefault="007736F9" w:rsidP="007736F9">
            <w:pPr>
              <w:pStyle w:val="TAC"/>
            </w:pPr>
            <w:r w:rsidRPr="00BD529F">
              <w:t>Unsigned32</w:t>
            </w:r>
          </w:p>
        </w:tc>
        <w:tc>
          <w:tcPr>
            <w:tcW w:w="548" w:type="dxa"/>
          </w:tcPr>
          <w:p w14:paraId="200B4D83" w14:textId="77777777" w:rsidR="007736F9" w:rsidRPr="00BD529F" w:rsidRDefault="007736F9" w:rsidP="007736F9">
            <w:pPr>
              <w:pStyle w:val="TAC"/>
            </w:pPr>
            <w:r w:rsidRPr="00BD529F">
              <w:t>V</w:t>
            </w:r>
          </w:p>
        </w:tc>
        <w:tc>
          <w:tcPr>
            <w:tcW w:w="567" w:type="dxa"/>
          </w:tcPr>
          <w:p w14:paraId="6CA961FE" w14:textId="77777777" w:rsidR="007736F9" w:rsidRPr="00BD529F" w:rsidRDefault="007736F9" w:rsidP="007736F9">
            <w:pPr>
              <w:keepNext/>
              <w:keepLines/>
              <w:spacing w:after="0"/>
              <w:jc w:val="center"/>
              <w:rPr>
                <w:rFonts w:ascii="Arial" w:hAnsi="Arial"/>
                <w:sz w:val="18"/>
              </w:rPr>
            </w:pPr>
          </w:p>
        </w:tc>
        <w:tc>
          <w:tcPr>
            <w:tcW w:w="709" w:type="dxa"/>
          </w:tcPr>
          <w:p w14:paraId="39215173" w14:textId="77777777" w:rsidR="007736F9" w:rsidRPr="00BD529F" w:rsidRDefault="007736F9" w:rsidP="007736F9">
            <w:pPr>
              <w:keepNext/>
              <w:keepLines/>
              <w:spacing w:after="0"/>
              <w:jc w:val="center"/>
              <w:rPr>
                <w:rFonts w:ascii="Arial" w:hAnsi="Arial"/>
                <w:sz w:val="18"/>
              </w:rPr>
            </w:pPr>
          </w:p>
        </w:tc>
        <w:tc>
          <w:tcPr>
            <w:tcW w:w="567" w:type="dxa"/>
          </w:tcPr>
          <w:p w14:paraId="4E3E6C23" w14:textId="77777777" w:rsidR="007736F9" w:rsidRPr="00BD529F" w:rsidRDefault="007736F9" w:rsidP="007736F9">
            <w:pPr>
              <w:pStyle w:val="TAC"/>
            </w:pPr>
            <w:r w:rsidRPr="00BD529F">
              <w:t>M</w:t>
            </w:r>
          </w:p>
        </w:tc>
        <w:tc>
          <w:tcPr>
            <w:tcW w:w="958" w:type="dxa"/>
          </w:tcPr>
          <w:p w14:paraId="4BC75FDE" w14:textId="77777777" w:rsidR="007736F9" w:rsidRPr="00BD529F" w:rsidRDefault="007736F9" w:rsidP="007736F9">
            <w:pPr>
              <w:pStyle w:val="TAC"/>
            </w:pPr>
            <w:r w:rsidRPr="00BD529F">
              <w:t>No</w:t>
            </w:r>
          </w:p>
        </w:tc>
      </w:tr>
      <w:tr w:rsidR="007736F9" w:rsidRPr="00BD529F" w14:paraId="6EB46CC7" w14:textId="77777777" w:rsidTr="007736F9">
        <w:trPr>
          <w:jc w:val="center"/>
        </w:trPr>
        <w:tc>
          <w:tcPr>
            <w:tcW w:w="2504" w:type="dxa"/>
          </w:tcPr>
          <w:p w14:paraId="663D3BDB" w14:textId="77777777" w:rsidR="007736F9" w:rsidRPr="00BD529F" w:rsidRDefault="007736F9" w:rsidP="007736F9">
            <w:pPr>
              <w:pStyle w:val="TAL"/>
            </w:pPr>
            <w:r w:rsidRPr="00BD529F">
              <w:t>Periodic-Location-Support-Indicator</w:t>
            </w:r>
          </w:p>
        </w:tc>
        <w:tc>
          <w:tcPr>
            <w:tcW w:w="650" w:type="dxa"/>
          </w:tcPr>
          <w:p w14:paraId="562E20FE" w14:textId="77777777" w:rsidR="007736F9" w:rsidRPr="00BD529F" w:rsidRDefault="007736F9" w:rsidP="007736F9">
            <w:pPr>
              <w:pStyle w:val="TAC"/>
            </w:pPr>
            <w:r w:rsidRPr="00BD529F">
              <w:t>2550</w:t>
            </w:r>
          </w:p>
        </w:tc>
        <w:tc>
          <w:tcPr>
            <w:tcW w:w="850" w:type="dxa"/>
          </w:tcPr>
          <w:p w14:paraId="42B48159" w14:textId="77777777" w:rsidR="007736F9" w:rsidRPr="00BD529F" w:rsidRDefault="007736F9" w:rsidP="007736F9">
            <w:pPr>
              <w:pStyle w:val="TAC"/>
            </w:pPr>
            <w:r w:rsidRPr="00BD529F">
              <w:t>7.4.50</w:t>
            </w:r>
          </w:p>
        </w:tc>
        <w:tc>
          <w:tcPr>
            <w:tcW w:w="1896" w:type="dxa"/>
          </w:tcPr>
          <w:p w14:paraId="21D2FB57" w14:textId="77777777" w:rsidR="007736F9" w:rsidRPr="00BD529F" w:rsidRDefault="007736F9" w:rsidP="007736F9">
            <w:pPr>
              <w:pStyle w:val="TAC"/>
            </w:pPr>
            <w:r w:rsidRPr="00BD529F">
              <w:t>Enumerated</w:t>
            </w:r>
          </w:p>
        </w:tc>
        <w:tc>
          <w:tcPr>
            <w:tcW w:w="548" w:type="dxa"/>
          </w:tcPr>
          <w:p w14:paraId="36010170" w14:textId="77777777" w:rsidR="007736F9" w:rsidRPr="00BD529F" w:rsidRDefault="007736F9" w:rsidP="007736F9">
            <w:pPr>
              <w:pStyle w:val="TAC"/>
            </w:pPr>
            <w:r w:rsidRPr="00BD529F">
              <w:t>V</w:t>
            </w:r>
          </w:p>
        </w:tc>
        <w:tc>
          <w:tcPr>
            <w:tcW w:w="567" w:type="dxa"/>
          </w:tcPr>
          <w:p w14:paraId="5FA0EE71" w14:textId="77777777" w:rsidR="007736F9" w:rsidRPr="00BD529F" w:rsidRDefault="007736F9" w:rsidP="007736F9">
            <w:pPr>
              <w:keepNext/>
              <w:keepLines/>
              <w:spacing w:after="0"/>
              <w:jc w:val="center"/>
              <w:rPr>
                <w:rFonts w:ascii="Arial" w:hAnsi="Arial"/>
                <w:sz w:val="18"/>
              </w:rPr>
            </w:pPr>
          </w:p>
        </w:tc>
        <w:tc>
          <w:tcPr>
            <w:tcW w:w="709" w:type="dxa"/>
          </w:tcPr>
          <w:p w14:paraId="3BE84D34" w14:textId="77777777" w:rsidR="007736F9" w:rsidRPr="00BD529F" w:rsidRDefault="007736F9" w:rsidP="007736F9">
            <w:pPr>
              <w:keepNext/>
              <w:keepLines/>
              <w:spacing w:after="0"/>
              <w:jc w:val="center"/>
              <w:rPr>
                <w:rFonts w:ascii="Arial" w:hAnsi="Arial"/>
                <w:sz w:val="18"/>
              </w:rPr>
            </w:pPr>
          </w:p>
        </w:tc>
        <w:tc>
          <w:tcPr>
            <w:tcW w:w="567" w:type="dxa"/>
          </w:tcPr>
          <w:p w14:paraId="59E689CC" w14:textId="77777777" w:rsidR="007736F9" w:rsidRPr="00BD529F" w:rsidRDefault="007736F9" w:rsidP="007736F9">
            <w:pPr>
              <w:pStyle w:val="TAC"/>
            </w:pPr>
            <w:r w:rsidRPr="00BD529F">
              <w:t>M</w:t>
            </w:r>
          </w:p>
        </w:tc>
        <w:tc>
          <w:tcPr>
            <w:tcW w:w="958" w:type="dxa"/>
          </w:tcPr>
          <w:p w14:paraId="7C414301" w14:textId="77777777" w:rsidR="007736F9" w:rsidRPr="00BD529F" w:rsidRDefault="007736F9" w:rsidP="007736F9">
            <w:pPr>
              <w:pStyle w:val="TAC"/>
            </w:pPr>
            <w:r w:rsidRPr="00BD529F">
              <w:t>No</w:t>
            </w:r>
          </w:p>
        </w:tc>
      </w:tr>
      <w:tr w:rsidR="007736F9" w:rsidRPr="00BD529F" w14:paraId="3C3E3F36" w14:textId="77777777" w:rsidTr="007736F9">
        <w:trPr>
          <w:jc w:val="center"/>
        </w:trPr>
        <w:tc>
          <w:tcPr>
            <w:tcW w:w="2504" w:type="dxa"/>
          </w:tcPr>
          <w:p w14:paraId="1ABE1265" w14:textId="77777777" w:rsidR="007736F9" w:rsidRPr="00BD529F" w:rsidRDefault="007736F9" w:rsidP="007736F9">
            <w:pPr>
              <w:pStyle w:val="TAL"/>
            </w:pPr>
            <w:r w:rsidRPr="00BD529F">
              <w:t>Prioritized-List-Indicator</w:t>
            </w:r>
          </w:p>
        </w:tc>
        <w:tc>
          <w:tcPr>
            <w:tcW w:w="650" w:type="dxa"/>
          </w:tcPr>
          <w:p w14:paraId="08D4692A" w14:textId="77777777" w:rsidR="007736F9" w:rsidRPr="00BD529F" w:rsidRDefault="007736F9" w:rsidP="007736F9">
            <w:pPr>
              <w:pStyle w:val="TAC"/>
            </w:pPr>
            <w:r w:rsidRPr="00BD529F">
              <w:t>2551</w:t>
            </w:r>
          </w:p>
        </w:tc>
        <w:tc>
          <w:tcPr>
            <w:tcW w:w="850" w:type="dxa"/>
          </w:tcPr>
          <w:p w14:paraId="57D313C6" w14:textId="77777777" w:rsidR="007736F9" w:rsidRPr="00BD529F" w:rsidRDefault="007736F9" w:rsidP="007736F9">
            <w:pPr>
              <w:pStyle w:val="TAC"/>
            </w:pPr>
            <w:r w:rsidRPr="00BD529F">
              <w:t>7.4.51</w:t>
            </w:r>
          </w:p>
        </w:tc>
        <w:tc>
          <w:tcPr>
            <w:tcW w:w="1896" w:type="dxa"/>
          </w:tcPr>
          <w:p w14:paraId="57AA7084" w14:textId="77777777" w:rsidR="007736F9" w:rsidRPr="00BD529F" w:rsidRDefault="007736F9" w:rsidP="007736F9">
            <w:pPr>
              <w:pStyle w:val="TAC"/>
            </w:pPr>
            <w:r w:rsidRPr="00BD529F">
              <w:t>Enumerated</w:t>
            </w:r>
          </w:p>
        </w:tc>
        <w:tc>
          <w:tcPr>
            <w:tcW w:w="548" w:type="dxa"/>
          </w:tcPr>
          <w:p w14:paraId="40AB4CC6" w14:textId="77777777" w:rsidR="007736F9" w:rsidRPr="00BD529F" w:rsidRDefault="007736F9" w:rsidP="007736F9">
            <w:pPr>
              <w:pStyle w:val="TAC"/>
            </w:pPr>
            <w:r w:rsidRPr="00BD529F">
              <w:t>V</w:t>
            </w:r>
          </w:p>
        </w:tc>
        <w:tc>
          <w:tcPr>
            <w:tcW w:w="567" w:type="dxa"/>
          </w:tcPr>
          <w:p w14:paraId="06AD1316" w14:textId="77777777" w:rsidR="007736F9" w:rsidRPr="00BD529F" w:rsidRDefault="007736F9" w:rsidP="007736F9">
            <w:pPr>
              <w:keepNext/>
              <w:keepLines/>
              <w:spacing w:after="0"/>
              <w:jc w:val="center"/>
              <w:rPr>
                <w:rFonts w:ascii="Arial" w:hAnsi="Arial"/>
                <w:sz w:val="18"/>
              </w:rPr>
            </w:pPr>
          </w:p>
        </w:tc>
        <w:tc>
          <w:tcPr>
            <w:tcW w:w="709" w:type="dxa"/>
          </w:tcPr>
          <w:p w14:paraId="38C1ED96" w14:textId="77777777" w:rsidR="007736F9" w:rsidRPr="00BD529F" w:rsidRDefault="007736F9" w:rsidP="007736F9">
            <w:pPr>
              <w:keepNext/>
              <w:keepLines/>
              <w:spacing w:after="0"/>
              <w:jc w:val="center"/>
              <w:rPr>
                <w:rFonts w:ascii="Arial" w:hAnsi="Arial"/>
                <w:sz w:val="18"/>
              </w:rPr>
            </w:pPr>
          </w:p>
        </w:tc>
        <w:tc>
          <w:tcPr>
            <w:tcW w:w="567" w:type="dxa"/>
          </w:tcPr>
          <w:p w14:paraId="02C46EFC" w14:textId="77777777" w:rsidR="007736F9" w:rsidRPr="00BD529F" w:rsidRDefault="007736F9" w:rsidP="007736F9">
            <w:pPr>
              <w:pStyle w:val="TAC"/>
            </w:pPr>
            <w:r w:rsidRPr="00BD529F">
              <w:t>M</w:t>
            </w:r>
          </w:p>
        </w:tc>
        <w:tc>
          <w:tcPr>
            <w:tcW w:w="958" w:type="dxa"/>
          </w:tcPr>
          <w:p w14:paraId="44E264B5" w14:textId="77777777" w:rsidR="007736F9" w:rsidRPr="00BD529F" w:rsidRDefault="007736F9" w:rsidP="007736F9">
            <w:pPr>
              <w:pStyle w:val="TAC"/>
            </w:pPr>
            <w:r w:rsidRPr="00BD529F">
              <w:t>No</w:t>
            </w:r>
          </w:p>
        </w:tc>
      </w:tr>
      <w:tr w:rsidR="0083254D" w:rsidRPr="00BD529F" w14:paraId="0A319AB3" w14:textId="77777777" w:rsidTr="00310991">
        <w:trPr>
          <w:jc w:val="center"/>
        </w:trPr>
        <w:tc>
          <w:tcPr>
            <w:tcW w:w="2504" w:type="dxa"/>
          </w:tcPr>
          <w:p w14:paraId="3B0BC1BA" w14:textId="77777777" w:rsidR="0083254D" w:rsidRPr="00BD529F" w:rsidRDefault="0083254D" w:rsidP="00310991">
            <w:pPr>
              <w:pStyle w:val="TAL"/>
            </w:pPr>
            <w:r w:rsidRPr="00BD529F">
              <w:rPr>
                <w:lang w:val="en-US"/>
              </w:rPr>
              <w:t>ESMLC-Cell-Info</w:t>
            </w:r>
          </w:p>
        </w:tc>
        <w:tc>
          <w:tcPr>
            <w:tcW w:w="650" w:type="dxa"/>
          </w:tcPr>
          <w:p w14:paraId="4D13BE82" w14:textId="77777777" w:rsidR="0083254D" w:rsidRPr="00BD529F" w:rsidRDefault="0083254D" w:rsidP="00310991">
            <w:pPr>
              <w:pStyle w:val="TAC"/>
            </w:pPr>
            <w:r w:rsidRPr="00BD529F">
              <w:t>2552</w:t>
            </w:r>
          </w:p>
        </w:tc>
        <w:tc>
          <w:tcPr>
            <w:tcW w:w="850" w:type="dxa"/>
          </w:tcPr>
          <w:p w14:paraId="09805513" w14:textId="77777777" w:rsidR="0083254D" w:rsidRPr="00BD529F" w:rsidRDefault="0083254D" w:rsidP="00310991">
            <w:pPr>
              <w:pStyle w:val="TAC"/>
            </w:pPr>
            <w:r w:rsidRPr="00BD529F">
              <w:t>7.4.57</w:t>
            </w:r>
          </w:p>
        </w:tc>
        <w:tc>
          <w:tcPr>
            <w:tcW w:w="1896" w:type="dxa"/>
          </w:tcPr>
          <w:p w14:paraId="1B4C7732" w14:textId="77777777" w:rsidR="0083254D" w:rsidRPr="00BD529F" w:rsidRDefault="0083254D" w:rsidP="00310991">
            <w:pPr>
              <w:pStyle w:val="TAC"/>
            </w:pPr>
            <w:r w:rsidRPr="00BD529F">
              <w:t>Grouped</w:t>
            </w:r>
          </w:p>
        </w:tc>
        <w:tc>
          <w:tcPr>
            <w:tcW w:w="548" w:type="dxa"/>
          </w:tcPr>
          <w:p w14:paraId="5F8582F8" w14:textId="77777777" w:rsidR="0083254D" w:rsidRPr="00BD529F" w:rsidRDefault="0083254D" w:rsidP="00310991">
            <w:pPr>
              <w:pStyle w:val="TAC"/>
            </w:pPr>
            <w:r w:rsidRPr="00BD529F">
              <w:t>V</w:t>
            </w:r>
          </w:p>
        </w:tc>
        <w:tc>
          <w:tcPr>
            <w:tcW w:w="567" w:type="dxa"/>
          </w:tcPr>
          <w:p w14:paraId="1FFE3AB7" w14:textId="77777777" w:rsidR="0083254D" w:rsidRPr="00BD529F" w:rsidRDefault="0083254D" w:rsidP="00310991">
            <w:pPr>
              <w:keepNext/>
              <w:keepLines/>
              <w:spacing w:after="0"/>
              <w:jc w:val="center"/>
              <w:rPr>
                <w:rFonts w:ascii="Arial" w:hAnsi="Arial"/>
                <w:sz w:val="18"/>
              </w:rPr>
            </w:pPr>
          </w:p>
        </w:tc>
        <w:tc>
          <w:tcPr>
            <w:tcW w:w="709" w:type="dxa"/>
          </w:tcPr>
          <w:p w14:paraId="771F310E" w14:textId="77777777" w:rsidR="0083254D" w:rsidRPr="00BD529F" w:rsidRDefault="0083254D" w:rsidP="00310991">
            <w:pPr>
              <w:keepNext/>
              <w:keepLines/>
              <w:spacing w:after="0"/>
              <w:jc w:val="center"/>
              <w:rPr>
                <w:rFonts w:ascii="Arial" w:hAnsi="Arial"/>
                <w:sz w:val="18"/>
              </w:rPr>
            </w:pPr>
          </w:p>
        </w:tc>
        <w:tc>
          <w:tcPr>
            <w:tcW w:w="567" w:type="dxa"/>
          </w:tcPr>
          <w:p w14:paraId="02A9D73B" w14:textId="77777777" w:rsidR="0083254D" w:rsidRPr="00BD529F" w:rsidRDefault="0083254D" w:rsidP="00310991">
            <w:pPr>
              <w:pStyle w:val="TAC"/>
            </w:pPr>
            <w:r w:rsidRPr="00BD529F">
              <w:t>M</w:t>
            </w:r>
          </w:p>
        </w:tc>
        <w:tc>
          <w:tcPr>
            <w:tcW w:w="958" w:type="dxa"/>
          </w:tcPr>
          <w:p w14:paraId="48B2B0B3" w14:textId="77777777" w:rsidR="0083254D" w:rsidRPr="00BD529F" w:rsidRDefault="0083254D" w:rsidP="00310991">
            <w:pPr>
              <w:pStyle w:val="TAC"/>
            </w:pPr>
            <w:r w:rsidRPr="00BD529F">
              <w:t>No</w:t>
            </w:r>
          </w:p>
        </w:tc>
      </w:tr>
      <w:tr w:rsidR="0083254D" w:rsidRPr="00BD529F" w14:paraId="0BC4CCDF" w14:textId="77777777" w:rsidTr="00310991">
        <w:trPr>
          <w:jc w:val="center"/>
        </w:trPr>
        <w:tc>
          <w:tcPr>
            <w:tcW w:w="2504" w:type="dxa"/>
          </w:tcPr>
          <w:p w14:paraId="2C087D13" w14:textId="77777777" w:rsidR="0083254D" w:rsidRPr="00BD529F" w:rsidRDefault="0083254D" w:rsidP="00310991">
            <w:pPr>
              <w:pStyle w:val="TAL"/>
              <w:rPr>
                <w:lang w:val="en-US"/>
              </w:rPr>
            </w:pPr>
            <w:r w:rsidRPr="00BD529F">
              <w:rPr>
                <w:lang w:val="en-US"/>
              </w:rPr>
              <w:t>Cell-Portion-ID</w:t>
            </w:r>
          </w:p>
        </w:tc>
        <w:tc>
          <w:tcPr>
            <w:tcW w:w="650" w:type="dxa"/>
          </w:tcPr>
          <w:p w14:paraId="5CB316A5" w14:textId="77777777" w:rsidR="0083254D" w:rsidRPr="00BD529F" w:rsidRDefault="0083254D" w:rsidP="00310991">
            <w:pPr>
              <w:pStyle w:val="TAC"/>
            </w:pPr>
            <w:r w:rsidRPr="00BD529F">
              <w:t>2553</w:t>
            </w:r>
          </w:p>
        </w:tc>
        <w:tc>
          <w:tcPr>
            <w:tcW w:w="850" w:type="dxa"/>
          </w:tcPr>
          <w:p w14:paraId="5D78A27D" w14:textId="77777777" w:rsidR="0083254D" w:rsidRPr="00BD529F" w:rsidRDefault="0083254D" w:rsidP="00310991">
            <w:pPr>
              <w:pStyle w:val="TAC"/>
            </w:pPr>
            <w:r w:rsidRPr="00BD529F">
              <w:t>7.4.58</w:t>
            </w:r>
          </w:p>
        </w:tc>
        <w:tc>
          <w:tcPr>
            <w:tcW w:w="1896" w:type="dxa"/>
          </w:tcPr>
          <w:p w14:paraId="77FE7A7C" w14:textId="77777777" w:rsidR="0083254D" w:rsidRPr="00BD529F" w:rsidRDefault="0083254D" w:rsidP="00310991">
            <w:pPr>
              <w:pStyle w:val="TAC"/>
            </w:pPr>
            <w:r w:rsidRPr="00BD529F">
              <w:t>Unsigned32</w:t>
            </w:r>
          </w:p>
        </w:tc>
        <w:tc>
          <w:tcPr>
            <w:tcW w:w="548" w:type="dxa"/>
          </w:tcPr>
          <w:p w14:paraId="78ADE885" w14:textId="77777777" w:rsidR="0083254D" w:rsidRPr="00BD529F" w:rsidRDefault="0083254D" w:rsidP="00310991">
            <w:pPr>
              <w:pStyle w:val="TAC"/>
            </w:pPr>
            <w:r w:rsidRPr="00BD529F">
              <w:t>V</w:t>
            </w:r>
          </w:p>
        </w:tc>
        <w:tc>
          <w:tcPr>
            <w:tcW w:w="567" w:type="dxa"/>
          </w:tcPr>
          <w:p w14:paraId="42BE31B9" w14:textId="77777777" w:rsidR="0083254D" w:rsidRPr="00BD529F" w:rsidRDefault="0083254D" w:rsidP="00310991">
            <w:pPr>
              <w:keepNext/>
              <w:keepLines/>
              <w:spacing w:after="0"/>
              <w:jc w:val="center"/>
              <w:rPr>
                <w:rFonts w:ascii="Arial" w:hAnsi="Arial"/>
                <w:sz w:val="18"/>
              </w:rPr>
            </w:pPr>
          </w:p>
        </w:tc>
        <w:tc>
          <w:tcPr>
            <w:tcW w:w="709" w:type="dxa"/>
          </w:tcPr>
          <w:p w14:paraId="15866658" w14:textId="77777777" w:rsidR="0083254D" w:rsidRPr="00BD529F" w:rsidRDefault="0083254D" w:rsidP="00310991">
            <w:pPr>
              <w:keepNext/>
              <w:keepLines/>
              <w:spacing w:after="0"/>
              <w:jc w:val="center"/>
              <w:rPr>
                <w:rFonts w:ascii="Arial" w:hAnsi="Arial"/>
                <w:sz w:val="18"/>
              </w:rPr>
            </w:pPr>
          </w:p>
        </w:tc>
        <w:tc>
          <w:tcPr>
            <w:tcW w:w="567" w:type="dxa"/>
          </w:tcPr>
          <w:p w14:paraId="6010F32B" w14:textId="77777777" w:rsidR="0083254D" w:rsidRPr="00BD529F" w:rsidRDefault="0083254D" w:rsidP="00310991">
            <w:pPr>
              <w:pStyle w:val="TAC"/>
            </w:pPr>
            <w:r w:rsidRPr="00BD529F">
              <w:t>M</w:t>
            </w:r>
          </w:p>
        </w:tc>
        <w:tc>
          <w:tcPr>
            <w:tcW w:w="958" w:type="dxa"/>
          </w:tcPr>
          <w:p w14:paraId="054D911E" w14:textId="77777777" w:rsidR="0083254D" w:rsidRPr="00BD529F" w:rsidRDefault="0083254D" w:rsidP="00310991">
            <w:pPr>
              <w:pStyle w:val="TAC"/>
            </w:pPr>
            <w:r w:rsidRPr="00BD529F">
              <w:t>No</w:t>
            </w:r>
          </w:p>
        </w:tc>
      </w:tr>
      <w:tr w:rsidR="00A16170" w:rsidRPr="00BD529F" w14:paraId="7EE028B1" w14:textId="77777777" w:rsidTr="00310991">
        <w:trPr>
          <w:jc w:val="center"/>
        </w:trPr>
        <w:tc>
          <w:tcPr>
            <w:tcW w:w="2504" w:type="dxa"/>
          </w:tcPr>
          <w:p w14:paraId="17F4377E" w14:textId="77777777" w:rsidR="00A16170" w:rsidRPr="00BD529F" w:rsidRDefault="00A16170" w:rsidP="00A16170">
            <w:pPr>
              <w:pStyle w:val="TAL"/>
            </w:pPr>
            <w:r w:rsidRPr="00BD529F">
              <w:t>1xRTT-RCID</w:t>
            </w:r>
          </w:p>
        </w:tc>
        <w:tc>
          <w:tcPr>
            <w:tcW w:w="650" w:type="dxa"/>
          </w:tcPr>
          <w:p w14:paraId="0F01A442" w14:textId="77777777" w:rsidR="00A16170" w:rsidRPr="00BD529F" w:rsidRDefault="00A16170" w:rsidP="00CC491D">
            <w:pPr>
              <w:pStyle w:val="TAC"/>
            </w:pPr>
            <w:r w:rsidRPr="00CC491D">
              <w:t>2554</w:t>
            </w:r>
          </w:p>
        </w:tc>
        <w:tc>
          <w:tcPr>
            <w:tcW w:w="850" w:type="dxa"/>
          </w:tcPr>
          <w:p w14:paraId="4D073664" w14:textId="77777777" w:rsidR="00A16170" w:rsidRPr="00BD529F" w:rsidRDefault="00A16170" w:rsidP="00CC491D">
            <w:pPr>
              <w:pStyle w:val="TAC"/>
            </w:pPr>
            <w:r w:rsidRPr="00CC491D">
              <w:t>7.4.59</w:t>
            </w:r>
          </w:p>
        </w:tc>
        <w:tc>
          <w:tcPr>
            <w:tcW w:w="1896" w:type="dxa"/>
          </w:tcPr>
          <w:p w14:paraId="28BE7FEF" w14:textId="77777777" w:rsidR="00A16170" w:rsidRPr="00BD529F" w:rsidRDefault="00A16170" w:rsidP="00CC491D">
            <w:pPr>
              <w:pStyle w:val="TAC"/>
            </w:pPr>
            <w:r w:rsidRPr="00CC491D">
              <w:t>OctetString</w:t>
            </w:r>
          </w:p>
        </w:tc>
        <w:tc>
          <w:tcPr>
            <w:tcW w:w="548" w:type="dxa"/>
          </w:tcPr>
          <w:p w14:paraId="2F3EB2FD" w14:textId="77777777" w:rsidR="00A16170" w:rsidRPr="00BD529F" w:rsidRDefault="00A16170" w:rsidP="00A16170">
            <w:pPr>
              <w:pStyle w:val="TAL"/>
              <w:jc w:val="center"/>
            </w:pPr>
            <w:r w:rsidRPr="00BD529F">
              <w:t>V</w:t>
            </w:r>
          </w:p>
        </w:tc>
        <w:tc>
          <w:tcPr>
            <w:tcW w:w="567" w:type="dxa"/>
          </w:tcPr>
          <w:p w14:paraId="13657279" w14:textId="77777777" w:rsidR="00A16170" w:rsidRPr="00BD529F" w:rsidRDefault="00A16170" w:rsidP="00A16170">
            <w:pPr>
              <w:pStyle w:val="TAL"/>
              <w:jc w:val="center"/>
            </w:pPr>
          </w:p>
        </w:tc>
        <w:tc>
          <w:tcPr>
            <w:tcW w:w="709" w:type="dxa"/>
          </w:tcPr>
          <w:p w14:paraId="35E54846" w14:textId="77777777" w:rsidR="00A16170" w:rsidRPr="00BD529F" w:rsidRDefault="00A16170" w:rsidP="00A16170">
            <w:pPr>
              <w:pStyle w:val="TAL"/>
              <w:jc w:val="center"/>
            </w:pPr>
          </w:p>
        </w:tc>
        <w:tc>
          <w:tcPr>
            <w:tcW w:w="567" w:type="dxa"/>
          </w:tcPr>
          <w:p w14:paraId="381287BD" w14:textId="77777777" w:rsidR="00A16170" w:rsidRPr="00BD529F" w:rsidRDefault="00A16170" w:rsidP="00CC491D">
            <w:pPr>
              <w:pStyle w:val="TAC"/>
            </w:pPr>
            <w:r w:rsidRPr="00CC491D">
              <w:t>M</w:t>
            </w:r>
          </w:p>
        </w:tc>
        <w:tc>
          <w:tcPr>
            <w:tcW w:w="958" w:type="dxa"/>
          </w:tcPr>
          <w:p w14:paraId="39EE1D20" w14:textId="77777777" w:rsidR="00A16170" w:rsidRPr="00BD529F" w:rsidRDefault="00A16170" w:rsidP="00A16170">
            <w:pPr>
              <w:pStyle w:val="TAL"/>
              <w:jc w:val="center"/>
            </w:pPr>
            <w:r w:rsidRPr="00BD529F">
              <w:t>No</w:t>
            </w:r>
          </w:p>
        </w:tc>
      </w:tr>
      <w:tr w:rsidR="007B7CBC" w:rsidRPr="00BD529F" w14:paraId="79F27C09" w14:textId="77777777" w:rsidTr="000D6C36">
        <w:trPr>
          <w:jc w:val="center"/>
        </w:trPr>
        <w:tc>
          <w:tcPr>
            <w:tcW w:w="2504" w:type="dxa"/>
          </w:tcPr>
          <w:p w14:paraId="788606DB" w14:textId="77777777" w:rsidR="007B7CBC" w:rsidRPr="00BD529F" w:rsidRDefault="007B7CBC" w:rsidP="000D6C36">
            <w:pPr>
              <w:pStyle w:val="TAL"/>
            </w:pPr>
            <w:r w:rsidRPr="00BD529F">
              <w:t>Delayed-Location-Reporting-Data</w:t>
            </w:r>
          </w:p>
        </w:tc>
        <w:tc>
          <w:tcPr>
            <w:tcW w:w="650" w:type="dxa"/>
          </w:tcPr>
          <w:p w14:paraId="48C209CD" w14:textId="77777777" w:rsidR="007B7CBC" w:rsidRPr="00BD529F" w:rsidRDefault="007B7CBC" w:rsidP="00CC491D">
            <w:pPr>
              <w:pStyle w:val="TAC"/>
            </w:pPr>
            <w:r w:rsidRPr="00CC491D">
              <w:t>2555</w:t>
            </w:r>
          </w:p>
        </w:tc>
        <w:tc>
          <w:tcPr>
            <w:tcW w:w="850" w:type="dxa"/>
          </w:tcPr>
          <w:p w14:paraId="56FEDC42" w14:textId="77777777" w:rsidR="007B7CBC" w:rsidRPr="00BD529F" w:rsidRDefault="007B7CBC" w:rsidP="00CC491D">
            <w:pPr>
              <w:pStyle w:val="TAC"/>
            </w:pPr>
            <w:r w:rsidRPr="00CC491D">
              <w:t>7.4.60</w:t>
            </w:r>
          </w:p>
        </w:tc>
        <w:tc>
          <w:tcPr>
            <w:tcW w:w="1896" w:type="dxa"/>
          </w:tcPr>
          <w:p w14:paraId="0A54A134" w14:textId="77777777" w:rsidR="007B7CBC" w:rsidRPr="00BD529F" w:rsidRDefault="007B7CBC" w:rsidP="00CC491D">
            <w:pPr>
              <w:pStyle w:val="TAC"/>
            </w:pPr>
            <w:r w:rsidRPr="00CC491D">
              <w:t>Grouped</w:t>
            </w:r>
          </w:p>
        </w:tc>
        <w:tc>
          <w:tcPr>
            <w:tcW w:w="548" w:type="dxa"/>
          </w:tcPr>
          <w:p w14:paraId="6BB8F778" w14:textId="77777777" w:rsidR="007B7CBC" w:rsidRPr="00BD529F" w:rsidRDefault="007B7CBC" w:rsidP="000D6C36">
            <w:pPr>
              <w:pStyle w:val="TAL"/>
              <w:jc w:val="center"/>
            </w:pPr>
            <w:r w:rsidRPr="00BD529F">
              <w:t>V</w:t>
            </w:r>
          </w:p>
        </w:tc>
        <w:tc>
          <w:tcPr>
            <w:tcW w:w="567" w:type="dxa"/>
          </w:tcPr>
          <w:p w14:paraId="31FA9D8C" w14:textId="77777777" w:rsidR="007B7CBC" w:rsidRPr="00BD529F" w:rsidRDefault="007B7CBC" w:rsidP="000D6C36">
            <w:pPr>
              <w:pStyle w:val="TAL"/>
              <w:jc w:val="center"/>
            </w:pPr>
          </w:p>
        </w:tc>
        <w:tc>
          <w:tcPr>
            <w:tcW w:w="709" w:type="dxa"/>
          </w:tcPr>
          <w:p w14:paraId="767ACD83" w14:textId="77777777" w:rsidR="007B7CBC" w:rsidRPr="00BD529F" w:rsidRDefault="007B7CBC" w:rsidP="000D6C36">
            <w:pPr>
              <w:pStyle w:val="TAL"/>
              <w:jc w:val="center"/>
            </w:pPr>
          </w:p>
        </w:tc>
        <w:tc>
          <w:tcPr>
            <w:tcW w:w="567" w:type="dxa"/>
          </w:tcPr>
          <w:p w14:paraId="602B09A2" w14:textId="77777777" w:rsidR="007B7CBC" w:rsidRPr="00BD529F" w:rsidRDefault="007B7CBC" w:rsidP="00CC491D">
            <w:pPr>
              <w:pStyle w:val="TAC"/>
            </w:pPr>
            <w:r w:rsidRPr="00CC491D">
              <w:t>M</w:t>
            </w:r>
          </w:p>
        </w:tc>
        <w:tc>
          <w:tcPr>
            <w:tcW w:w="958" w:type="dxa"/>
          </w:tcPr>
          <w:p w14:paraId="6E1D6D2E" w14:textId="77777777" w:rsidR="007B7CBC" w:rsidRPr="00BD529F" w:rsidRDefault="007B7CBC" w:rsidP="000D6C36">
            <w:pPr>
              <w:pStyle w:val="TAL"/>
              <w:jc w:val="center"/>
            </w:pPr>
            <w:r w:rsidRPr="00BD529F">
              <w:t>No</w:t>
            </w:r>
          </w:p>
        </w:tc>
      </w:tr>
      <w:tr w:rsidR="00037A6B" w:rsidRPr="00BD529F" w14:paraId="6C0ADE0E" w14:textId="77777777" w:rsidTr="00B43DC9">
        <w:trPr>
          <w:jc w:val="center"/>
        </w:trPr>
        <w:tc>
          <w:tcPr>
            <w:tcW w:w="2504" w:type="dxa"/>
          </w:tcPr>
          <w:p w14:paraId="668D6F10" w14:textId="77777777" w:rsidR="00037A6B" w:rsidRPr="00BD529F" w:rsidRDefault="00037A6B" w:rsidP="00B43DC9">
            <w:pPr>
              <w:pStyle w:val="TAL"/>
            </w:pPr>
            <w:r w:rsidRPr="00BD529F">
              <w:lastRenderedPageBreak/>
              <w:t>Civic-Address</w:t>
            </w:r>
          </w:p>
        </w:tc>
        <w:tc>
          <w:tcPr>
            <w:tcW w:w="650" w:type="dxa"/>
          </w:tcPr>
          <w:p w14:paraId="5AEA9426" w14:textId="77777777" w:rsidR="00037A6B" w:rsidRPr="00BD529F" w:rsidRDefault="00037A6B" w:rsidP="00CC491D">
            <w:pPr>
              <w:pStyle w:val="TAC"/>
            </w:pPr>
            <w:r w:rsidRPr="00CC491D">
              <w:t>2556</w:t>
            </w:r>
          </w:p>
        </w:tc>
        <w:tc>
          <w:tcPr>
            <w:tcW w:w="850" w:type="dxa"/>
          </w:tcPr>
          <w:p w14:paraId="74425FC0" w14:textId="77777777" w:rsidR="00037A6B" w:rsidRPr="00BD529F" w:rsidRDefault="00037A6B" w:rsidP="00CC491D">
            <w:pPr>
              <w:pStyle w:val="TAC"/>
            </w:pPr>
            <w:r w:rsidRPr="00CC491D">
              <w:t>7.4.61</w:t>
            </w:r>
          </w:p>
        </w:tc>
        <w:tc>
          <w:tcPr>
            <w:tcW w:w="1896" w:type="dxa"/>
          </w:tcPr>
          <w:p w14:paraId="316042CF" w14:textId="77777777" w:rsidR="00037A6B" w:rsidRPr="00BD529F" w:rsidRDefault="00037A6B" w:rsidP="00CC491D">
            <w:pPr>
              <w:pStyle w:val="TAC"/>
            </w:pPr>
            <w:r w:rsidRPr="00CC491D">
              <w:t>UTF8String</w:t>
            </w:r>
          </w:p>
        </w:tc>
        <w:tc>
          <w:tcPr>
            <w:tcW w:w="548" w:type="dxa"/>
          </w:tcPr>
          <w:p w14:paraId="54EFD4FE" w14:textId="77777777" w:rsidR="00037A6B" w:rsidRPr="00BD529F" w:rsidRDefault="00037A6B" w:rsidP="00B43DC9">
            <w:pPr>
              <w:pStyle w:val="TAL"/>
              <w:jc w:val="center"/>
            </w:pPr>
            <w:r w:rsidRPr="00BD529F">
              <w:t>V</w:t>
            </w:r>
          </w:p>
        </w:tc>
        <w:tc>
          <w:tcPr>
            <w:tcW w:w="567" w:type="dxa"/>
          </w:tcPr>
          <w:p w14:paraId="0FCAED4B" w14:textId="77777777" w:rsidR="00037A6B" w:rsidRPr="00BD529F" w:rsidRDefault="00037A6B" w:rsidP="00B43DC9">
            <w:pPr>
              <w:pStyle w:val="TAL"/>
              <w:jc w:val="center"/>
            </w:pPr>
          </w:p>
        </w:tc>
        <w:tc>
          <w:tcPr>
            <w:tcW w:w="709" w:type="dxa"/>
          </w:tcPr>
          <w:p w14:paraId="76FE01A0" w14:textId="77777777" w:rsidR="00037A6B" w:rsidRPr="00BD529F" w:rsidRDefault="00037A6B" w:rsidP="00B43DC9">
            <w:pPr>
              <w:pStyle w:val="TAL"/>
              <w:jc w:val="center"/>
            </w:pPr>
          </w:p>
        </w:tc>
        <w:tc>
          <w:tcPr>
            <w:tcW w:w="567" w:type="dxa"/>
          </w:tcPr>
          <w:p w14:paraId="09915DDA" w14:textId="77777777" w:rsidR="00037A6B" w:rsidRPr="00BD529F" w:rsidRDefault="00037A6B" w:rsidP="00CC491D">
            <w:pPr>
              <w:pStyle w:val="TAC"/>
            </w:pPr>
            <w:r w:rsidRPr="00CC491D">
              <w:t>M</w:t>
            </w:r>
          </w:p>
        </w:tc>
        <w:tc>
          <w:tcPr>
            <w:tcW w:w="958" w:type="dxa"/>
          </w:tcPr>
          <w:p w14:paraId="28CA1816" w14:textId="77777777" w:rsidR="00037A6B" w:rsidRPr="00BD529F" w:rsidRDefault="00037A6B" w:rsidP="00B43DC9">
            <w:pPr>
              <w:pStyle w:val="TAL"/>
              <w:jc w:val="center"/>
            </w:pPr>
            <w:r w:rsidRPr="00BD529F">
              <w:t>No</w:t>
            </w:r>
          </w:p>
        </w:tc>
      </w:tr>
      <w:tr w:rsidR="00037A6B" w:rsidRPr="00BD529F" w14:paraId="502813F1" w14:textId="77777777" w:rsidTr="00B43DC9">
        <w:trPr>
          <w:jc w:val="center"/>
        </w:trPr>
        <w:tc>
          <w:tcPr>
            <w:tcW w:w="2504" w:type="dxa"/>
          </w:tcPr>
          <w:p w14:paraId="77F5A5A9" w14:textId="77777777" w:rsidR="00037A6B" w:rsidRPr="00BD529F" w:rsidRDefault="00037A6B" w:rsidP="00B43DC9">
            <w:pPr>
              <w:pStyle w:val="TAL"/>
            </w:pPr>
            <w:r w:rsidRPr="00BD529F">
              <w:t>Barometric-Pressure</w:t>
            </w:r>
          </w:p>
        </w:tc>
        <w:tc>
          <w:tcPr>
            <w:tcW w:w="650" w:type="dxa"/>
          </w:tcPr>
          <w:p w14:paraId="25E137DC" w14:textId="77777777" w:rsidR="00037A6B" w:rsidRPr="00BD529F" w:rsidRDefault="00037A6B" w:rsidP="00CC491D">
            <w:pPr>
              <w:pStyle w:val="TAC"/>
            </w:pPr>
            <w:r w:rsidRPr="00CC491D">
              <w:t>2557</w:t>
            </w:r>
          </w:p>
        </w:tc>
        <w:tc>
          <w:tcPr>
            <w:tcW w:w="850" w:type="dxa"/>
          </w:tcPr>
          <w:p w14:paraId="4C28C950" w14:textId="77777777" w:rsidR="00037A6B" w:rsidRPr="00BD529F" w:rsidRDefault="00037A6B" w:rsidP="00CC491D">
            <w:pPr>
              <w:pStyle w:val="TAC"/>
            </w:pPr>
            <w:r w:rsidRPr="00CC491D">
              <w:t>7.4.62</w:t>
            </w:r>
          </w:p>
        </w:tc>
        <w:tc>
          <w:tcPr>
            <w:tcW w:w="1896" w:type="dxa"/>
          </w:tcPr>
          <w:p w14:paraId="53BFEC76" w14:textId="77777777" w:rsidR="00037A6B" w:rsidRPr="00BD529F" w:rsidRDefault="00037A6B" w:rsidP="00CC491D">
            <w:pPr>
              <w:pStyle w:val="TAC"/>
            </w:pPr>
            <w:r w:rsidRPr="00CC491D">
              <w:t>Unsigned32</w:t>
            </w:r>
          </w:p>
        </w:tc>
        <w:tc>
          <w:tcPr>
            <w:tcW w:w="548" w:type="dxa"/>
          </w:tcPr>
          <w:p w14:paraId="04DF4203" w14:textId="77777777" w:rsidR="00037A6B" w:rsidRPr="00BD529F" w:rsidRDefault="00037A6B" w:rsidP="00B43DC9">
            <w:pPr>
              <w:pStyle w:val="TAL"/>
              <w:jc w:val="center"/>
            </w:pPr>
            <w:r w:rsidRPr="00BD529F">
              <w:t>V</w:t>
            </w:r>
          </w:p>
        </w:tc>
        <w:tc>
          <w:tcPr>
            <w:tcW w:w="567" w:type="dxa"/>
          </w:tcPr>
          <w:p w14:paraId="03F42A16" w14:textId="77777777" w:rsidR="00037A6B" w:rsidRPr="00BD529F" w:rsidRDefault="00037A6B" w:rsidP="00B43DC9">
            <w:pPr>
              <w:pStyle w:val="TAL"/>
              <w:jc w:val="center"/>
            </w:pPr>
          </w:p>
        </w:tc>
        <w:tc>
          <w:tcPr>
            <w:tcW w:w="709" w:type="dxa"/>
          </w:tcPr>
          <w:p w14:paraId="48FF3BEC" w14:textId="77777777" w:rsidR="00037A6B" w:rsidRPr="00BD529F" w:rsidRDefault="00037A6B" w:rsidP="00B43DC9">
            <w:pPr>
              <w:pStyle w:val="TAL"/>
              <w:jc w:val="center"/>
            </w:pPr>
          </w:p>
        </w:tc>
        <w:tc>
          <w:tcPr>
            <w:tcW w:w="567" w:type="dxa"/>
          </w:tcPr>
          <w:p w14:paraId="02AAB3D7" w14:textId="77777777" w:rsidR="00037A6B" w:rsidRPr="00BD529F" w:rsidRDefault="00037A6B" w:rsidP="00CC491D">
            <w:pPr>
              <w:pStyle w:val="TAC"/>
            </w:pPr>
            <w:r w:rsidRPr="00CC491D">
              <w:t>M</w:t>
            </w:r>
          </w:p>
        </w:tc>
        <w:tc>
          <w:tcPr>
            <w:tcW w:w="958" w:type="dxa"/>
          </w:tcPr>
          <w:p w14:paraId="69C1F02E" w14:textId="77777777" w:rsidR="00037A6B" w:rsidRPr="00BD529F" w:rsidRDefault="00037A6B" w:rsidP="00B43DC9">
            <w:pPr>
              <w:pStyle w:val="TAL"/>
              <w:jc w:val="center"/>
            </w:pPr>
            <w:r w:rsidRPr="00BD529F">
              <w:t>No</w:t>
            </w:r>
          </w:p>
        </w:tc>
      </w:tr>
      <w:tr w:rsidR="00037A6B" w:rsidRPr="00BD529F" w14:paraId="3B6870E6" w14:textId="77777777" w:rsidTr="00B43DC9">
        <w:trPr>
          <w:jc w:val="center"/>
        </w:trPr>
        <w:tc>
          <w:tcPr>
            <w:tcW w:w="2504" w:type="dxa"/>
          </w:tcPr>
          <w:p w14:paraId="2C91DF5E" w14:textId="77777777" w:rsidR="00037A6B" w:rsidRPr="00BD529F" w:rsidRDefault="00037A6B" w:rsidP="00B43DC9">
            <w:pPr>
              <w:pStyle w:val="TAL"/>
            </w:pPr>
            <w:r w:rsidRPr="00BD529F">
              <w:t>UTRAN-Additional-Positioning-Data</w:t>
            </w:r>
          </w:p>
        </w:tc>
        <w:tc>
          <w:tcPr>
            <w:tcW w:w="650" w:type="dxa"/>
          </w:tcPr>
          <w:p w14:paraId="7332D251" w14:textId="77777777" w:rsidR="00037A6B" w:rsidRPr="00BD529F" w:rsidRDefault="00037A6B" w:rsidP="00CC491D">
            <w:pPr>
              <w:pStyle w:val="TAC"/>
            </w:pPr>
            <w:r w:rsidRPr="00CC491D">
              <w:t>2558</w:t>
            </w:r>
          </w:p>
        </w:tc>
        <w:tc>
          <w:tcPr>
            <w:tcW w:w="850" w:type="dxa"/>
          </w:tcPr>
          <w:p w14:paraId="7FBB5DF7" w14:textId="77777777" w:rsidR="00037A6B" w:rsidRPr="00BD529F" w:rsidRDefault="00037A6B" w:rsidP="00CC491D">
            <w:pPr>
              <w:pStyle w:val="TAC"/>
            </w:pPr>
            <w:r w:rsidRPr="00CC491D">
              <w:t>7.4.63</w:t>
            </w:r>
          </w:p>
        </w:tc>
        <w:tc>
          <w:tcPr>
            <w:tcW w:w="1896" w:type="dxa"/>
          </w:tcPr>
          <w:p w14:paraId="5210C657" w14:textId="77777777" w:rsidR="00037A6B" w:rsidRPr="00BD529F" w:rsidRDefault="00037A6B" w:rsidP="00CC491D">
            <w:pPr>
              <w:pStyle w:val="TAC"/>
            </w:pPr>
            <w:r w:rsidRPr="00CC491D">
              <w:t>OctetString</w:t>
            </w:r>
          </w:p>
        </w:tc>
        <w:tc>
          <w:tcPr>
            <w:tcW w:w="548" w:type="dxa"/>
          </w:tcPr>
          <w:p w14:paraId="6895C9F3" w14:textId="77777777" w:rsidR="00037A6B" w:rsidRPr="00BD529F" w:rsidRDefault="00037A6B" w:rsidP="00B43DC9">
            <w:pPr>
              <w:pStyle w:val="TAL"/>
              <w:jc w:val="center"/>
            </w:pPr>
            <w:r w:rsidRPr="00BD529F">
              <w:t>V</w:t>
            </w:r>
          </w:p>
        </w:tc>
        <w:tc>
          <w:tcPr>
            <w:tcW w:w="567" w:type="dxa"/>
          </w:tcPr>
          <w:p w14:paraId="55716104" w14:textId="77777777" w:rsidR="00037A6B" w:rsidRPr="00BD529F" w:rsidRDefault="00037A6B" w:rsidP="00B43DC9">
            <w:pPr>
              <w:pStyle w:val="TAL"/>
              <w:jc w:val="center"/>
            </w:pPr>
          </w:p>
        </w:tc>
        <w:tc>
          <w:tcPr>
            <w:tcW w:w="709" w:type="dxa"/>
          </w:tcPr>
          <w:p w14:paraId="79A3CC50" w14:textId="77777777" w:rsidR="00037A6B" w:rsidRPr="00BD529F" w:rsidRDefault="00037A6B" w:rsidP="00B43DC9">
            <w:pPr>
              <w:pStyle w:val="TAL"/>
              <w:jc w:val="center"/>
            </w:pPr>
          </w:p>
        </w:tc>
        <w:tc>
          <w:tcPr>
            <w:tcW w:w="567" w:type="dxa"/>
          </w:tcPr>
          <w:p w14:paraId="1BE20E8D" w14:textId="77777777" w:rsidR="00037A6B" w:rsidRPr="00BD529F" w:rsidRDefault="00037A6B" w:rsidP="00CC491D">
            <w:pPr>
              <w:pStyle w:val="TAC"/>
            </w:pPr>
            <w:r w:rsidRPr="00CC491D">
              <w:t>M</w:t>
            </w:r>
          </w:p>
        </w:tc>
        <w:tc>
          <w:tcPr>
            <w:tcW w:w="958" w:type="dxa"/>
          </w:tcPr>
          <w:p w14:paraId="4A5509DE" w14:textId="77777777" w:rsidR="00037A6B" w:rsidRPr="00BD529F" w:rsidRDefault="00037A6B" w:rsidP="00B43DC9">
            <w:pPr>
              <w:pStyle w:val="TAL"/>
              <w:jc w:val="center"/>
            </w:pPr>
            <w:r w:rsidRPr="00BD529F">
              <w:t>No</w:t>
            </w:r>
          </w:p>
        </w:tc>
      </w:tr>
      <w:tr w:rsidR="0064532C" w:rsidRPr="00BD529F" w14:paraId="463B7A6C" w14:textId="77777777" w:rsidTr="009A31A6">
        <w:trPr>
          <w:jc w:val="center"/>
        </w:trPr>
        <w:tc>
          <w:tcPr>
            <w:tcW w:w="2504" w:type="dxa"/>
          </w:tcPr>
          <w:p w14:paraId="30C00CEF" w14:textId="77777777" w:rsidR="0064532C" w:rsidRPr="00BD529F" w:rsidRDefault="0064532C" w:rsidP="009A31A6">
            <w:pPr>
              <w:pStyle w:val="TAL"/>
            </w:pPr>
            <w:r w:rsidRPr="00BD529F">
              <w:t>Motion-Event-Info</w:t>
            </w:r>
          </w:p>
        </w:tc>
        <w:tc>
          <w:tcPr>
            <w:tcW w:w="650" w:type="dxa"/>
          </w:tcPr>
          <w:p w14:paraId="52BCFD72" w14:textId="77777777" w:rsidR="0064532C" w:rsidRPr="00BD529F" w:rsidRDefault="0064532C" w:rsidP="00CC491D">
            <w:pPr>
              <w:pStyle w:val="TAC"/>
            </w:pPr>
            <w:r w:rsidRPr="00CC491D">
              <w:t>2559</w:t>
            </w:r>
          </w:p>
        </w:tc>
        <w:tc>
          <w:tcPr>
            <w:tcW w:w="850" w:type="dxa"/>
          </w:tcPr>
          <w:p w14:paraId="3753E956" w14:textId="77777777" w:rsidR="0064532C" w:rsidRPr="00BD529F" w:rsidRDefault="0064532C" w:rsidP="00CC491D">
            <w:pPr>
              <w:pStyle w:val="TAC"/>
            </w:pPr>
            <w:r w:rsidRPr="00CC491D">
              <w:t>7.4</w:t>
            </w:r>
            <w:r w:rsidR="007328FF" w:rsidRPr="00CC491D">
              <w:t>.64</w:t>
            </w:r>
          </w:p>
        </w:tc>
        <w:tc>
          <w:tcPr>
            <w:tcW w:w="1896" w:type="dxa"/>
          </w:tcPr>
          <w:p w14:paraId="292B69CD" w14:textId="77777777" w:rsidR="0064532C" w:rsidRPr="00BD529F" w:rsidRDefault="0064532C" w:rsidP="00CC491D">
            <w:pPr>
              <w:pStyle w:val="TAC"/>
            </w:pPr>
            <w:r w:rsidRPr="00CC491D">
              <w:t>Grouped</w:t>
            </w:r>
          </w:p>
        </w:tc>
        <w:tc>
          <w:tcPr>
            <w:tcW w:w="548" w:type="dxa"/>
          </w:tcPr>
          <w:p w14:paraId="0186A3FC" w14:textId="77777777" w:rsidR="0064532C" w:rsidRPr="00BD529F" w:rsidRDefault="0064532C" w:rsidP="009A31A6">
            <w:pPr>
              <w:pStyle w:val="TAL"/>
              <w:jc w:val="center"/>
            </w:pPr>
            <w:r w:rsidRPr="00BD529F">
              <w:t>V</w:t>
            </w:r>
          </w:p>
        </w:tc>
        <w:tc>
          <w:tcPr>
            <w:tcW w:w="567" w:type="dxa"/>
          </w:tcPr>
          <w:p w14:paraId="254DAB1A" w14:textId="77777777" w:rsidR="0064532C" w:rsidRPr="00BD529F" w:rsidRDefault="0064532C" w:rsidP="009A31A6">
            <w:pPr>
              <w:pStyle w:val="TAL"/>
              <w:jc w:val="center"/>
            </w:pPr>
          </w:p>
        </w:tc>
        <w:tc>
          <w:tcPr>
            <w:tcW w:w="709" w:type="dxa"/>
          </w:tcPr>
          <w:p w14:paraId="2FA9D2E6" w14:textId="77777777" w:rsidR="0064532C" w:rsidRPr="00BD529F" w:rsidRDefault="0064532C" w:rsidP="009A31A6">
            <w:pPr>
              <w:pStyle w:val="TAL"/>
              <w:jc w:val="center"/>
            </w:pPr>
          </w:p>
        </w:tc>
        <w:tc>
          <w:tcPr>
            <w:tcW w:w="567" w:type="dxa"/>
          </w:tcPr>
          <w:p w14:paraId="210C875A" w14:textId="77777777" w:rsidR="0064532C" w:rsidRPr="00BD529F" w:rsidRDefault="0064532C" w:rsidP="00CC491D">
            <w:pPr>
              <w:pStyle w:val="TAC"/>
            </w:pPr>
            <w:r w:rsidRPr="00CC491D">
              <w:t>M</w:t>
            </w:r>
          </w:p>
        </w:tc>
        <w:tc>
          <w:tcPr>
            <w:tcW w:w="958" w:type="dxa"/>
          </w:tcPr>
          <w:p w14:paraId="78B155F4" w14:textId="77777777" w:rsidR="0064532C" w:rsidRPr="00BD529F" w:rsidRDefault="0064532C" w:rsidP="009A31A6">
            <w:pPr>
              <w:pStyle w:val="TAL"/>
              <w:jc w:val="center"/>
            </w:pPr>
            <w:r w:rsidRPr="00BD529F">
              <w:t>No</w:t>
            </w:r>
          </w:p>
        </w:tc>
      </w:tr>
      <w:tr w:rsidR="0064532C" w:rsidRPr="00BD529F" w14:paraId="7D5CE6EB" w14:textId="77777777" w:rsidTr="009A31A6">
        <w:trPr>
          <w:jc w:val="center"/>
        </w:trPr>
        <w:tc>
          <w:tcPr>
            <w:tcW w:w="2504" w:type="dxa"/>
          </w:tcPr>
          <w:p w14:paraId="72D45E5E" w14:textId="77777777" w:rsidR="0064532C" w:rsidRPr="00BD529F" w:rsidRDefault="0064532C" w:rsidP="009A31A6">
            <w:pPr>
              <w:pStyle w:val="TAL"/>
            </w:pPr>
            <w:r w:rsidRPr="00BD529F">
              <w:t>Linear-Distance</w:t>
            </w:r>
          </w:p>
        </w:tc>
        <w:tc>
          <w:tcPr>
            <w:tcW w:w="650" w:type="dxa"/>
          </w:tcPr>
          <w:p w14:paraId="583533E2" w14:textId="77777777" w:rsidR="0064532C" w:rsidRPr="00BD529F" w:rsidRDefault="0064532C" w:rsidP="00CC491D">
            <w:pPr>
              <w:pStyle w:val="TAC"/>
            </w:pPr>
            <w:r w:rsidRPr="00CC491D">
              <w:t>2560</w:t>
            </w:r>
          </w:p>
        </w:tc>
        <w:tc>
          <w:tcPr>
            <w:tcW w:w="850" w:type="dxa"/>
          </w:tcPr>
          <w:p w14:paraId="0C144922" w14:textId="77777777" w:rsidR="0064532C" w:rsidRPr="00BD529F" w:rsidRDefault="007328FF" w:rsidP="00CC491D">
            <w:pPr>
              <w:pStyle w:val="TAC"/>
            </w:pPr>
            <w:r w:rsidRPr="00CC491D">
              <w:t>7.4.65</w:t>
            </w:r>
          </w:p>
        </w:tc>
        <w:tc>
          <w:tcPr>
            <w:tcW w:w="1896" w:type="dxa"/>
          </w:tcPr>
          <w:p w14:paraId="014663A3" w14:textId="77777777" w:rsidR="0064532C" w:rsidRPr="00BD529F" w:rsidRDefault="0064532C" w:rsidP="00CC491D">
            <w:pPr>
              <w:pStyle w:val="TAC"/>
            </w:pPr>
            <w:r w:rsidRPr="00CC491D">
              <w:t>Unsigned32</w:t>
            </w:r>
          </w:p>
        </w:tc>
        <w:tc>
          <w:tcPr>
            <w:tcW w:w="548" w:type="dxa"/>
          </w:tcPr>
          <w:p w14:paraId="0469263B" w14:textId="77777777" w:rsidR="0064532C" w:rsidRPr="00BD529F" w:rsidRDefault="0064532C" w:rsidP="009A31A6">
            <w:pPr>
              <w:pStyle w:val="TAL"/>
              <w:jc w:val="center"/>
            </w:pPr>
            <w:r w:rsidRPr="00BD529F">
              <w:t>V</w:t>
            </w:r>
          </w:p>
        </w:tc>
        <w:tc>
          <w:tcPr>
            <w:tcW w:w="567" w:type="dxa"/>
          </w:tcPr>
          <w:p w14:paraId="50EC59E2" w14:textId="77777777" w:rsidR="0064532C" w:rsidRPr="00BD529F" w:rsidRDefault="0064532C" w:rsidP="009A31A6">
            <w:pPr>
              <w:pStyle w:val="TAL"/>
              <w:jc w:val="center"/>
            </w:pPr>
          </w:p>
        </w:tc>
        <w:tc>
          <w:tcPr>
            <w:tcW w:w="709" w:type="dxa"/>
          </w:tcPr>
          <w:p w14:paraId="16411E23" w14:textId="77777777" w:rsidR="0064532C" w:rsidRPr="00BD529F" w:rsidRDefault="0064532C" w:rsidP="009A31A6">
            <w:pPr>
              <w:pStyle w:val="TAL"/>
              <w:jc w:val="center"/>
            </w:pPr>
          </w:p>
        </w:tc>
        <w:tc>
          <w:tcPr>
            <w:tcW w:w="567" w:type="dxa"/>
          </w:tcPr>
          <w:p w14:paraId="5B2DCF93" w14:textId="77777777" w:rsidR="0064532C" w:rsidRPr="00BD529F" w:rsidRDefault="0064532C" w:rsidP="00CC491D">
            <w:pPr>
              <w:pStyle w:val="TAC"/>
            </w:pPr>
            <w:r w:rsidRPr="00CC491D">
              <w:t>M</w:t>
            </w:r>
          </w:p>
        </w:tc>
        <w:tc>
          <w:tcPr>
            <w:tcW w:w="958" w:type="dxa"/>
          </w:tcPr>
          <w:p w14:paraId="07811059" w14:textId="77777777" w:rsidR="0064532C" w:rsidRPr="00BD529F" w:rsidRDefault="0064532C" w:rsidP="009A31A6">
            <w:pPr>
              <w:pStyle w:val="TAL"/>
              <w:jc w:val="center"/>
            </w:pPr>
            <w:r w:rsidRPr="00BD529F">
              <w:t>No</w:t>
            </w:r>
          </w:p>
        </w:tc>
      </w:tr>
      <w:tr w:rsidR="0064532C" w:rsidRPr="00BD529F" w14:paraId="65E68888" w14:textId="77777777" w:rsidTr="009A31A6">
        <w:trPr>
          <w:jc w:val="center"/>
        </w:trPr>
        <w:tc>
          <w:tcPr>
            <w:tcW w:w="2504" w:type="dxa"/>
          </w:tcPr>
          <w:p w14:paraId="7013B53D" w14:textId="77777777" w:rsidR="0064532C" w:rsidRPr="00BD529F" w:rsidRDefault="0064532C" w:rsidP="009A31A6">
            <w:pPr>
              <w:pStyle w:val="TAL"/>
            </w:pPr>
            <w:r w:rsidRPr="00BD529F">
              <w:t>Maximum-Interval</w:t>
            </w:r>
          </w:p>
        </w:tc>
        <w:tc>
          <w:tcPr>
            <w:tcW w:w="650" w:type="dxa"/>
          </w:tcPr>
          <w:p w14:paraId="3F1CC658" w14:textId="77777777" w:rsidR="0064532C" w:rsidRPr="00BD529F" w:rsidRDefault="0064532C" w:rsidP="00CC491D">
            <w:pPr>
              <w:pStyle w:val="TAC"/>
            </w:pPr>
            <w:r w:rsidRPr="00CC491D">
              <w:t>2561</w:t>
            </w:r>
          </w:p>
        </w:tc>
        <w:tc>
          <w:tcPr>
            <w:tcW w:w="850" w:type="dxa"/>
          </w:tcPr>
          <w:p w14:paraId="4DF1E813" w14:textId="77777777" w:rsidR="0064532C" w:rsidRPr="00BD529F" w:rsidRDefault="007328FF" w:rsidP="00CC491D">
            <w:pPr>
              <w:pStyle w:val="TAC"/>
            </w:pPr>
            <w:r w:rsidRPr="00CC491D">
              <w:t>7.4.66</w:t>
            </w:r>
          </w:p>
        </w:tc>
        <w:tc>
          <w:tcPr>
            <w:tcW w:w="1896" w:type="dxa"/>
          </w:tcPr>
          <w:p w14:paraId="5460ED07" w14:textId="77777777" w:rsidR="0064532C" w:rsidRPr="00BD529F" w:rsidRDefault="0064532C" w:rsidP="00CC491D">
            <w:pPr>
              <w:pStyle w:val="TAC"/>
            </w:pPr>
            <w:r w:rsidRPr="00CC491D">
              <w:t>Unsigned32</w:t>
            </w:r>
          </w:p>
        </w:tc>
        <w:tc>
          <w:tcPr>
            <w:tcW w:w="548" w:type="dxa"/>
          </w:tcPr>
          <w:p w14:paraId="2572145D" w14:textId="77777777" w:rsidR="0064532C" w:rsidRPr="00BD529F" w:rsidRDefault="0064532C" w:rsidP="009A31A6">
            <w:pPr>
              <w:pStyle w:val="TAL"/>
              <w:jc w:val="center"/>
            </w:pPr>
            <w:r w:rsidRPr="00BD529F">
              <w:t>V</w:t>
            </w:r>
          </w:p>
        </w:tc>
        <w:tc>
          <w:tcPr>
            <w:tcW w:w="567" w:type="dxa"/>
          </w:tcPr>
          <w:p w14:paraId="24840010" w14:textId="77777777" w:rsidR="0064532C" w:rsidRPr="00BD529F" w:rsidRDefault="0064532C" w:rsidP="009A31A6">
            <w:pPr>
              <w:pStyle w:val="TAL"/>
              <w:jc w:val="center"/>
            </w:pPr>
          </w:p>
        </w:tc>
        <w:tc>
          <w:tcPr>
            <w:tcW w:w="709" w:type="dxa"/>
          </w:tcPr>
          <w:p w14:paraId="77033C34" w14:textId="77777777" w:rsidR="0064532C" w:rsidRPr="00BD529F" w:rsidRDefault="0064532C" w:rsidP="009A31A6">
            <w:pPr>
              <w:pStyle w:val="TAL"/>
              <w:jc w:val="center"/>
            </w:pPr>
          </w:p>
        </w:tc>
        <w:tc>
          <w:tcPr>
            <w:tcW w:w="567" w:type="dxa"/>
          </w:tcPr>
          <w:p w14:paraId="5229814A" w14:textId="77777777" w:rsidR="0064532C" w:rsidRPr="00BD529F" w:rsidRDefault="0064532C" w:rsidP="00CC491D">
            <w:pPr>
              <w:pStyle w:val="TAC"/>
            </w:pPr>
            <w:r w:rsidRPr="00CC491D">
              <w:t>M</w:t>
            </w:r>
          </w:p>
        </w:tc>
        <w:tc>
          <w:tcPr>
            <w:tcW w:w="958" w:type="dxa"/>
          </w:tcPr>
          <w:p w14:paraId="1D51CB07" w14:textId="77777777" w:rsidR="0064532C" w:rsidRPr="00BD529F" w:rsidRDefault="0064532C" w:rsidP="009A31A6">
            <w:pPr>
              <w:pStyle w:val="TAL"/>
              <w:jc w:val="center"/>
            </w:pPr>
            <w:r w:rsidRPr="00BD529F">
              <w:t>No</w:t>
            </w:r>
          </w:p>
        </w:tc>
      </w:tr>
      <w:tr w:rsidR="0064532C" w:rsidRPr="00BD529F" w14:paraId="68DBDAC6" w14:textId="77777777" w:rsidTr="009A31A6">
        <w:trPr>
          <w:jc w:val="center"/>
        </w:trPr>
        <w:tc>
          <w:tcPr>
            <w:tcW w:w="2504" w:type="dxa"/>
          </w:tcPr>
          <w:p w14:paraId="5810C410" w14:textId="77777777" w:rsidR="0064532C" w:rsidRPr="00BD529F" w:rsidRDefault="0064532C" w:rsidP="009A31A6">
            <w:pPr>
              <w:pStyle w:val="TAL"/>
            </w:pPr>
            <w:r w:rsidRPr="00BD529F">
              <w:t>Sampling-Interval</w:t>
            </w:r>
          </w:p>
        </w:tc>
        <w:tc>
          <w:tcPr>
            <w:tcW w:w="650" w:type="dxa"/>
          </w:tcPr>
          <w:p w14:paraId="163E80EB" w14:textId="77777777" w:rsidR="0064532C" w:rsidRPr="00BD529F" w:rsidRDefault="0064532C" w:rsidP="00CC491D">
            <w:pPr>
              <w:pStyle w:val="TAC"/>
            </w:pPr>
            <w:r w:rsidRPr="00CC491D">
              <w:t>2562</w:t>
            </w:r>
          </w:p>
        </w:tc>
        <w:tc>
          <w:tcPr>
            <w:tcW w:w="850" w:type="dxa"/>
          </w:tcPr>
          <w:p w14:paraId="76E46872" w14:textId="77777777" w:rsidR="0064532C" w:rsidRPr="00BD529F" w:rsidRDefault="007328FF" w:rsidP="00CC491D">
            <w:pPr>
              <w:pStyle w:val="TAC"/>
            </w:pPr>
            <w:r w:rsidRPr="00CC491D">
              <w:t>7.4.67</w:t>
            </w:r>
          </w:p>
        </w:tc>
        <w:tc>
          <w:tcPr>
            <w:tcW w:w="1896" w:type="dxa"/>
          </w:tcPr>
          <w:p w14:paraId="3387DCA5" w14:textId="77777777" w:rsidR="0064532C" w:rsidRPr="00BD529F" w:rsidRDefault="0064532C" w:rsidP="00CC491D">
            <w:pPr>
              <w:pStyle w:val="TAC"/>
            </w:pPr>
            <w:r w:rsidRPr="00CC491D">
              <w:t>Unsigned32</w:t>
            </w:r>
          </w:p>
        </w:tc>
        <w:tc>
          <w:tcPr>
            <w:tcW w:w="548" w:type="dxa"/>
          </w:tcPr>
          <w:p w14:paraId="7E2869E6" w14:textId="77777777" w:rsidR="0064532C" w:rsidRPr="00BD529F" w:rsidRDefault="0064532C" w:rsidP="009A31A6">
            <w:pPr>
              <w:pStyle w:val="TAL"/>
              <w:jc w:val="center"/>
            </w:pPr>
            <w:r w:rsidRPr="00BD529F">
              <w:t>V</w:t>
            </w:r>
          </w:p>
        </w:tc>
        <w:tc>
          <w:tcPr>
            <w:tcW w:w="567" w:type="dxa"/>
          </w:tcPr>
          <w:p w14:paraId="6F739317" w14:textId="77777777" w:rsidR="0064532C" w:rsidRPr="00BD529F" w:rsidRDefault="0064532C" w:rsidP="009A31A6">
            <w:pPr>
              <w:pStyle w:val="TAL"/>
              <w:jc w:val="center"/>
            </w:pPr>
          </w:p>
        </w:tc>
        <w:tc>
          <w:tcPr>
            <w:tcW w:w="709" w:type="dxa"/>
          </w:tcPr>
          <w:p w14:paraId="3FDEC0FB" w14:textId="77777777" w:rsidR="0064532C" w:rsidRPr="00BD529F" w:rsidRDefault="0064532C" w:rsidP="009A31A6">
            <w:pPr>
              <w:pStyle w:val="TAL"/>
              <w:jc w:val="center"/>
            </w:pPr>
          </w:p>
        </w:tc>
        <w:tc>
          <w:tcPr>
            <w:tcW w:w="567" w:type="dxa"/>
          </w:tcPr>
          <w:p w14:paraId="5F9E3F1D" w14:textId="77777777" w:rsidR="0064532C" w:rsidRPr="00BD529F" w:rsidRDefault="0064532C" w:rsidP="00CC491D">
            <w:pPr>
              <w:pStyle w:val="TAC"/>
            </w:pPr>
            <w:r w:rsidRPr="00CC491D">
              <w:t>M</w:t>
            </w:r>
          </w:p>
        </w:tc>
        <w:tc>
          <w:tcPr>
            <w:tcW w:w="958" w:type="dxa"/>
          </w:tcPr>
          <w:p w14:paraId="54E824E2" w14:textId="77777777" w:rsidR="0064532C" w:rsidRPr="00BD529F" w:rsidRDefault="0064532C" w:rsidP="009A31A6">
            <w:pPr>
              <w:pStyle w:val="TAL"/>
              <w:jc w:val="center"/>
            </w:pPr>
            <w:r w:rsidRPr="00BD529F">
              <w:t>No</w:t>
            </w:r>
          </w:p>
        </w:tc>
      </w:tr>
      <w:tr w:rsidR="0064532C" w:rsidRPr="00BD529F" w14:paraId="312E8AE7" w14:textId="77777777" w:rsidTr="009A31A6">
        <w:trPr>
          <w:jc w:val="center"/>
        </w:trPr>
        <w:tc>
          <w:tcPr>
            <w:tcW w:w="2504" w:type="dxa"/>
          </w:tcPr>
          <w:p w14:paraId="5564D49D" w14:textId="77777777" w:rsidR="0064532C" w:rsidRPr="00BD529F" w:rsidRDefault="0064532C" w:rsidP="009A31A6">
            <w:pPr>
              <w:pStyle w:val="TAL"/>
            </w:pPr>
            <w:r w:rsidRPr="00BD529F">
              <w:t>Reporting-Duration</w:t>
            </w:r>
          </w:p>
        </w:tc>
        <w:tc>
          <w:tcPr>
            <w:tcW w:w="650" w:type="dxa"/>
          </w:tcPr>
          <w:p w14:paraId="183D8073" w14:textId="77777777" w:rsidR="0064532C" w:rsidRPr="00BD529F" w:rsidRDefault="0064532C" w:rsidP="00CC491D">
            <w:pPr>
              <w:pStyle w:val="TAC"/>
            </w:pPr>
            <w:r w:rsidRPr="00CC491D">
              <w:t>2563</w:t>
            </w:r>
          </w:p>
        </w:tc>
        <w:tc>
          <w:tcPr>
            <w:tcW w:w="850" w:type="dxa"/>
          </w:tcPr>
          <w:p w14:paraId="0A758775" w14:textId="77777777" w:rsidR="0064532C" w:rsidRPr="00BD529F" w:rsidRDefault="007328FF" w:rsidP="00CC491D">
            <w:pPr>
              <w:pStyle w:val="TAC"/>
            </w:pPr>
            <w:r w:rsidRPr="00CC491D">
              <w:t>7.4.68</w:t>
            </w:r>
          </w:p>
        </w:tc>
        <w:tc>
          <w:tcPr>
            <w:tcW w:w="1896" w:type="dxa"/>
          </w:tcPr>
          <w:p w14:paraId="59DA5883" w14:textId="77777777" w:rsidR="0064532C" w:rsidRPr="00BD529F" w:rsidRDefault="0064532C" w:rsidP="00CC491D">
            <w:pPr>
              <w:pStyle w:val="TAC"/>
            </w:pPr>
            <w:r w:rsidRPr="00CC491D">
              <w:t>Unsigned32</w:t>
            </w:r>
          </w:p>
        </w:tc>
        <w:tc>
          <w:tcPr>
            <w:tcW w:w="548" w:type="dxa"/>
          </w:tcPr>
          <w:p w14:paraId="28827E98" w14:textId="77777777" w:rsidR="0064532C" w:rsidRPr="00BD529F" w:rsidRDefault="0064532C" w:rsidP="009A31A6">
            <w:pPr>
              <w:pStyle w:val="TAL"/>
              <w:jc w:val="center"/>
            </w:pPr>
            <w:r w:rsidRPr="00BD529F">
              <w:t>V</w:t>
            </w:r>
          </w:p>
        </w:tc>
        <w:tc>
          <w:tcPr>
            <w:tcW w:w="567" w:type="dxa"/>
          </w:tcPr>
          <w:p w14:paraId="313F615D" w14:textId="77777777" w:rsidR="0064532C" w:rsidRPr="00BD529F" w:rsidRDefault="0064532C" w:rsidP="009A31A6">
            <w:pPr>
              <w:pStyle w:val="TAL"/>
              <w:jc w:val="center"/>
            </w:pPr>
          </w:p>
        </w:tc>
        <w:tc>
          <w:tcPr>
            <w:tcW w:w="709" w:type="dxa"/>
          </w:tcPr>
          <w:p w14:paraId="678705F3" w14:textId="77777777" w:rsidR="0064532C" w:rsidRPr="00BD529F" w:rsidRDefault="0064532C" w:rsidP="009A31A6">
            <w:pPr>
              <w:pStyle w:val="TAL"/>
              <w:jc w:val="center"/>
            </w:pPr>
          </w:p>
        </w:tc>
        <w:tc>
          <w:tcPr>
            <w:tcW w:w="567" w:type="dxa"/>
          </w:tcPr>
          <w:p w14:paraId="41FC1AF6" w14:textId="77777777" w:rsidR="0064532C" w:rsidRPr="00BD529F" w:rsidRDefault="0064532C" w:rsidP="00CC491D">
            <w:pPr>
              <w:pStyle w:val="TAC"/>
            </w:pPr>
            <w:r w:rsidRPr="00CC491D">
              <w:t>M</w:t>
            </w:r>
          </w:p>
        </w:tc>
        <w:tc>
          <w:tcPr>
            <w:tcW w:w="958" w:type="dxa"/>
          </w:tcPr>
          <w:p w14:paraId="7FA3277B" w14:textId="77777777" w:rsidR="0064532C" w:rsidRPr="00BD529F" w:rsidRDefault="0064532C" w:rsidP="009A31A6">
            <w:pPr>
              <w:pStyle w:val="TAL"/>
              <w:jc w:val="center"/>
            </w:pPr>
            <w:r w:rsidRPr="00BD529F">
              <w:t>No</w:t>
            </w:r>
          </w:p>
        </w:tc>
      </w:tr>
      <w:tr w:rsidR="0064532C" w:rsidRPr="00BD529F" w14:paraId="6770C549" w14:textId="77777777" w:rsidTr="009A31A6">
        <w:trPr>
          <w:jc w:val="center"/>
        </w:trPr>
        <w:tc>
          <w:tcPr>
            <w:tcW w:w="2504" w:type="dxa"/>
          </w:tcPr>
          <w:p w14:paraId="61938513" w14:textId="77777777" w:rsidR="0064532C" w:rsidRPr="00BD529F" w:rsidRDefault="0064532C" w:rsidP="009A31A6">
            <w:pPr>
              <w:pStyle w:val="TAL"/>
            </w:pPr>
            <w:r w:rsidRPr="00BD529F">
              <w:t>Reporting-Location-Requirements</w:t>
            </w:r>
          </w:p>
        </w:tc>
        <w:tc>
          <w:tcPr>
            <w:tcW w:w="650" w:type="dxa"/>
          </w:tcPr>
          <w:p w14:paraId="73651CD7" w14:textId="77777777" w:rsidR="0064532C" w:rsidRPr="00BD529F" w:rsidRDefault="0064532C" w:rsidP="00CC491D">
            <w:pPr>
              <w:pStyle w:val="TAC"/>
            </w:pPr>
            <w:r w:rsidRPr="00CC491D">
              <w:t>2564</w:t>
            </w:r>
          </w:p>
        </w:tc>
        <w:tc>
          <w:tcPr>
            <w:tcW w:w="850" w:type="dxa"/>
          </w:tcPr>
          <w:p w14:paraId="09105660" w14:textId="77777777" w:rsidR="0064532C" w:rsidRPr="00BD529F" w:rsidRDefault="007328FF" w:rsidP="00CC491D">
            <w:pPr>
              <w:pStyle w:val="TAC"/>
            </w:pPr>
            <w:r w:rsidRPr="00CC491D">
              <w:t>7.4.69</w:t>
            </w:r>
          </w:p>
        </w:tc>
        <w:tc>
          <w:tcPr>
            <w:tcW w:w="1896" w:type="dxa"/>
          </w:tcPr>
          <w:p w14:paraId="52CE5480" w14:textId="77777777" w:rsidR="0064532C" w:rsidRPr="00BD529F" w:rsidRDefault="0064532C" w:rsidP="00CC491D">
            <w:pPr>
              <w:pStyle w:val="TAC"/>
            </w:pPr>
            <w:r w:rsidRPr="00CC491D">
              <w:t>Unsigned32</w:t>
            </w:r>
          </w:p>
        </w:tc>
        <w:tc>
          <w:tcPr>
            <w:tcW w:w="548" w:type="dxa"/>
          </w:tcPr>
          <w:p w14:paraId="508C921C" w14:textId="77777777" w:rsidR="0064532C" w:rsidRPr="00BD529F" w:rsidRDefault="0064532C" w:rsidP="009A31A6">
            <w:pPr>
              <w:pStyle w:val="TAL"/>
              <w:jc w:val="center"/>
            </w:pPr>
            <w:r w:rsidRPr="00BD529F">
              <w:t>V</w:t>
            </w:r>
          </w:p>
        </w:tc>
        <w:tc>
          <w:tcPr>
            <w:tcW w:w="567" w:type="dxa"/>
          </w:tcPr>
          <w:p w14:paraId="3BCE0D52" w14:textId="77777777" w:rsidR="0064532C" w:rsidRPr="00BD529F" w:rsidRDefault="0064532C" w:rsidP="009A31A6">
            <w:pPr>
              <w:pStyle w:val="TAL"/>
              <w:jc w:val="center"/>
            </w:pPr>
          </w:p>
        </w:tc>
        <w:tc>
          <w:tcPr>
            <w:tcW w:w="709" w:type="dxa"/>
          </w:tcPr>
          <w:p w14:paraId="6AE1D1C3" w14:textId="77777777" w:rsidR="0064532C" w:rsidRPr="00BD529F" w:rsidRDefault="0064532C" w:rsidP="009A31A6">
            <w:pPr>
              <w:pStyle w:val="TAL"/>
              <w:jc w:val="center"/>
            </w:pPr>
          </w:p>
        </w:tc>
        <w:tc>
          <w:tcPr>
            <w:tcW w:w="567" w:type="dxa"/>
          </w:tcPr>
          <w:p w14:paraId="743910E9" w14:textId="77777777" w:rsidR="0064532C" w:rsidRPr="00BD529F" w:rsidRDefault="0064532C" w:rsidP="00CC491D">
            <w:pPr>
              <w:pStyle w:val="TAC"/>
            </w:pPr>
            <w:r w:rsidRPr="00CC491D">
              <w:t>M</w:t>
            </w:r>
          </w:p>
        </w:tc>
        <w:tc>
          <w:tcPr>
            <w:tcW w:w="958" w:type="dxa"/>
          </w:tcPr>
          <w:p w14:paraId="4C4AAA36" w14:textId="77777777" w:rsidR="0064532C" w:rsidRPr="00BD529F" w:rsidRDefault="0064532C" w:rsidP="009A31A6">
            <w:pPr>
              <w:pStyle w:val="TAL"/>
              <w:jc w:val="center"/>
            </w:pPr>
            <w:r w:rsidRPr="00BD529F">
              <w:t>No</w:t>
            </w:r>
          </w:p>
        </w:tc>
      </w:tr>
      <w:tr w:rsidR="009137CB" w:rsidRPr="00BD529F" w14:paraId="2C8E215E" w14:textId="77777777" w:rsidTr="009A31A6">
        <w:trPr>
          <w:jc w:val="center"/>
        </w:trPr>
        <w:tc>
          <w:tcPr>
            <w:tcW w:w="2504" w:type="dxa"/>
          </w:tcPr>
          <w:p w14:paraId="6C4D8265" w14:textId="77777777" w:rsidR="009137CB" w:rsidRPr="00BD529F" w:rsidRDefault="009137CB" w:rsidP="009A31A6">
            <w:pPr>
              <w:pStyle w:val="TAL"/>
            </w:pPr>
            <w:r w:rsidRPr="00BD529F">
              <w:t>Additional-Area</w:t>
            </w:r>
          </w:p>
        </w:tc>
        <w:tc>
          <w:tcPr>
            <w:tcW w:w="650" w:type="dxa"/>
          </w:tcPr>
          <w:p w14:paraId="749046B6" w14:textId="77777777" w:rsidR="009137CB" w:rsidRPr="00BD529F" w:rsidRDefault="009137CB" w:rsidP="00CC491D">
            <w:pPr>
              <w:pStyle w:val="TAC"/>
            </w:pPr>
            <w:r w:rsidRPr="00CC491D">
              <w:t>2565</w:t>
            </w:r>
          </w:p>
        </w:tc>
        <w:tc>
          <w:tcPr>
            <w:tcW w:w="850" w:type="dxa"/>
          </w:tcPr>
          <w:p w14:paraId="5DF5B538" w14:textId="77777777" w:rsidR="009137CB" w:rsidRPr="00BD529F" w:rsidRDefault="009137CB" w:rsidP="00CC491D">
            <w:pPr>
              <w:pStyle w:val="TAC"/>
            </w:pPr>
            <w:r w:rsidRPr="00CC491D">
              <w:t>7.4.70</w:t>
            </w:r>
          </w:p>
        </w:tc>
        <w:tc>
          <w:tcPr>
            <w:tcW w:w="1896" w:type="dxa"/>
          </w:tcPr>
          <w:p w14:paraId="3635FDFC" w14:textId="77777777" w:rsidR="009137CB" w:rsidRPr="00BD529F" w:rsidRDefault="009137CB" w:rsidP="00CC491D">
            <w:pPr>
              <w:pStyle w:val="TAC"/>
            </w:pPr>
            <w:r w:rsidRPr="00CC491D">
              <w:t>Grouped</w:t>
            </w:r>
          </w:p>
        </w:tc>
        <w:tc>
          <w:tcPr>
            <w:tcW w:w="548" w:type="dxa"/>
          </w:tcPr>
          <w:p w14:paraId="505D81D1" w14:textId="77777777" w:rsidR="009137CB" w:rsidRPr="00BD529F" w:rsidRDefault="009137CB" w:rsidP="009A31A6">
            <w:pPr>
              <w:pStyle w:val="TAL"/>
              <w:jc w:val="center"/>
            </w:pPr>
            <w:r w:rsidRPr="00BD529F">
              <w:t>V</w:t>
            </w:r>
          </w:p>
        </w:tc>
        <w:tc>
          <w:tcPr>
            <w:tcW w:w="567" w:type="dxa"/>
          </w:tcPr>
          <w:p w14:paraId="2E49FD87" w14:textId="77777777" w:rsidR="009137CB" w:rsidRPr="00BD529F" w:rsidRDefault="009137CB" w:rsidP="009A31A6">
            <w:pPr>
              <w:pStyle w:val="TAL"/>
              <w:jc w:val="center"/>
            </w:pPr>
          </w:p>
        </w:tc>
        <w:tc>
          <w:tcPr>
            <w:tcW w:w="709" w:type="dxa"/>
          </w:tcPr>
          <w:p w14:paraId="678FEC46" w14:textId="77777777" w:rsidR="009137CB" w:rsidRPr="00BD529F" w:rsidRDefault="009137CB" w:rsidP="009A31A6">
            <w:pPr>
              <w:pStyle w:val="TAL"/>
              <w:jc w:val="center"/>
            </w:pPr>
          </w:p>
        </w:tc>
        <w:tc>
          <w:tcPr>
            <w:tcW w:w="567" w:type="dxa"/>
          </w:tcPr>
          <w:p w14:paraId="1768172B" w14:textId="77777777" w:rsidR="009137CB" w:rsidRPr="00BD529F" w:rsidRDefault="009137CB" w:rsidP="00CC491D">
            <w:pPr>
              <w:pStyle w:val="TAC"/>
            </w:pPr>
            <w:r w:rsidRPr="00CC491D">
              <w:t>M</w:t>
            </w:r>
          </w:p>
        </w:tc>
        <w:tc>
          <w:tcPr>
            <w:tcW w:w="958" w:type="dxa"/>
          </w:tcPr>
          <w:p w14:paraId="0F4D8904" w14:textId="77777777" w:rsidR="009137CB" w:rsidRPr="00BD529F" w:rsidRDefault="009137CB" w:rsidP="009A31A6">
            <w:pPr>
              <w:pStyle w:val="TAL"/>
              <w:jc w:val="center"/>
            </w:pPr>
            <w:r w:rsidRPr="00BD529F">
              <w:t>No</w:t>
            </w:r>
          </w:p>
        </w:tc>
      </w:tr>
      <w:tr w:rsidR="00114991" w:rsidRPr="00BD529F" w14:paraId="5AF09628" w14:textId="77777777" w:rsidTr="009A31A6">
        <w:trPr>
          <w:jc w:val="center"/>
        </w:trPr>
        <w:tc>
          <w:tcPr>
            <w:tcW w:w="2504" w:type="dxa"/>
          </w:tcPr>
          <w:p w14:paraId="04A4E1EA" w14:textId="4700FE3E" w:rsidR="00114991" w:rsidRPr="00BD529F" w:rsidRDefault="00114991" w:rsidP="00114991">
            <w:pPr>
              <w:pStyle w:val="TAL"/>
            </w:pPr>
            <w:r>
              <w:t>AMF-Instance-Id</w:t>
            </w:r>
          </w:p>
        </w:tc>
        <w:tc>
          <w:tcPr>
            <w:tcW w:w="650" w:type="dxa"/>
          </w:tcPr>
          <w:p w14:paraId="447B865B" w14:textId="235656F8" w:rsidR="00114991" w:rsidRPr="00CC491D" w:rsidRDefault="00114991" w:rsidP="00114991">
            <w:pPr>
              <w:pStyle w:val="TAC"/>
            </w:pPr>
            <w:r>
              <w:rPr>
                <w:lang w:eastAsia="zh-CN"/>
              </w:rPr>
              <w:t>2566</w:t>
            </w:r>
          </w:p>
        </w:tc>
        <w:tc>
          <w:tcPr>
            <w:tcW w:w="850" w:type="dxa"/>
          </w:tcPr>
          <w:p w14:paraId="51DE1B50" w14:textId="37C4A167" w:rsidR="00114991" w:rsidRPr="00CC491D" w:rsidRDefault="00114991" w:rsidP="00114991">
            <w:pPr>
              <w:pStyle w:val="TAC"/>
            </w:pPr>
            <w:r>
              <w:rPr>
                <w:rFonts w:hint="eastAsia"/>
                <w:lang w:eastAsia="zh-CN"/>
              </w:rPr>
              <w:t>7</w:t>
            </w:r>
            <w:r>
              <w:rPr>
                <w:lang w:eastAsia="zh-CN"/>
              </w:rPr>
              <w:t>.4.</w:t>
            </w:r>
            <w:r w:rsidR="00612149">
              <w:rPr>
                <w:lang w:eastAsia="zh-CN"/>
              </w:rPr>
              <w:t>71</w:t>
            </w:r>
          </w:p>
        </w:tc>
        <w:tc>
          <w:tcPr>
            <w:tcW w:w="1896" w:type="dxa"/>
          </w:tcPr>
          <w:p w14:paraId="50CAA620" w14:textId="66C29A9D" w:rsidR="00114991" w:rsidRPr="00CC491D" w:rsidRDefault="00114991" w:rsidP="00114991">
            <w:pPr>
              <w:pStyle w:val="TAC"/>
            </w:pPr>
            <w:r>
              <w:t>UTF8String</w:t>
            </w:r>
          </w:p>
        </w:tc>
        <w:tc>
          <w:tcPr>
            <w:tcW w:w="548" w:type="dxa"/>
          </w:tcPr>
          <w:p w14:paraId="09540035" w14:textId="52B26A7A" w:rsidR="00114991" w:rsidRPr="00BD529F" w:rsidRDefault="00114991" w:rsidP="00114991">
            <w:pPr>
              <w:pStyle w:val="TAL"/>
              <w:jc w:val="center"/>
            </w:pPr>
            <w:r>
              <w:t>V</w:t>
            </w:r>
          </w:p>
        </w:tc>
        <w:tc>
          <w:tcPr>
            <w:tcW w:w="567" w:type="dxa"/>
          </w:tcPr>
          <w:p w14:paraId="769897EA" w14:textId="77777777" w:rsidR="00114991" w:rsidRPr="00BD529F" w:rsidRDefault="00114991" w:rsidP="00114991">
            <w:pPr>
              <w:pStyle w:val="TAL"/>
              <w:jc w:val="center"/>
            </w:pPr>
          </w:p>
        </w:tc>
        <w:tc>
          <w:tcPr>
            <w:tcW w:w="709" w:type="dxa"/>
          </w:tcPr>
          <w:p w14:paraId="5708E1B8" w14:textId="77777777" w:rsidR="00114991" w:rsidRPr="00BD529F" w:rsidRDefault="00114991" w:rsidP="00114991">
            <w:pPr>
              <w:pStyle w:val="TAL"/>
              <w:jc w:val="center"/>
            </w:pPr>
          </w:p>
        </w:tc>
        <w:tc>
          <w:tcPr>
            <w:tcW w:w="567" w:type="dxa"/>
          </w:tcPr>
          <w:p w14:paraId="0AC83779" w14:textId="21ABA450" w:rsidR="00114991" w:rsidRPr="00CC491D" w:rsidRDefault="00114991" w:rsidP="00114991">
            <w:pPr>
              <w:pStyle w:val="TAC"/>
            </w:pPr>
            <w:r>
              <w:rPr>
                <w:rFonts w:hint="eastAsia"/>
                <w:lang w:eastAsia="zh-CN"/>
              </w:rPr>
              <w:t>M</w:t>
            </w:r>
          </w:p>
        </w:tc>
        <w:tc>
          <w:tcPr>
            <w:tcW w:w="958" w:type="dxa"/>
          </w:tcPr>
          <w:p w14:paraId="3E04D873" w14:textId="50CB4A4F" w:rsidR="00114991" w:rsidRPr="00BD529F" w:rsidRDefault="00114991" w:rsidP="00114991">
            <w:pPr>
              <w:pStyle w:val="TAL"/>
              <w:jc w:val="center"/>
            </w:pPr>
            <w:r>
              <w:t>No</w:t>
            </w:r>
          </w:p>
        </w:tc>
      </w:tr>
      <w:tr w:rsidR="00F46FED" w:rsidRPr="00BD529F" w14:paraId="77D88C37" w14:textId="77777777" w:rsidTr="00F46FED">
        <w:trPr>
          <w:cantSplit/>
          <w:jc w:val="center"/>
        </w:trPr>
        <w:tc>
          <w:tcPr>
            <w:tcW w:w="9249" w:type="dxa"/>
            <w:gridSpan w:val="9"/>
          </w:tcPr>
          <w:p w14:paraId="63A2CE7D" w14:textId="77777777" w:rsidR="00F46FED" w:rsidRPr="00BD529F" w:rsidRDefault="00F46FED" w:rsidP="00F46FED">
            <w:pPr>
              <w:pStyle w:val="TAN"/>
            </w:pPr>
            <w:r w:rsidRPr="00BD529F">
              <w:t>Note:</w:t>
            </w:r>
            <w:r w:rsidRPr="00BD529F">
              <w:tab/>
              <w:t xml:space="preserve">The AVP header bit denoted as </w:t>
            </w:r>
            <w:r w:rsidR="00BD529F">
              <w:t>'</w:t>
            </w:r>
            <w:r w:rsidRPr="00BD529F">
              <w:t>M</w:t>
            </w:r>
            <w:r w:rsidR="00BD529F">
              <w:t>'</w:t>
            </w:r>
            <w:r w:rsidRPr="00BD529F">
              <w:t xml:space="preserve">, indicates whether support of the AVP is required. The AVP header bit denoted as </w:t>
            </w:r>
            <w:r w:rsidR="00BD529F">
              <w:t>'</w:t>
            </w:r>
            <w:r w:rsidRPr="00BD529F">
              <w:t>V</w:t>
            </w:r>
            <w:r w:rsidR="00BD529F">
              <w:t>'</w:t>
            </w:r>
            <w:r w:rsidRPr="00BD529F">
              <w:t xml:space="preserve">, indicates whether the optional Vendor-ID field is present in the AVP header. </w:t>
            </w:r>
            <w:r w:rsidRPr="00BD529F">
              <w:br/>
              <w:t xml:space="preserve">For further details, see </w:t>
            </w:r>
            <w:r w:rsidR="00E533D1" w:rsidRPr="00BD529F">
              <w:t>IETF RFC 6733 </w:t>
            </w:r>
            <w:r w:rsidR="0061668F" w:rsidRPr="00BD529F">
              <w:t>[23]</w:t>
            </w:r>
            <w:r w:rsidRPr="00BD529F">
              <w:t>.</w:t>
            </w:r>
          </w:p>
        </w:tc>
      </w:tr>
    </w:tbl>
    <w:p w14:paraId="49880F05" w14:textId="77777777" w:rsidR="00F46FED" w:rsidRPr="00BD529F" w:rsidRDefault="00F46FED" w:rsidP="00F46FED">
      <w:pPr>
        <w:rPr>
          <w:lang w:val="en-US"/>
        </w:rPr>
      </w:pPr>
    </w:p>
    <w:p w14:paraId="03B5022B" w14:textId="77777777" w:rsidR="00F46FED" w:rsidRPr="00BD529F" w:rsidRDefault="00F46FED" w:rsidP="00F46FED">
      <w:pPr>
        <w:pStyle w:val="TH"/>
      </w:pPr>
      <w:r w:rsidRPr="00BD529F">
        <w:t>Table 7.4.1-2: Diameter ELP Application reused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57"/>
        <w:gridCol w:w="709"/>
        <w:gridCol w:w="1842"/>
        <w:gridCol w:w="1276"/>
        <w:gridCol w:w="3065"/>
      </w:tblGrid>
      <w:tr w:rsidR="00F46FED" w:rsidRPr="00BD529F" w14:paraId="46B8AF07" w14:textId="77777777" w:rsidTr="00F46FED">
        <w:trPr>
          <w:jc w:val="center"/>
        </w:trPr>
        <w:tc>
          <w:tcPr>
            <w:tcW w:w="2357" w:type="dxa"/>
            <w:shd w:val="clear" w:color="auto" w:fill="D9D9D9"/>
          </w:tcPr>
          <w:p w14:paraId="5220ECCF" w14:textId="77777777" w:rsidR="00F46FED" w:rsidRPr="00BD529F" w:rsidRDefault="00F46FED" w:rsidP="00F46FED">
            <w:pPr>
              <w:pStyle w:val="TAH"/>
            </w:pPr>
            <w:r w:rsidRPr="00BD529F">
              <w:t>Attribute Name</w:t>
            </w:r>
          </w:p>
        </w:tc>
        <w:tc>
          <w:tcPr>
            <w:tcW w:w="709" w:type="dxa"/>
            <w:shd w:val="clear" w:color="auto" w:fill="D9D9D9"/>
          </w:tcPr>
          <w:p w14:paraId="54299C16" w14:textId="77777777" w:rsidR="00F46FED" w:rsidRPr="00BD529F" w:rsidRDefault="00F46FED" w:rsidP="00F46FED">
            <w:pPr>
              <w:pStyle w:val="TAH"/>
            </w:pPr>
            <w:r w:rsidRPr="00BD529F">
              <w:t>AVP Code</w:t>
            </w:r>
          </w:p>
        </w:tc>
        <w:tc>
          <w:tcPr>
            <w:tcW w:w="1842" w:type="dxa"/>
            <w:shd w:val="clear" w:color="auto" w:fill="D9D9D9"/>
          </w:tcPr>
          <w:p w14:paraId="5B55DE7E" w14:textId="77777777" w:rsidR="00F46FED" w:rsidRPr="00BD529F" w:rsidRDefault="00F46FED" w:rsidP="00F46FED">
            <w:pPr>
              <w:pStyle w:val="TAH"/>
            </w:pPr>
            <w:r w:rsidRPr="00BD529F">
              <w:t>Reference</w:t>
            </w:r>
          </w:p>
        </w:tc>
        <w:tc>
          <w:tcPr>
            <w:tcW w:w="1276" w:type="dxa"/>
            <w:shd w:val="clear" w:color="auto" w:fill="D9D9D9"/>
          </w:tcPr>
          <w:p w14:paraId="08457433" w14:textId="77777777" w:rsidR="00F46FED" w:rsidRPr="00BD529F" w:rsidRDefault="00F46FED" w:rsidP="00F46FED">
            <w:pPr>
              <w:pStyle w:val="TAH"/>
            </w:pPr>
            <w:r w:rsidRPr="00BD529F">
              <w:t>Value Type</w:t>
            </w:r>
          </w:p>
        </w:tc>
        <w:tc>
          <w:tcPr>
            <w:tcW w:w="3065" w:type="dxa"/>
            <w:tcBorders>
              <w:bottom w:val="single" w:sz="4" w:space="0" w:color="auto"/>
            </w:tcBorders>
            <w:shd w:val="clear" w:color="auto" w:fill="D9D9D9"/>
          </w:tcPr>
          <w:p w14:paraId="6B8775A2" w14:textId="77777777" w:rsidR="00F46FED" w:rsidRPr="00BD529F" w:rsidRDefault="00F46FED" w:rsidP="00F46FED">
            <w:pPr>
              <w:pStyle w:val="TAH"/>
            </w:pPr>
            <w:r w:rsidRPr="00BD529F">
              <w:t>Comment</w:t>
            </w:r>
          </w:p>
        </w:tc>
      </w:tr>
      <w:tr w:rsidR="00F46FED" w:rsidRPr="00BD529F" w14:paraId="6F49EAF8" w14:textId="77777777" w:rsidTr="00F46FED">
        <w:trPr>
          <w:jc w:val="center"/>
        </w:trPr>
        <w:tc>
          <w:tcPr>
            <w:tcW w:w="2357" w:type="dxa"/>
          </w:tcPr>
          <w:p w14:paraId="361F7E07" w14:textId="77777777" w:rsidR="00F46FED" w:rsidRPr="00BD529F" w:rsidRDefault="00F46FED" w:rsidP="00F46FED">
            <w:pPr>
              <w:pStyle w:val="TAL"/>
            </w:pPr>
            <w:r w:rsidRPr="00BD529F">
              <w:t>LCS-Format-Indicator</w:t>
            </w:r>
          </w:p>
        </w:tc>
        <w:tc>
          <w:tcPr>
            <w:tcW w:w="709" w:type="dxa"/>
          </w:tcPr>
          <w:p w14:paraId="7132AE41" w14:textId="77777777" w:rsidR="00F46FED" w:rsidRPr="00BD529F" w:rsidRDefault="00F46FED" w:rsidP="00CC491D">
            <w:pPr>
              <w:pStyle w:val="TAC"/>
            </w:pPr>
            <w:r w:rsidRPr="00CC491D">
              <w:t>1237</w:t>
            </w:r>
          </w:p>
        </w:tc>
        <w:tc>
          <w:tcPr>
            <w:tcW w:w="1842" w:type="dxa"/>
          </w:tcPr>
          <w:p w14:paraId="4053DA0A"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6BE09729" w14:textId="77777777" w:rsidR="00F46FED" w:rsidRPr="00BD529F" w:rsidRDefault="003A088F" w:rsidP="00F46FED">
            <w:pPr>
              <w:pStyle w:val="TAL"/>
              <w:jc w:val="center"/>
            </w:pPr>
            <w:r w:rsidRPr="00BD529F">
              <w:t>Enumerated</w:t>
            </w:r>
          </w:p>
        </w:tc>
        <w:tc>
          <w:tcPr>
            <w:tcW w:w="3065" w:type="dxa"/>
            <w:tcBorders>
              <w:top w:val="single" w:sz="4" w:space="0" w:color="auto"/>
            </w:tcBorders>
          </w:tcPr>
          <w:p w14:paraId="2213DE75" w14:textId="77777777" w:rsidR="00F46FED" w:rsidRPr="00BD529F" w:rsidRDefault="00F46FED" w:rsidP="00F46FED">
            <w:pPr>
              <w:pStyle w:val="TAL"/>
            </w:pPr>
          </w:p>
        </w:tc>
      </w:tr>
      <w:tr w:rsidR="00F46FED" w:rsidRPr="00BD529F" w14:paraId="68C0315A" w14:textId="77777777" w:rsidTr="00F46FED">
        <w:trPr>
          <w:jc w:val="center"/>
        </w:trPr>
        <w:tc>
          <w:tcPr>
            <w:tcW w:w="2357" w:type="dxa"/>
          </w:tcPr>
          <w:p w14:paraId="01C81C57" w14:textId="77777777" w:rsidR="00F46FED" w:rsidRPr="00BD529F" w:rsidRDefault="00F46FED" w:rsidP="00F46FED">
            <w:pPr>
              <w:pStyle w:val="TAL"/>
            </w:pPr>
            <w:r w:rsidRPr="00BD529F">
              <w:t>LCS-Name-String</w:t>
            </w:r>
          </w:p>
        </w:tc>
        <w:tc>
          <w:tcPr>
            <w:tcW w:w="709" w:type="dxa"/>
          </w:tcPr>
          <w:p w14:paraId="74F3ECF9" w14:textId="77777777" w:rsidR="00F46FED" w:rsidRPr="00BD529F" w:rsidRDefault="00F46FED" w:rsidP="00CC491D">
            <w:pPr>
              <w:pStyle w:val="TAC"/>
            </w:pPr>
            <w:r w:rsidRPr="00CC491D">
              <w:t>1238</w:t>
            </w:r>
          </w:p>
        </w:tc>
        <w:tc>
          <w:tcPr>
            <w:tcW w:w="1842" w:type="dxa"/>
          </w:tcPr>
          <w:p w14:paraId="4CD71594"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7263A8C0" w14:textId="77777777" w:rsidR="00F46FED" w:rsidRPr="00BD529F" w:rsidRDefault="00F46FED" w:rsidP="00F46FED">
            <w:pPr>
              <w:pStyle w:val="TAL"/>
              <w:jc w:val="center"/>
            </w:pPr>
            <w:r w:rsidRPr="00BD529F">
              <w:t>UTF8String</w:t>
            </w:r>
          </w:p>
        </w:tc>
        <w:tc>
          <w:tcPr>
            <w:tcW w:w="3065" w:type="dxa"/>
          </w:tcPr>
          <w:p w14:paraId="744DD3B8" w14:textId="77777777" w:rsidR="00F46FED" w:rsidRPr="00BD529F" w:rsidRDefault="00F46FED" w:rsidP="00F46FED">
            <w:pPr>
              <w:pStyle w:val="TAL"/>
            </w:pPr>
          </w:p>
        </w:tc>
      </w:tr>
      <w:tr w:rsidR="00F46FED" w:rsidRPr="00BD529F" w14:paraId="50FDA468" w14:textId="77777777" w:rsidTr="00F46FED">
        <w:trPr>
          <w:jc w:val="center"/>
        </w:trPr>
        <w:tc>
          <w:tcPr>
            <w:tcW w:w="2357" w:type="dxa"/>
          </w:tcPr>
          <w:p w14:paraId="30323F1C" w14:textId="77777777" w:rsidR="00F46FED" w:rsidRPr="00BD529F" w:rsidRDefault="00F46FED" w:rsidP="00F46FED">
            <w:pPr>
              <w:pStyle w:val="TAL"/>
            </w:pPr>
            <w:r w:rsidRPr="00BD529F">
              <w:t>LCS-Client-Type</w:t>
            </w:r>
          </w:p>
        </w:tc>
        <w:tc>
          <w:tcPr>
            <w:tcW w:w="709" w:type="dxa"/>
          </w:tcPr>
          <w:p w14:paraId="12ABE0DA" w14:textId="77777777" w:rsidR="00F46FED" w:rsidRPr="00BD529F" w:rsidRDefault="00F46FED" w:rsidP="00CC491D">
            <w:pPr>
              <w:pStyle w:val="TAC"/>
            </w:pPr>
            <w:r w:rsidRPr="00CC491D">
              <w:t>1241</w:t>
            </w:r>
          </w:p>
        </w:tc>
        <w:tc>
          <w:tcPr>
            <w:tcW w:w="1842" w:type="dxa"/>
          </w:tcPr>
          <w:p w14:paraId="66DDD034"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66893FE4" w14:textId="77777777" w:rsidR="00F46FED" w:rsidRPr="00BD529F" w:rsidRDefault="00F46FED" w:rsidP="00F46FED">
            <w:pPr>
              <w:pStyle w:val="TAL"/>
              <w:jc w:val="center"/>
            </w:pPr>
            <w:r w:rsidRPr="00BD529F">
              <w:t>Enumerated</w:t>
            </w:r>
          </w:p>
        </w:tc>
        <w:tc>
          <w:tcPr>
            <w:tcW w:w="3065" w:type="dxa"/>
          </w:tcPr>
          <w:p w14:paraId="3A650856" w14:textId="77777777" w:rsidR="00F46FED" w:rsidRPr="00BD529F" w:rsidRDefault="00F46FED" w:rsidP="00F46FED">
            <w:pPr>
              <w:pStyle w:val="TAL"/>
              <w:jc w:val="center"/>
            </w:pPr>
          </w:p>
        </w:tc>
      </w:tr>
      <w:tr w:rsidR="00F46FED" w:rsidRPr="00BD529F" w14:paraId="56E78CE8" w14:textId="77777777" w:rsidTr="00F46FED">
        <w:trPr>
          <w:jc w:val="center"/>
        </w:trPr>
        <w:tc>
          <w:tcPr>
            <w:tcW w:w="2357" w:type="dxa"/>
          </w:tcPr>
          <w:p w14:paraId="2D990977" w14:textId="77777777" w:rsidR="00F46FED" w:rsidRPr="00BD529F" w:rsidRDefault="00F46FED" w:rsidP="00F46FED">
            <w:pPr>
              <w:pStyle w:val="TAL"/>
            </w:pPr>
            <w:r w:rsidRPr="00BD529F">
              <w:t>LCS-Requestor-Id-String</w:t>
            </w:r>
          </w:p>
        </w:tc>
        <w:tc>
          <w:tcPr>
            <w:tcW w:w="709" w:type="dxa"/>
          </w:tcPr>
          <w:p w14:paraId="630CF258" w14:textId="77777777" w:rsidR="00F46FED" w:rsidRPr="00BD529F" w:rsidRDefault="00F46FED" w:rsidP="00CC491D">
            <w:pPr>
              <w:pStyle w:val="TAC"/>
            </w:pPr>
            <w:r w:rsidRPr="00CC491D">
              <w:t>1240</w:t>
            </w:r>
          </w:p>
        </w:tc>
        <w:tc>
          <w:tcPr>
            <w:tcW w:w="1842" w:type="dxa"/>
          </w:tcPr>
          <w:p w14:paraId="02BA0B31"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364BF586" w14:textId="77777777" w:rsidR="00F46FED" w:rsidRPr="00BD529F" w:rsidRDefault="00F46FED" w:rsidP="00F46FED">
            <w:pPr>
              <w:pStyle w:val="TAL"/>
              <w:jc w:val="center"/>
            </w:pPr>
            <w:r w:rsidRPr="00BD529F">
              <w:t>UTF8String</w:t>
            </w:r>
          </w:p>
        </w:tc>
        <w:tc>
          <w:tcPr>
            <w:tcW w:w="3065" w:type="dxa"/>
            <w:tcBorders>
              <w:right w:val="single" w:sz="4" w:space="0" w:color="auto"/>
            </w:tcBorders>
          </w:tcPr>
          <w:p w14:paraId="1B16DB4B" w14:textId="77777777" w:rsidR="00F46FED" w:rsidRPr="00BD529F" w:rsidRDefault="00F46FED" w:rsidP="00F46FED">
            <w:pPr>
              <w:pStyle w:val="TAL"/>
            </w:pPr>
          </w:p>
        </w:tc>
      </w:tr>
      <w:tr w:rsidR="00F46FED" w:rsidRPr="00BD529F" w14:paraId="2595ECA6" w14:textId="77777777" w:rsidTr="00F46FED">
        <w:trPr>
          <w:jc w:val="center"/>
        </w:trPr>
        <w:tc>
          <w:tcPr>
            <w:tcW w:w="2357" w:type="dxa"/>
          </w:tcPr>
          <w:p w14:paraId="0C15971F" w14:textId="77777777" w:rsidR="00F46FED" w:rsidRPr="00BD529F" w:rsidRDefault="00F46FED" w:rsidP="00F46FED">
            <w:pPr>
              <w:pStyle w:val="TAL"/>
            </w:pPr>
            <w:r w:rsidRPr="00BD529F">
              <w:t>Location-Estimate</w:t>
            </w:r>
          </w:p>
        </w:tc>
        <w:tc>
          <w:tcPr>
            <w:tcW w:w="709" w:type="dxa"/>
          </w:tcPr>
          <w:p w14:paraId="335336E3" w14:textId="77777777" w:rsidR="00F46FED" w:rsidRPr="00BD529F" w:rsidRDefault="00F46FED" w:rsidP="00CC491D">
            <w:pPr>
              <w:pStyle w:val="TAC"/>
            </w:pPr>
            <w:r w:rsidRPr="00CC491D">
              <w:t>1242</w:t>
            </w:r>
          </w:p>
        </w:tc>
        <w:tc>
          <w:tcPr>
            <w:tcW w:w="1842" w:type="dxa"/>
          </w:tcPr>
          <w:p w14:paraId="1A6D65E7"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71EB14AC" w14:textId="77777777" w:rsidR="00F46FED" w:rsidRPr="00BD529F" w:rsidRDefault="003A088F" w:rsidP="00F46FED">
            <w:pPr>
              <w:pStyle w:val="TAL"/>
              <w:jc w:val="center"/>
            </w:pPr>
            <w:r w:rsidRPr="00BD529F">
              <w:t>OctetString</w:t>
            </w:r>
          </w:p>
        </w:tc>
        <w:tc>
          <w:tcPr>
            <w:tcW w:w="3065" w:type="dxa"/>
          </w:tcPr>
          <w:p w14:paraId="62850ECE" w14:textId="77777777" w:rsidR="00F46FED" w:rsidRPr="00BD529F" w:rsidRDefault="00F46FED" w:rsidP="00F46FED">
            <w:pPr>
              <w:pStyle w:val="TAL"/>
              <w:jc w:val="center"/>
            </w:pPr>
          </w:p>
        </w:tc>
      </w:tr>
      <w:tr w:rsidR="00F46FED" w:rsidRPr="00BD529F" w14:paraId="1BAE04ED" w14:textId="77777777" w:rsidTr="00F46FED">
        <w:trPr>
          <w:jc w:val="center"/>
        </w:trPr>
        <w:tc>
          <w:tcPr>
            <w:tcW w:w="2357" w:type="dxa"/>
          </w:tcPr>
          <w:p w14:paraId="03A460CB" w14:textId="77777777" w:rsidR="00F46FED" w:rsidRPr="00BD529F" w:rsidRDefault="00F46FED" w:rsidP="00F46FED">
            <w:pPr>
              <w:pStyle w:val="TAL"/>
            </w:pPr>
            <w:r w:rsidRPr="00BD529F">
              <w:t>IMEI</w:t>
            </w:r>
          </w:p>
        </w:tc>
        <w:tc>
          <w:tcPr>
            <w:tcW w:w="709" w:type="dxa"/>
          </w:tcPr>
          <w:p w14:paraId="5421FFF8" w14:textId="77777777" w:rsidR="00F46FED" w:rsidRPr="00BD529F" w:rsidRDefault="00F46FED" w:rsidP="00CC491D">
            <w:pPr>
              <w:pStyle w:val="TAC"/>
            </w:pPr>
            <w:r w:rsidRPr="00CC491D">
              <w:t>1402</w:t>
            </w:r>
          </w:p>
        </w:tc>
        <w:tc>
          <w:tcPr>
            <w:tcW w:w="1842" w:type="dxa"/>
          </w:tcPr>
          <w:p w14:paraId="3765BE16" w14:textId="77777777" w:rsidR="00F46FED" w:rsidRPr="00BD529F" w:rsidRDefault="00F46FED" w:rsidP="00CC491D">
            <w:pPr>
              <w:pStyle w:val="TAC"/>
            </w:pPr>
            <w:r w:rsidRPr="00CC491D">
              <w:t>3GPP TS 29.272 [</w:t>
            </w:r>
            <w:r w:rsidR="000E3817" w:rsidRPr="00CC491D">
              <w:t>11</w:t>
            </w:r>
            <w:r w:rsidRPr="00CC491D">
              <w:t>]</w:t>
            </w:r>
          </w:p>
        </w:tc>
        <w:tc>
          <w:tcPr>
            <w:tcW w:w="1276" w:type="dxa"/>
          </w:tcPr>
          <w:p w14:paraId="553A2889" w14:textId="77777777" w:rsidR="00F46FED" w:rsidRPr="00BD529F" w:rsidRDefault="00F46FED" w:rsidP="00F46FED">
            <w:pPr>
              <w:pStyle w:val="TAL"/>
              <w:jc w:val="center"/>
            </w:pPr>
            <w:r w:rsidRPr="00BD529F">
              <w:t>UTF8String</w:t>
            </w:r>
          </w:p>
        </w:tc>
        <w:tc>
          <w:tcPr>
            <w:tcW w:w="3065" w:type="dxa"/>
          </w:tcPr>
          <w:p w14:paraId="3331E1BE" w14:textId="77777777" w:rsidR="00F46FED" w:rsidRPr="00BD529F" w:rsidRDefault="00F46FED" w:rsidP="00F46FED">
            <w:pPr>
              <w:pStyle w:val="TAL"/>
              <w:jc w:val="center"/>
            </w:pPr>
          </w:p>
        </w:tc>
      </w:tr>
      <w:tr w:rsidR="00F46FED" w:rsidRPr="00BD529F" w14:paraId="77FDDE7A" w14:textId="77777777" w:rsidTr="00F46FED">
        <w:trPr>
          <w:jc w:val="center"/>
        </w:trPr>
        <w:tc>
          <w:tcPr>
            <w:tcW w:w="2357" w:type="dxa"/>
          </w:tcPr>
          <w:p w14:paraId="7DFFB5D6" w14:textId="77777777" w:rsidR="00F46FED" w:rsidRPr="00BD529F" w:rsidRDefault="00F46FED" w:rsidP="00F46FED">
            <w:pPr>
              <w:pStyle w:val="TAL"/>
            </w:pPr>
            <w:r w:rsidRPr="00BD529F">
              <w:t>MSISDN</w:t>
            </w:r>
          </w:p>
        </w:tc>
        <w:tc>
          <w:tcPr>
            <w:tcW w:w="709" w:type="dxa"/>
          </w:tcPr>
          <w:p w14:paraId="55EFC65B" w14:textId="77777777" w:rsidR="00F46FED" w:rsidRPr="00BD529F" w:rsidRDefault="00F46FED" w:rsidP="00CC491D">
            <w:pPr>
              <w:pStyle w:val="TAC"/>
            </w:pPr>
            <w:r w:rsidRPr="00CC491D">
              <w:t>701</w:t>
            </w:r>
          </w:p>
        </w:tc>
        <w:tc>
          <w:tcPr>
            <w:tcW w:w="1842" w:type="dxa"/>
          </w:tcPr>
          <w:p w14:paraId="6A997563" w14:textId="77777777" w:rsidR="00F46FED" w:rsidRPr="00BD529F" w:rsidRDefault="00F46FED" w:rsidP="00CC491D">
            <w:pPr>
              <w:pStyle w:val="TAC"/>
            </w:pPr>
            <w:r w:rsidRPr="00CC491D">
              <w:t>3GPP TS 29.329 [</w:t>
            </w:r>
            <w:r w:rsidR="000E3817" w:rsidRPr="00CC491D">
              <w:t>12</w:t>
            </w:r>
            <w:r w:rsidRPr="00CC491D">
              <w:t>]</w:t>
            </w:r>
          </w:p>
        </w:tc>
        <w:tc>
          <w:tcPr>
            <w:tcW w:w="1276" w:type="dxa"/>
          </w:tcPr>
          <w:p w14:paraId="1C393920" w14:textId="77777777" w:rsidR="00F46FED" w:rsidRPr="00BD529F" w:rsidRDefault="00F46FED" w:rsidP="00F46FED">
            <w:pPr>
              <w:pStyle w:val="TAL"/>
              <w:jc w:val="center"/>
            </w:pPr>
            <w:r w:rsidRPr="00BD529F">
              <w:t>OctetString</w:t>
            </w:r>
          </w:p>
        </w:tc>
        <w:tc>
          <w:tcPr>
            <w:tcW w:w="3065" w:type="dxa"/>
          </w:tcPr>
          <w:p w14:paraId="5A513227" w14:textId="77777777" w:rsidR="00F46FED" w:rsidRPr="00BD529F" w:rsidRDefault="00F46FED" w:rsidP="00F46FED">
            <w:pPr>
              <w:pStyle w:val="TAL"/>
              <w:jc w:val="center"/>
            </w:pPr>
          </w:p>
        </w:tc>
      </w:tr>
      <w:tr w:rsidR="00F46FED" w:rsidRPr="00BD529F" w14:paraId="511364F0" w14:textId="77777777" w:rsidTr="00F46FED">
        <w:trPr>
          <w:jc w:val="center"/>
        </w:trPr>
        <w:tc>
          <w:tcPr>
            <w:tcW w:w="2357" w:type="dxa"/>
          </w:tcPr>
          <w:p w14:paraId="614CE621" w14:textId="77777777" w:rsidR="00F46FED" w:rsidRPr="00BD529F" w:rsidRDefault="00F46FED" w:rsidP="00F46FED">
            <w:pPr>
              <w:pStyle w:val="TAL"/>
            </w:pPr>
            <w:r w:rsidRPr="00BD529F">
              <w:t>Service-Selection</w:t>
            </w:r>
          </w:p>
        </w:tc>
        <w:tc>
          <w:tcPr>
            <w:tcW w:w="709" w:type="dxa"/>
          </w:tcPr>
          <w:p w14:paraId="5E256AE9" w14:textId="77777777" w:rsidR="00F46FED" w:rsidRPr="00BD529F" w:rsidRDefault="00F46FED" w:rsidP="00CC491D">
            <w:pPr>
              <w:pStyle w:val="TAC"/>
            </w:pPr>
            <w:r w:rsidRPr="00CC491D">
              <w:t>493</w:t>
            </w:r>
          </w:p>
        </w:tc>
        <w:tc>
          <w:tcPr>
            <w:tcW w:w="1842" w:type="dxa"/>
          </w:tcPr>
          <w:p w14:paraId="5C834E33" w14:textId="77777777" w:rsidR="00F46FED" w:rsidRPr="00BD529F" w:rsidRDefault="00F46FED" w:rsidP="00CC491D">
            <w:pPr>
              <w:pStyle w:val="TAC"/>
              <w:rPr>
                <w:lang w:eastAsia="zh-CN"/>
              </w:rPr>
            </w:pPr>
            <w:r w:rsidRPr="00CC491D">
              <w:t>3GPP TS 29.272 [</w:t>
            </w:r>
            <w:r w:rsidR="000E3817" w:rsidRPr="00CC491D">
              <w:t>11</w:t>
            </w:r>
            <w:r w:rsidRPr="00CC491D">
              <w:t>],</w:t>
            </w:r>
          </w:p>
          <w:p w14:paraId="345BE766" w14:textId="77777777" w:rsidR="00F46FED" w:rsidRPr="00BD529F" w:rsidRDefault="00F46FED" w:rsidP="00CC491D">
            <w:pPr>
              <w:pStyle w:val="TAC"/>
            </w:pPr>
            <w:r w:rsidRPr="00CC491D">
              <w:t xml:space="preserve">IETF </w:t>
            </w:r>
            <w:r w:rsidR="00767100" w:rsidRPr="00CC491D">
              <w:t>RFC 5778</w:t>
            </w:r>
            <w:r w:rsidRPr="00CC491D">
              <w:t xml:space="preserve"> [</w:t>
            </w:r>
            <w:r w:rsidR="000E3817" w:rsidRPr="00CC491D">
              <w:t>16</w:t>
            </w:r>
            <w:r w:rsidRPr="00CC491D">
              <w:t>]</w:t>
            </w:r>
          </w:p>
        </w:tc>
        <w:tc>
          <w:tcPr>
            <w:tcW w:w="1276" w:type="dxa"/>
          </w:tcPr>
          <w:p w14:paraId="44C90AF9" w14:textId="77777777" w:rsidR="00F46FED" w:rsidRPr="00BD529F" w:rsidRDefault="00F46FED" w:rsidP="00F46FED">
            <w:pPr>
              <w:pStyle w:val="TAL"/>
              <w:jc w:val="center"/>
            </w:pPr>
            <w:r w:rsidRPr="00BD529F">
              <w:t>UTF8String</w:t>
            </w:r>
          </w:p>
        </w:tc>
        <w:tc>
          <w:tcPr>
            <w:tcW w:w="3065" w:type="dxa"/>
          </w:tcPr>
          <w:p w14:paraId="6FB6C0E8" w14:textId="77777777" w:rsidR="00F46FED" w:rsidRPr="00BD529F" w:rsidRDefault="00F46FED" w:rsidP="00F46FED">
            <w:pPr>
              <w:pStyle w:val="TAL"/>
            </w:pPr>
            <w:r w:rsidRPr="00BD529F">
              <w:t>It is used to define the APN</w:t>
            </w:r>
          </w:p>
        </w:tc>
      </w:tr>
      <w:tr w:rsidR="00F46FED" w:rsidRPr="00BD529F" w14:paraId="4510DD8C" w14:textId="77777777" w:rsidTr="00F46FED">
        <w:trPr>
          <w:jc w:val="center"/>
        </w:trPr>
        <w:tc>
          <w:tcPr>
            <w:tcW w:w="2357" w:type="dxa"/>
          </w:tcPr>
          <w:p w14:paraId="70143150" w14:textId="77777777" w:rsidR="00F46FED" w:rsidRPr="00BD529F" w:rsidRDefault="00F46FED" w:rsidP="00F46FED">
            <w:pPr>
              <w:pStyle w:val="TAL"/>
            </w:pPr>
            <w:r w:rsidRPr="00BD529F">
              <w:t>User-Name</w:t>
            </w:r>
          </w:p>
        </w:tc>
        <w:tc>
          <w:tcPr>
            <w:tcW w:w="709" w:type="dxa"/>
          </w:tcPr>
          <w:p w14:paraId="51B4BA01" w14:textId="77777777" w:rsidR="00F46FED" w:rsidRPr="00BD529F" w:rsidRDefault="00F46FED" w:rsidP="00CC491D">
            <w:pPr>
              <w:pStyle w:val="TAC"/>
            </w:pPr>
            <w:r w:rsidRPr="00CC491D">
              <w:t>1</w:t>
            </w:r>
          </w:p>
        </w:tc>
        <w:tc>
          <w:tcPr>
            <w:tcW w:w="1842" w:type="dxa"/>
          </w:tcPr>
          <w:p w14:paraId="1D50A097" w14:textId="77777777" w:rsidR="00F46FED" w:rsidRPr="00BD529F" w:rsidRDefault="00E533D1" w:rsidP="00CC491D">
            <w:pPr>
              <w:pStyle w:val="TAC"/>
            </w:pPr>
            <w:r w:rsidRPr="00CC491D">
              <w:t>IETF RFC 6733 </w:t>
            </w:r>
            <w:r w:rsidR="0061668F" w:rsidRPr="00CC491D">
              <w:t>[23]</w:t>
            </w:r>
          </w:p>
        </w:tc>
        <w:tc>
          <w:tcPr>
            <w:tcW w:w="1276" w:type="dxa"/>
          </w:tcPr>
          <w:p w14:paraId="392D8DBC" w14:textId="77777777" w:rsidR="00F46FED" w:rsidRPr="00BD529F" w:rsidRDefault="00F46FED" w:rsidP="00F46FED">
            <w:pPr>
              <w:pStyle w:val="TAL"/>
              <w:jc w:val="center"/>
            </w:pPr>
            <w:r w:rsidRPr="00BD529F">
              <w:t>UTF8String</w:t>
            </w:r>
          </w:p>
        </w:tc>
        <w:tc>
          <w:tcPr>
            <w:tcW w:w="3065" w:type="dxa"/>
          </w:tcPr>
          <w:p w14:paraId="23A326B6" w14:textId="77777777" w:rsidR="00F46FED" w:rsidRPr="00BD529F" w:rsidRDefault="00F46FED" w:rsidP="00F46FED">
            <w:pPr>
              <w:pStyle w:val="TAL"/>
            </w:pPr>
            <w:r w:rsidRPr="00BD529F">
              <w:t>It is used to include the user's IMSI</w:t>
            </w:r>
          </w:p>
        </w:tc>
      </w:tr>
      <w:tr w:rsidR="007018A5" w:rsidRPr="00BD529F" w14:paraId="3D59F359" w14:textId="77777777" w:rsidTr="00BE1674">
        <w:trPr>
          <w:jc w:val="center"/>
        </w:trPr>
        <w:tc>
          <w:tcPr>
            <w:tcW w:w="2357" w:type="dxa"/>
          </w:tcPr>
          <w:p w14:paraId="33101E00" w14:textId="77777777" w:rsidR="007018A5" w:rsidRPr="00BD529F" w:rsidRDefault="007018A5" w:rsidP="00BE1674">
            <w:pPr>
              <w:pStyle w:val="TAL"/>
            </w:pPr>
            <w:r w:rsidRPr="00BD529F">
              <w:t>Supported-Features</w:t>
            </w:r>
          </w:p>
        </w:tc>
        <w:tc>
          <w:tcPr>
            <w:tcW w:w="709" w:type="dxa"/>
          </w:tcPr>
          <w:p w14:paraId="0C5BAD2F" w14:textId="77777777" w:rsidR="007018A5" w:rsidRPr="00BD529F" w:rsidRDefault="007018A5" w:rsidP="00CC491D">
            <w:pPr>
              <w:pStyle w:val="TAC"/>
            </w:pPr>
            <w:r w:rsidRPr="00CC491D">
              <w:t>628</w:t>
            </w:r>
          </w:p>
        </w:tc>
        <w:tc>
          <w:tcPr>
            <w:tcW w:w="1842" w:type="dxa"/>
          </w:tcPr>
          <w:p w14:paraId="340FACFB" w14:textId="77777777" w:rsidR="007018A5" w:rsidRPr="00BD529F" w:rsidRDefault="007018A5" w:rsidP="00CC491D">
            <w:pPr>
              <w:pStyle w:val="TAC"/>
            </w:pPr>
            <w:r w:rsidRPr="00CC491D">
              <w:t>3GPP TS 29.229 [</w:t>
            </w:r>
            <w:r w:rsidR="000E3817" w:rsidRPr="00CC491D">
              <w:t>17</w:t>
            </w:r>
            <w:r w:rsidRPr="00CC491D">
              <w:t>]</w:t>
            </w:r>
          </w:p>
        </w:tc>
        <w:tc>
          <w:tcPr>
            <w:tcW w:w="1276" w:type="dxa"/>
          </w:tcPr>
          <w:p w14:paraId="586BE8E8" w14:textId="77777777" w:rsidR="007018A5" w:rsidRPr="00BD529F" w:rsidRDefault="007018A5" w:rsidP="00BE1674">
            <w:pPr>
              <w:pStyle w:val="TAL"/>
              <w:jc w:val="center"/>
            </w:pPr>
            <w:r w:rsidRPr="00BD529F">
              <w:t>Grouped</w:t>
            </w:r>
          </w:p>
        </w:tc>
        <w:tc>
          <w:tcPr>
            <w:tcW w:w="3065" w:type="dxa"/>
          </w:tcPr>
          <w:p w14:paraId="3ED2F050" w14:textId="77777777" w:rsidR="007018A5" w:rsidRPr="00BD529F" w:rsidRDefault="007018A5" w:rsidP="00BE1674">
            <w:pPr>
              <w:pStyle w:val="TAL"/>
            </w:pPr>
          </w:p>
        </w:tc>
      </w:tr>
      <w:tr w:rsidR="007018A5" w:rsidRPr="00BD529F" w14:paraId="7D147C7D" w14:textId="77777777" w:rsidTr="00BE1674">
        <w:trPr>
          <w:jc w:val="center"/>
        </w:trPr>
        <w:tc>
          <w:tcPr>
            <w:tcW w:w="2357" w:type="dxa"/>
          </w:tcPr>
          <w:p w14:paraId="3ED95F58" w14:textId="77777777" w:rsidR="007018A5" w:rsidRPr="00BD529F" w:rsidRDefault="007018A5" w:rsidP="00BE1674">
            <w:pPr>
              <w:pStyle w:val="TAL"/>
            </w:pPr>
            <w:r w:rsidRPr="00BD529F">
              <w:t>Feature-List-ID</w:t>
            </w:r>
          </w:p>
        </w:tc>
        <w:tc>
          <w:tcPr>
            <w:tcW w:w="709" w:type="dxa"/>
          </w:tcPr>
          <w:p w14:paraId="342B8DC8" w14:textId="77777777" w:rsidR="007018A5" w:rsidRPr="00BD529F" w:rsidRDefault="007018A5" w:rsidP="00CC491D">
            <w:pPr>
              <w:pStyle w:val="TAC"/>
            </w:pPr>
            <w:r w:rsidRPr="00CC491D">
              <w:t>629</w:t>
            </w:r>
          </w:p>
        </w:tc>
        <w:tc>
          <w:tcPr>
            <w:tcW w:w="1842" w:type="dxa"/>
          </w:tcPr>
          <w:p w14:paraId="05EB1132" w14:textId="77777777" w:rsidR="007018A5" w:rsidRPr="00BD529F" w:rsidRDefault="007018A5" w:rsidP="00CC491D">
            <w:pPr>
              <w:pStyle w:val="TAC"/>
            </w:pPr>
            <w:r w:rsidRPr="00CC491D">
              <w:t>3GPP TS 29.229 [</w:t>
            </w:r>
            <w:r w:rsidR="000E3817" w:rsidRPr="00CC491D">
              <w:t>17</w:t>
            </w:r>
            <w:r w:rsidRPr="00CC491D">
              <w:t>]</w:t>
            </w:r>
          </w:p>
        </w:tc>
        <w:tc>
          <w:tcPr>
            <w:tcW w:w="1276" w:type="dxa"/>
          </w:tcPr>
          <w:p w14:paraId="25FF4EFB" w14:textId="77777777" w:rsidR="007018A5" w:rsidRPr="00BD529F" w:rsidRDefault="007018A5" w:rsidP="00BE1674">
            <w:pPr>
              <w:pStyle w:val="TAL"/>
              <w:jc w:val="center"/>
            </w:pPr>
            <w:r w:rsidRPr="00BD529F">
              <w:t>Unsigned32</w:t>
            </w:r>
          </w:p>
        </w:tc>
        <w:tc>
          <w:tcPr>
            <w:tcW w:w="3065" w:type="dxa"/>
          </w:tcPr>
          <w:p w14:paraId="4E85C647" w14:textId="77777777" w:rsidR="007018A5" w:rsidRPr="00BD529F" w:rsidRDefault="007018A5" w:rsidP="008626E9">
            <w:pPr>
              <w:pStyle w:val="TAL"/>
            </w:pPr>
            <w:r w:rsidRPr="00BD529F">
              <w:t xml:space="preserve">See clause </w:t>
            </w:r>
            <w:r w:rsidR="008626E9" w:rsidRPr="00BD529F">
              <w:t>7</w:t>
            </w:r>
            <w:r w:rsidRPr="00BD529F">
              <w:t>.4.</w:t>
            </w:r>
            <w:r w:rsidR="008626E9" w:rsidRPr="00BD529F">
              <w:t>25</w:t>
            </w:r>
          </w:p>
        </w:tc>
      </w:tr>
      <w:tr w:rsidR="007018A5" w:rsidRPr="00BD529F" w14:paraId="34BF5D7C" w14:textId="77777777" w:rsidTr="00BE1674">
        <w:trPr>
          <w:jc w:val="center"/>
        </w:trPr>
        <w:tc>
          <w:tcPr>
            <w:tcW w:w="2357" w:type="dxa"/>
          </w:tcPr>
          <w:p w14:paraId="15F8BA6E" w14:textId="77777777" w:rsidR="007018A5" w:rsidRPr="00BD529F" w:rsidRDefault="007018A5" w:rsidP="00BE1674">
            <w:pPr>
              <w:pStyle w:val="TAL"/>
            </w:pPr>
            <w:r w:rsidRPr="00BD529F">
              <w:t>Feature-List</w:t>
            </w:r>
          </w:p>
        </w:tc>
        <w:tc>
          <w:tcPr>
            <w:tcW w:w="709" w:type="dxa"/>
          </w:tcPr>
          <w:p w14:paraId="0214BA8C" w14:textId="77777777" w:rsidR="007018A5" w:rsidRPr="00BD529F" w:rsidRDefault="007018A5" w:rsidP="00CC491D">
            <w:pPr>
              <w:pStyle w:val="TAC"/>
            </w:pPr>
            <w:r w:rsidRPr="00CC491D">
              <w:t>630</w:t>
            </w:r>
          </w:p>
        </w:tc>
        <w:tc>
          <w:tcPr>
            <w:tcW w:w="1842" w:type="dxa"/>
          </w:tcPr>
          <w:p w14:paraId="70454341" w14:textId="77777777" w:rsidR="007018A5" w:rsidRPr="00BD529F" w:rsidRDefault="007018A5" w:rsidP="00CC491D">
            <w:pPr>
              <w:pStyle w:val="TAC"/>
            </w:pPr>
            <w:r w:rsidRPr="00CC491D">
              <w:t>3GPP TS 29.229 [</w:t>
            </w:r>
            <w:r w:rsidR="000E3817" w:rsidRPr="00CC491D">
              <w:t>17</w:t>
            </w:r>
            <w:r w:rsidRPr="00CC491D">
              <w:t>]</w:t>
            </w:r>
          </w:p>
        </w:tc>
        <w:tc>
          <w:tcPr>
            <w:tcW w:w="1276" w:type="dxa"/>
          </w:tcPr>
          <w:p w14:paraId="2C320FE0" w14:textId="77777777" w:rsidR="007018A5" w:rsidRPr="00BD529F" w:rsidRDefault="007018A5" w:rsidP="00BE1674">
            <w:pPr>
              <w:pStyle w:val="TAL"/>
              <w:jc w:val="center"/>
            </w:pPr>
            <w:r w:rsidRPr="00BD529F">
              <w:t>Unsigned32</w:t>
            </w:r>
          </w:p>
        </w:tc>
        <w:tc>
          <w:tcPr>
            <w:tcW w:w="3065" w:type="dxa"/>
          </w:tcPr>
          <w:p w14:paraId="1797C724" w14:textId="77777777" w:rsidR="007018A5" w:rsidRPr="00BD529F" w:rsidRDefault="007018A5" w:rsidP="008626E9">
            <w:pPr>
              <w:pStyle w:val="TAL"/>
            </w:pPr>
            <w:r w:rsidRPr="00BD529F">
              <w:t xml:space="preserve">See clause </w:t>
            </w:r>
            <w:r w:rsidR="008626E9" w:rsidRPr="00BD529F">
              <w:t>7</w:t>
            </w:r>
            <w:r w:rsidRPr="00BD529F">
              <w:t>.4.</w:t>
            </w:r>
            <w:r w:rsidR="008626E9" w:rsidRPr="00BD529F">
              <w:t>26</w:t>
            </w:r>
          </w:p>
        </w:tc>
      </w:tr>
      <w:tr w:rsidR="00A94641" w:rsidRPr="00BD529F" w14:paraId="429C549A" w14:textId="77777777" w:rsidTr="00BE1674">
        <w:trPr>
          <w:jc w:val="center"/>
        </w:trPr>
        <w:tc>
          <w:tcPr>
            <w:tcW w:w="2357" w:type="dxa"/>
          </w:tcPr>
          <w:p w14:paraId="2C723ABC" w14:textId="77777777" w:rsidR="00A94641" w:rsidRPr="00BD529F" w:rsidRDefault="00A94641" w:rsidP="00BE1674">
            <w:pPr>
              <w:pStyle w:val="TAL"/>
            </w:pPr>
            <w:r w:rsidRPr="00BD529F">
              <w:t>Serving-Node</w:t>
            </w:r>
          </w:p>
        </w:tc>
        <w:tc>
          <w:tcPr>
            <w:tcW w:w="709" w:type="dxa"/>
          </w:tcPr>
          <w:p w14:paraId="35440C39" w14:textId="77777777" w:rsidR="00A94641" w:rsidRPr="00BD529F" w:rsidRDefault="00A94641" w:rsidP="00CC491D">
            <w:pPr>
              <w:pStyle w:val="TAC"/>
            </w:pPr>
            <w:r w:rsidRPr="00CC491D">
              <w:t>2401</w:t>
            </w:r>
          </w:p>
        </w:tc>
        <w:tc>
          <w:tcPr>
            <w:tcW w:w="1842" w:type="dxa"/>
          </w:tcPr>
          <w:p w14:paraId="0E95BCF4" w14:textId="77777777" w:rsidR="00A94641" w:rsidRPr="00BD529F" w:rsidRDefault="00A94641" w:rsidP="00CC491D">
            <w:pPr>
              <w:pStyle w:val="TAC"/>
            </w:pPr>
            <w:r w:rsidRPr="00CC491D">
              <w:t>3GPP TS 29.173 [1</w:t>
            </w:r>
            <w:r w:rsidR="000E3817" w:rsidRPr="00CC491D">
              <w:t>8</w:t>
            </w:r>
            <w:r w:rsidRPr="00CC491D">
              <w:t>]</w:t>
            </w:r>
          </w:p>
        </w:tc>
        <w:tc>
          <w:tcPr>
            <w:tcW w:w="1276" w:type="dxa"/>
          </w:tcPr>
          <w:p w14:paraId="217E92BE" w14:textId="77777777" w:rsidR="00A94641" w:rsidRPr="00BD529F" w:rsidRDefault="00A94641" w:rsidP="00BE1674">
            <w:pPr>
              <w:pStyle w:val="TAL"/>
              <w:jc w:val="center"/>
            </w:pPr>
            <w:r w:rsidRPr="00BD529F">
              <w:t>Grouped</w:t>
            </w:r>
          </w:p>
        </w:tc>
        <w:tc>
          <w:tcPr>
            <w:tcW w:w="3065" w:type="dxa"/>
          </w:tcPr>
          <w:p w14:paraId="0FD03C0C" w14:textId="77777777" w:rsidR="00A94641" w:rsidRPr="00BD529F" w:rsidRDefault="00A94641" w:rsidP="008626E9">
            <w:pPr>
              <w:pStyle w:val="TAL"/>
            </w:pPr>
            <w:r w:rsidRPr="00BD529F">
              <w:t xml:space="preserve">See clause </w:t>
            </w:r>
            <w:r w:rsidR="007736F9" w:rsidRPr="00BD529F">
              <w:t>6.4.3</w:t>
            </w:r>
          </w:p>
        </w:tc>
      </w:tr>
      <w:tr w:rsidR="00C37A18" w:rsidRPr="00BD529F" w14:paraId="17CF1EA7" w14:textId="77777777" w:rsidTr="00640829">
        <w:trPr>
          <w:jc w:val="center"/>
        </w:trPr>
        <w:tc>
          <w:tcPr>
            <w:tcW w:w="2357" w:type="dxa"/>
          </w:tcPr>
          <w:p w14:paraId="02667349" w14:textId="77777777" w:rsidR="00C37A18" w:rsidRPr="00BD529F" w:rsidRDefault="00C37A18" w:rsidP="00CC491D">
            <w:pPr>
              <w:pStyle w:val="TAL"/>
            </w:pPr>
            <w:r w:rsidRPr="00CC491D">
              <w:t>Cell-Global-Identity</w:t>
            </w:r>
          </w:p>
        </w:tc>
        <w:tc>
          <w:tcPr>
            <w:tcW w:w="709" w:type="dxa"/>
          </w:tcPr>
          <w:p w14:paraId="2F617B1B" w14:textId="77777777" w:rsidR="00C37A18" w:rsidRPr="00BD529F" w:rsidRDefault="00C37A18" w:rsidP="00CC491D">
            <w:pPr>
              <w:pStyle w:val="TAC"/>
            </w:pPr>
            <w:r w:rsidRPr="00CC491D">
              <w:t>1604</w:t>
            </w:r>
          </w:p>
        </w:tc>
        <w:tc>
          <w:tcPr>
            <w:tcW w:w="1842" w:type="dxa"/>
          </w:tcPr>
          <w:p w14:paraId="49BC8E81" w14:textId="77777777" w:rsidR="00C37A18" w:rsidRPr="00BD529F" w:rsidRDefault="00C37A18" w:rsidP="00CC491D">
            <w:pPr>
              <w:pStyle w:val="TAC"/>
            </w:pPr>
            <w:r w:rsidRPr="00CC491D">
              <w:t>3GPP TS 29.272 [11]</w:t>
            </w:r>
          </w:p>
        </w:tc>
        <w:tc>
          <w:tcPr>
            <w:tcW w:w="1276" w:type="dxa"/>
          </w:tcPr>
          <w:p w14:paraId="61B3D795" w14:textId="77777777" w:rsidR="00C37A18" w:rsidRPr="00BD529F" w:rsidRDefault="00C37A18" w:rsidP="00640829">
            <w:pPr>
              <w:keepNext/>
              <w:keepLines/>
              <w:spacing w:after="0"/>
              <w:jc w:val="center"/>
              <w:rPr>
                <w:rFonts w:ascii="Arial" w:hAnsi="Arial"/>
                <w:sz w:val="18"/>
              </w:rPr>
            </w:pPr>
            <w:r w:rsidRPr="00BD529F">
              <w:rPr>
                <w:rFonts w:ascii="Arial" w:hAnsi="Arial"/>
                <w:sz w:val="18"/>
              </w:rPr>
              <w:t>OctetString</w:t>
            </w:r>
          </w:p>
        </w:tc>
        <w:tc>
          <w:tcPr>
            <w:tcW w:w="3065" w:type="dxa"/>
          </w:tcPr>
          <w:p w14:paraId="4B625E79" w14:textId="77777777" w:rsidR="00C37A18" w:rsidRPr="00BD529F" w:rsidRDefault="00C37A18" w:rsidP="00CC491D">
            <w:pPr>
              <w:pStyle w:val="TAL"/>
            </w:pPr>
            <w:r w:rsidRPr="00CC491D">
              <w:t>See clause 7.3.119</w:t>
            </w:r>
          </w:p>
        </w:tc>
      </w:tr>
      <w:tr w:rsidR="00C37A18" w:rsidRPr="00BD529F" w14:paraId="3B63ED40" w14:textId="77777777" w:rsidTr="00640829">
        <w:trPr>
          <w:jc w:val="center"/>
        </w:trPr>
        <w:tc>
          <w:tcPr>
            <w:tcW w:w="2357" w:type="dxa"/>
            <w:tcBorders>
              <w:top w:val="single" w:sz="4" w:space="0" w:color="auto"/>
              <w:left w:val="single" w:sz="4" w:space="0" w:color="auto"/>
              <w:bottom w:val="single" w:sz="4" w:space="0" w:color="auto"/>
              <w:right w:val="single" w:sz="4" w:space="0" w:color="auto"/>
            </w:tcBorders>
          </w:tcPr>
          <w:p w14:paraId="7FD7A636" w14:textId="77777777" w:rsidR="00C37A18" w:rsidRPr="00BD529F" w:rsidRDefault="00C37A18" w:rsidP="00CC491D">
            <w:pPr>
              <w:pStyle w:val="TAL"/>
              <w:rPr>
                <w:lang w:val="en-US"/>
              </w:rPr>
            </w:pPr>
            <w:r w:rsidRPr="00CC491D">
              <w:t>Service-Area-Identity</w:t>
            </w:r>
          </w:p>
        </w:tc>
        <w:tc>
          <w:tcPr>
            <w:tcW w:w="709" w:type="dxa"/>
            <w:tcBorders>
              <w:top w:val="single" w:sz="4" w:space="0" w:color="auto"/>
              <w:left w:val="single" w:sz="4" w:space="0" w:color="auto"/>
              <w:bottom w:val="single" w:sz="4" w:space="0" w:color="auto"/>
              <w:right w:val="single" w:sz="4" w:space="0" w:color="auto"/>
            </w:tcBorders>
          </w:tcPr>
          <w:p w14:paraId="0F1052A4" w14:textId="77777777" w:rsidR="00C37A18" w:rsidRPr="00BD529F" w:rsidRDefault="00C37A18" w:rsidP="00CC491D">
            <w:pPr>
              <w:pStyle w:val="TAC"/>
            </w:pPr>
            <w:r w:rsidRPr="00CC491D">
              <w:t>1607</w:t>
            </w:r>
          </w:p>
        </w:tc>
        <w:tc>
          <w:tcPr>
            <w:tcW w:w="1842" w:type="dxa"/>
            <w:tcBorders>
              <w:top w:val="single" w:sz="4" w:space="0" w:color="auto"/>
              <w:left w:val="single" w:sz="4" w:space="0" w:color="auto"/>
              <w:bottom w:val="single" w:sz="4" w:space="0" w:color="auto"/>
              <w:right w:val="single" w:sz="4" w:space="0" w:color="auto"/>
            </w:tcBorders>
          </w:tcPr>
          <w:p w14:paraId="003F1C26" w14:textId="77777777" w:rsidR="00C37A18" w:rsidRPr="00BD529F" w:rsidRDefault="00C37A18" w:rsidP="00CC491D">
            <w:pPr>
              <w:pStyle w:val="TAC"/>
            </w:pPr>
            <w:r w:rsidRPr="00CC491D">
              <w:t>3GPP TS 29.272 [11]</w:t>
            </w:r>
          </w:p>
        </w:tc>
        <w:tc>
          <w:tcPr>
            <w:tcW w:w="1276" w:type="dxa"/>
            <w:tcBorders>
              <w:top w:val="single" w:sz="4" w:space="0" w:color="auto"/>
              <w:left w:val="single" w:sz="4" w:space="0" w:color="auto"/>
              <w:bottom w:val="single" w:sz="4" w:space="0" w:color="auto"/>
              <w:right w:val="single" w:sz="4" w:space="0" w:color="auto"/>
            </w:tcBorders>
          </w:tcPr>
          <w:p w14:paraId="1027849F" w14:textId="77777777" w:rsidR="00C37A18" w:rsidRPr="00BD529F" w:rsidRDefault="00C37A18" w:rsidP="00640829">
            <w:pPr>
              <w:keepNext/>
              <w:keepLines/>
              <w:spacing w:after="0"/>
              <w:jc w:val="center"/>
              <w:rPr>
                <w:rFonts w:ascii="Arial" w:hAnsi="Arial"/>
                <w:sz w:val="18"/>
              </w:rPr>
            </w:pPr>
            <w:r w:rsidRPr="00BD529F">
              <w:rPr>
                <w:rFonts w:ascii="Arial" w:hAnsi="Arial"/>
                <w:sz w:val="18"/>
              </w:rPr>
              <w:t>OctetString</w:t>
            </w:r>
          </w:p>
        </w:tc>
        <w:tc>
          <w:tcPr>
            <w:tcW w:w="3065" w:type="dxa"/>
            <w:tcBorders>
              <w:top w:val="single" w:sz="4" w:space="0" w:color="auto"/>
              <w:left w:val="single" w:sz="4" w:space="0" w:color="auto"/>
              <w:bottom w:val="single" w:sz="4" w:space="0" w:color="auto"/>
              <w:right w:val="single" w:sz="4" w:space="0" w:color="auto"/>
            </w:tcBorders>
          </w:tcPr>
          <w:p w14:paraId="57177EAF" w14:textId="77777777" w:rsidR="00C37A18" w:rsidRPr="00BD529F" w:rsidRDefault="00C37A18" w:rsidP="00CC491D">
            <w:pPr>
              <w:pStyle w:val="TAL"/>
            </w:pPr>
            <w:r w:rsidRPr="00CC491D">
              <w:t>See clause 7.3.122</w:t>
            </w:r>
          </w:p>
        </w:tc>
      </w:tr>
      <w:tr w:rsidR="007736F9" w:rsidRPr="00BD529F" w14:paraId="248D2584" w14:textId="77777777" w:rsidTr="007736F9">
        <w:trPr>
          <w:jc w:val="center"/>
        </w:trPr>
        <w:tc>
          <w:tcPr>
            <w:tcW w:w="2357" w:type="dxa"/>
            <w:tcBorders>
              <w:top w:val="single" w:sz="4" w:space="0" w:color="auto"/>
              <w:left w:val="single" w:sz="4" w:space="0" w:color="auto"/>
              <w:bottom w:val="single" w:sz="4" w:space="0" w:color="auto"/>
              <w:right w:val="single" w:sz="4" w:space="0" w:color="auto"/>
            </w:tcBorders>
          </w:tcPr>
          <w:p w14:paraId="03918EF7" w14:textId="77777777" w:rsidR="007736F9" w:rsidRPr="00BD529F" w:rsidRDefault="007736F9" w:rsidP="007736F9">
            <w:pPr>
              <w:pStyle w:val="TAL"/>
              <w:rPr>
                <w:lang w:val="en-US"/>
              </w:rPr>
            </w:pPr>
            <w:r w:rsidRPr="00BD529F">
              <w:rPr>
                <w:lang w:val="en-US"/>
              </w:rPr>
              <w:t>GMLC-Address</w:t>
            </w:r>
          </w:p>
        </w:tc>
        <w:tc>
          <w:tcPr>
            <w:tcW w:w="709" w:type="dxa"/>
            <w:tcBorders>
              <w:top w:val="single" w:sz="4" w:space="0" w:color="auto"/>
              <w:left w:val="single" w:sz="4" w:space="0" w:color="auto"/>
              <w:bottom w:val="single" w:sz="4" w:space="0" w:color="auto"/>
              <w:right w:val="single" w:sz="4" w:space="0" w:color="auto"/>
            </w:tcBorders>
          </w:tcPr>
          <w:p w14:paraId="02263DA0" w14:textId="77777777" w:rsidR="007736F9" w:rsidRPr="00BD529F" w:rsidRDefault="007736F9" w:rsidP="007736F9">
            <w:pPr>
              <w:pStyle w:val="TAC"/>
            </w:pPr>
            <w:r w:rsidRPr="00BD529F">
              <w:t>2405</w:t>
            </w:r>
          </w:p>
        </w:tc>
        <w:tc>
          <w:tcPr>
            <w:tcW w:w="1842" w:type="dxa"/>
            <w:tcBorders>
              <w:top w:val="single" w:sz="4" w:space="0" w:color="auto"/>
              <w:left w:val="single" w:sz="4" w:space="0" w:color="auto"/>
              <w:bottom w:val="single" w:sz="4" w:space="0" w:color="auto"/>
              <w:right w:val="single" w:sz="4" w:space="0" w:color="auto"/>
            </w:tcBorders>
          </w:tcPr>
          <w:p w14:paraId="1016D6D4" w14:textId="77777777" w:rsidR="007736F9" w:rsidRPr="00BD529F" w:rsidRDefault="007736F9" w:rsidP="007736F9">
            <w:pPr>
              <w:pStyle w:val="TAL"/>
            </w:pPr>
            <w:r w:rsidRPr="00BD529F">
              <w:t>3GPP TS 29.173 [18]</w:t>
            </w:r>
          </w:p>
        </w:tc>
        <w:tc>
          <w:tcPr>
            <w:tcW w:w="1276" w:type="dxa"/>
            <w:tcBorders>
              <w:top w:val="single" w:sz="4" w:space="0" w:color="auto"/>
              <w:left w:val="single" w:sz="4" w:space="0" w:color="auto"/>
              <w:bottom w:val="single" w:sz="4" w:space="0" w:color="auto"/>
              <w:right w:val="single" w:sz="4" w:space="0" w:color="auto"/>
            </w:tcBorders>
          </w:tcPr>
          <w:p w14:paraId="573C433B" w14:textId="77777777" w:rsidR="007736F9" w:rsidRPr="00BD529F" w:rsidRDefault="007736F9" w:rsidP="007736F9">
            <w:pPr>
              <w:pStyle w:val="TAC"/>
            </w:pPr>
            <w:r w:rsidRPr="00BD529F">
              <w:t>Address</w:t>
            </w:r>
          </w:p>
        </w:tc>
        <w:tc>
          <w:tcPr>
            <w:tcW w:w="3065" w:type="dxa"/>
            <w:tcBorders>
              <w:top w:val="single" w:sz="4" w:space="0" w:color="auto"/>
              <w:left w:val="single" w:sz="4" w:space="0" w:color="auto"/>
              <w:bottom w:val="single" w:sz="4" w:space="0" w:color="auto"/>
              <w:right w:val="single" w:sz="4" w:space="0" w:color="auto"/>
            </w:tcBorders>
          </w:tcPr>
          <w:p w14:paraId="3DEC1277" w14:textId="77777777" w:rsidR="007736F9" w:rsidRPr="00BD529F" w:rsidRDefault="007736F9" w:rsidP="007736F9">
            <w:pPr>
              <w:pStyle w:val="TAL"/>
            </w:pPr>
            <w:r w:rsidRPr="00BD529F">
              <w:t>See clause 6.4.7</w:t>
            </w:r>
          </w:p>
        </w:tc>
      </w:tr>
      <w:tr w:rsidR="007736F9" w:rsidRPr="00BD529F" w14:paraId="7E2E52B0" w14:textId="77777777" w:rsidTr="007736F9">
        <w:trPr>
          <w:jc w:val="center"/>
        </w:trPr>
        <w:tc>
          <w:tcPr>
            <w:tcW w:w="2357" w:type="dxa"/>
            <w:tcBorders>
              <w:top w:val="single" w:sz="4" w:space="0" w:color="auto"/>
              <w:left w:val="single" w:sz="4" w:space="0" w:color="auto"/>
              <w:bottom w:val="single" w:sz="4" w:space="0" w:color="auto"/>
              <w:right w:val="single" w:sz="4" w:space="0" w:color="auto"/>
            </w:tcBorders>
          </w:tcPr>
          <w:p w14:paraId="55E4FAF7" w14:textId="77777777" w:rsidR="007736F9" w:rsidRPr="00BD529F" w:rsidRDefault="007736F9" w:rsidP="007736F9">
            <w:pPr>
              <w:pStyle w:val="TAL"/>
              <w:rPr>
                <w:lang w:val="en-US"/>
              </w:rPr>
            </w:pPr>
            <w:r w:rsidRPr="00BD529F">
              <w:rPr>
                <w:lang w:val="en-US"/>
              </w:rPr>
              <w:t>Visited-PLMN-Id</w:t>
            </w:r>
          </w:p>
        </w:tc>
        <w:tc>
          <w:tcPr>
            <w:tcW w:w="709" w:type="dxa"/>
            <w:tcBorders>
              <w:top w:val="single" w:sz="4" w:space="0" w:color="auto"/>
              <w:left w:val="single" w:sz="4" w:space="0" w:color="auto"/>
              <w:bottom w:val="single" w:sz="4" w:space="0" w:color="auto"/>
              <w:right w:val="single" w:sz="4" w:space="0" w:color="auto"/>
            </w:tcBorders>
          </w:tcPr>
          <w:p w14:paraId="4C7CB08B" w14:textId="77777777" w:rsidR="007736F9" w:rsidRPr="00BD529F" w:rsidRDefault="007736F9" w:rsidP="007736F9">
            <w:pPr>
              <w:pStyle w:val="TAC"/>
            </w:pPr>
            <w:r w:rsidRPr="00BD529F">
              <w:t>1407</w:t>
            </w:r>
          </w:p>
        </w:tc>
        <w:tc>
          <w:tcPr>
            <w:tcW w:w="1842" w:type="dxa"/>
            <w:tcBorders>
              <w:top w:val="single" w:sz="4" w:space="0" w:color="auto"/>
              <w:left w:val="single" w:sz="4" w:space="0" w:color="auto"/>
              <w:bottom w:val="single" w:sz="4" w:space="0" w:color="auto"/>
              <w:right w:val="single" w:sz="4" w:space="0" w:color="auto"/>
            </w:tcBorders>
          </w:tcPr>
          <w:p w14:paraId="668DA407" w14:textId="77777777" w:rsidR="007736F9" w:rsidRPr="00BD529F" w:rsidRDefault="007736F9" w:rsidP="007736F9">
            <w:pPr>
              <w:pStyle w:val="TAL"/>
            </w:pPr>
            <w:r w:rsidRPr="00BD529F">
              <w:t>3GPP TS 29.272 [11]</w:t>
            </w:r>
          </w:p>
        </w:tc>
        <w:tc>
          <w:tcPr>
            <w:tcW w:w="1276" w:type="dxa"/>
            <w:tcBorders>
              <w:top w:val="single" w:sz="4" w:space="0" w:color="auto"/>
              <w:left w:val="single" w:sz="4" w:space="0" w:color="auto"/>
              <w:bottom w:val="single" w:sz="4" w:space="0" w:color="auto"/>
              <w:right w:val="single" w:sz="4" w:space="0" w:color="auto"/>
            </w:tcBorders>
          </w:tcPr>
          <w:p w14:paraId="62DA9115" w14:textId="77777777" w:rsidR="007736F9" w:rsidRPr="00BD529F" w:rsidRDefault="007736F9" w:rsidP="007736F9">
            <w:pPr>
              <w:pStyle w:val="TAC"/>
            </w:pPr>
            <w:r w:rsidRPr="00BD529F">
              <w:t>OctetString</w:t>
            </w:r>
          </w:p>
        </w:tc>
        <w:tc>
          <w:tcPr>
            <w:tcW w:w="3065" w:type="dxa"/>
            <w:tcBorders>
              <w:top w:val="single" w:sz="4" w:space="0" w:color="auto"/>
              <w:left w:val="single" w:sz="4" w:space="0" w:color="auto"/>
              <w:bottom w:val="single" w:sz="4" w:space="0" w:color="auto"/>
              <w:right w:val="single" w:sz="4" w:space="0" w:color="auto"/>
            </w:tcBorders>
          </w:tcPr>
          <w:p w14:paraId="75FCCC16" w14:textId="77777777" w:rsidR="007736F9" w:rsidRPr="00BD529F" w:rsidRDefault="007736F9" w:rsidP="007736F9">
            <w:pPr>
              <w:pStyle w:val="TAL"/>
            </w:pPr>
            <w:r w:rsidRPr="00BD529F">
              <w:t>See clause 7.3.9</w:t>
            </w:r>
          </w:p>
        </w:tc>
      </w:tr>
      <w:tr w:rsidR="009278F8" w:rsidRPr="00BD529F" w14:paraId="73F99476" w14:textId="77777777" w:rsidTr="007736F9">
        <w:trPr>
          <w:jc w:val="center"/>
        </w:trPr>
        <w:tc>
          <w:tcPr>
            <w:tcW w:w="2357" w:type="dxa"/>
            <w:tcBorders>
              <w:top w:val="single" w:sz="4" w:space="0" w:color="auto"/>
              <w:left w:val="single" w:sz="4" w:space="0" w:color="auto"/>
              <w:bottom w:val="single" w:sz="4" w:space="0" w:color="auto"/>
              <w:right w:val="single" w:sz="4" w:space="0" w:color="auto"/>
            </w:tcBorders>
          </w:tcPr>
          <w:p w14:paraId="3D01C347" w14:textId="41C561BD" w:rsidR="009278F8" w:rsidRPr="00BD529F" w:rsidRDefault="009278F8" w:rsidP="009278F8">
            <w:pPr>
              <w:pStyle w:val="TAL"/>
              <w:rPr>
                <w:lang w:val="en-US"/>
              </w:rPr>
            </w:pPr>
            <w:r>
              <w:rPr>
                <w:lang w:val="en-US"/>
              </w:rPr>
              <w:t>DRMP</w:t>
            </w:r>
          </w:p>
        </w:tc>
        <w:tc>
          <w:tcPr>
            <w:tcW w:w="709" w:type="dxa"/>
            <w:tcBorders>
              <w:top w:val="single" w:sz="4" w:space="0" w:color="auto"/>
              <w:left w:val="single" w:sz="4" w:space="0" w:color="auto"/>
              <w:bottom w:val="single" w:sz="4" w:space="0" w:color="auto"/>
              <w:right w:val="single" w:sz="4" w:space="0" w:color="auto"/>
            </w:tcBorders>
          </w:tcPr>
          <w:p w14:paraId="07AD4B32" w14:textId="4C435D36" w:rsidR="009278F8" w:rsidRPr="00BD529F" w:rsidRDefault="009278F8" w:rsidP="009278F8">
            <w:pPr>
              <w:pStyle w:val="TAC"/>
            </w:pPr>
            <w:r>
              <w:t>301</w:t>
            </w:r>
          </w:p>
        </w:tc>
        <w:tc>
          <w:tcPr>
            <w:tcW w:w="1842" w:type="dxa"/>
            <w:tcBorders>
              <w:top w:val="single" w:sz="4" w:space="0" w:color="auto"/>
              <w:left w:val="single" w:sz="4" w:space="0" w:color="auto"/>
              <w:bottom w:val="single" w:sz="4" w:space="0" w:color="auto"/>
              <w:right w:val="single" w:sz="4" w:space="0" w:color="auto"/>
            </w:tcBorders>
          </w:tcPr>
          <w:p w14:paraId="1E2A6CD2" w14:textId="0CD7A359" w:rsidR="009278F8" w:rsidRPr="00BD529F" w:rsidRDefault="009278F8" w:rsidP="009278F8">
            <w:pPr>
              <w:pStyle w:val="TAL"/>
            </w:pPr>
            <w:r>
              <w:t>IETF RFC 7944 [25]</w:t>
            </w:r>
          </w:p>
        </w:tc>
        <w:tc>
          <w:tcPr>
            <w:tcW w:w="1276" w:type="dxa"/>
            <w:tcBorders>
              <w:top w:val="single" w:sz="4" w:space="0" w:color="auto"/>
              <w:left w:val="single" w:sz="4" w:space="0" w:color="auto"/>
              <w:bottom w:val="single" w:sz="4" w:space="0" w:color="auto"/>
              <w:right w:val="single" w:sz="4" w:space="0" w:color="auto"/>
            </w:tcBorders>
          </w:tcPr>
          <w:p w14:paraId="5C9D7BD8" w14:textId="0D0A0C4F" w:rsidR="009278F8" w:rsidRPr="00BD529F" w:rsidRDefault="009278F8" w:rsidP="009278F8">
            <w:pPr>
              <w:pStyle w:val="TAC"/>
            </w:pPr>
            <w:r>
              <w:t>Enumerated</w:t>
            </w:r>
          </w:p>
        </w:tc>
        <w:tc>
          <w:tcPr>
            <w:tcW w:w="3065" w:type="dxa"/>
            <w:tcBorders>
              <w:top w:val="single" w:sz="4" w:space="0" w:color="auto"/>
              <w:left w:val="single" w:sz="4" w:space="0" w:color="auto"/>
              <w:bottom w:val="single" w:sz="4" w:space="0" w:color="auto"/>
              <w:right w:val="single" w:sz="4" w:space="0" w:color="auto"/>
            </w:tcBorders>
          </w:tcPr>
          <w:p w14:paraId="20A4F938" w14:textId="5586E9D8" w:rsidR="009278F8" w:rsidRPr="00BD529F" w:rsidRDefault="009278F8" w:rsidP="009278F8">
            <w:pPr>
              <w:pStyle w:val="TAL"/>
            </w:pPr>
            <w:r>
              <w:rPr>
                <w:lang w:val="en-US"/>
              </w:rPr>
              <w:t>DRMP</w:t>
            </w:r>
          </w:p>
        </w:tc>
      </w:tr>
    </w:tbl>
    <w:p w14:paraId="52271CF4" w14:textId="77777777" w:rsidR="00F46FED" w:rsidRPr="005B7690" w:rsidRDefault="00F46FED" w:rsidP="005B7690"/>
    <w:p w14:paraId="418E8F96" w14:textId="77777777" w:rsidR="00F46FED" w:rsidRPr="00BD529F" w:rsidRDefault="00F46FED" w:rsidP="005B7690">
      <w:pPr>
        <w:pStyle w:val="Heading3"/>
      </w:pPr>
      <w:bookmarkStart w:id="112" w:name="_Toc19716085"/>
      <w:bookmarkStart w:id="113" w:name="_Toc136340726"/>
      <w:r w:rsidRPr="00BD529F">
        <w:t>7.4.2</w:t>
      </w:r>
      <w:r w:rsidRPr="00BD529F">
        <w:tab/>
      </w:r>
      <w:r w:rsidR="007D3D63" w:rsidRPr="00BD529F">
        <w:t>SLg-Location-Type</w:t>
      </w:r>
      <w:bookmarkEnd w:id="112"/>
      <w:bookmarkEnd w:id="113"/>
    </w:p>
    <w:p w14:paraId="15274A42" w14:textId="77777777" w:rsidR="00F46FED" w:rsidRPr="00BD529F" w:rsidRDefault="00F46FED" w:rsidP="00F46FED">
      <w:r w:rsidRPr="00BD529F">
        <w:t xml:space="preserve">The </w:t>
      </w:r>
      <w:r w:rsidR="007D3D63" w:rsidRPr="00BD529F">
        <w:t>SLg-Location-Type</w:t>
      </w:r>
      <w:r w:rsidRPr="00BD529F">
        <w:t xml:space="preserve"> AVP is of type Enumerated. The following values are defined</w:t>
      </w:r>
      <w:r w:rsidR="00763E16" w:rsidRPr="00BD529F">
        <w:t>:</w:t>
      </w:r>
    </w:p>
    <w:p w14:paraId="1F587482" w14:textId="77777777" w:rsidR="00F46FED" w:rsidRPr="00BD529F" w:rsidRDefault="00F46FED" w:rsidP="00F46FED">
      <w:pPr>
        <w:pStyle w:val="B1"/>
      </w:pPr>
      <w:r w:rsidRPr="00BD529F">
        <w:t>CURRENT</w:t>
      </w:r>
      <w:r w:rsidR="00CA35CC" w:rsidRPr="00BD529F">
        <w:t>_</w:t>
      </w:r>
      <w:r w:rsidRPr="00BD529F">
        <w:t>LOCATION (0)</w:t>
      </w:r>
    </w:p>
    <w:p w14:paraId="1F7A715A" w14:textId="77777777" w:rsidR="00F46FED" w:rsidRPr="00BD529F" w:rsidRDefault="00F46FED" w:rsidP="00F46FED">
      <w:pPr>
        <w:pStyle w:val="B1"/>
      </w:pPr>
      <w:r w:rsidRPr="00BD529F">
        <w:t>CURRENT</w:t>
      </w:r>
      <w:r w:rsidR="00CA35CC" w:rsidRPr="00BD529F">
        <w:t>_</w:t>
      </w:r>
      <w:r w:rsidRPr="00BD529F">
        <w:t>OR</w:t>
      </w:r>
      <w:r w:rsidR="00CA35CC" w:rsidRPr="00BD529F">
        <w:t>_</w:t>
      </w:r>
      <w:r w:rsidRPr="00BD529F">
        <w:t>LAST</w:t>
      </w:r>
      <w:r w:rsidR="00CA35CC" w:rsidRPr="00BD529F">
        <w:t>_</w:t>
      </w:r>
      <w:r w:rsidRPr="00BD529F">
        <w:t>KNOWN</w:t>
      </w:r>
      <w:r w:rsidR="00CA35CC" w:rsidRPr="00BD529F">
        <w:t>_</w:t>
      </w:r>
      <w:r w:rsidRPr="00BD529F">
        <w:t>LOCATION (1)</w:t>
      </w:r>
    </w:p>
    <w:p w14:paraId="375B402B" w14:textId="77777777" w:rsidR="00F30E98" w:rsidRPr="00BD529F" w:rsidRDefault="00F46FED" w:rsidP="00F30E98">
      <w:pPr>
        <w:pStyle w:val="B1"/>
      </w:pPr>
      <w:r w:rsidRPr="00BD529F">
        <w:t>INITIAL</w:t>
      </w:r>
      <w:r w:rsidR="00CA35CC" w:rsidRPr="00BD529F">
        <w:t>_</w:t>
      </w:r>
      <w:r w:rsidRPr="00BD529F">
        <w:t>LOCATION (2)</w:t>
      </w:r>
    </w:p>
    <w:p w14:paraId="42B98D7C" w14:textId="77777777" w:rsidR="00F30E98" w:rsidRPr="00BD529F" w:rsidRDefault="007736F9" w:rsidP="00F30E98">
      <w:pPr>
        <w:pStyle w:val="B1"/>
      </w:pPr>
      <w:r w:rsidRPr="00BD529F">
        <w:t xml:space="preserve">ACTIVATE_DEFERRED_LOCATION </w:t>
      </w:r>
      <w:r w:rsidR="00F30E98" w:rsidRPr="00BD529F">
        <w:t>(3)</w:t>
      </w:r>
    </w:p>
    <w:p w14:paraId="63759C0C" w14:textId="77777777" w:rsidR="00F30E98" w:rsidRPr="00BD529F" w:rsidRDefault="007736F9" w:rsidP="00F30E98">
      <w:pPr>
        <w:pStyle w:val="B1"/>
      </w:pPr>
      <w:r w:rsidRPr="00BD529F">
        <w:t xml:space="preserve">CANCEL_DEFERRED_LOCATION </w:t>
      </w:r>
      <w:r w:rsidR="00F30E98" w:rsidRPr="00BD529F">
        <w:t>(4)</w:t>
      </w:r>
    </w:p>
    <w:p w14:paraId="31F05592" w14:textId="77777777" w:rsidR="00F30E98" w:rsidRPr="00BD529F" w:rsidRDefault="00F30E98" w:rsidP="00F30E98">
      <w:pPr>
        <w:pStyle w:val="B1"/>
      </w:pPr>
      <w:r w:rsidRPr="00BD529F">
        <w:t>NOTIFICATION_VERIFICATION_ONLY (5)</w:t>
      </w:r>
    </w:p>
    <w:p w14:paraId="6C0F9A61" w14:textId="77777777" w:rsidR="00F46FED" w:rsidRPr="00BD529F" w:rsidRDefault="00F46FED" w:rsidP="005B7690">
      <w:pPr>
        <w:pStyle w:val="Heading3"/>
      </w:pPr>
      <w:bookmarkStart w:id="114" w:name="_Toc19716086"/>
      <w:bookmarkStart w:id="115" w:name="_Toc136340727"/>
      <w:r w:rsidRPr="00BD529F">
        <w:t>7.4.3</w:t>
      </w:r>
      <w:r w:rsidRPr="00BD529F">
        <w:tab/>
        <w:t>LCS-EPS-Client-Name</w:t>
      </w:r>
      <w:bookmarkEnd w:id="114"/>
      <w:bookmarkEnd w:id="115"/>
    </w:p>
    <w:p w14:paraId="2DA25B00" w14:textId="77777777" w:rsidR="00F46FED" w:rsidRPr="00BD529F" w:rsidRDefault="00F46FED" w:rsidP="00F46FED">
      <w:r w:rsidRPr="00BD529F">
        <w:t>The LCS-EPS-Client-Name AVP is of type Grouped.</w:t>
      </w:r>
    </w:p>
    <w:p w14:paraId="4889C7DF" w14:textId="77777777" w:rsidR="00F46FED" w:rsidRPr="00BD529F" w:rsidRDefault="00F46FED" w:rsidP="00F46FED">
      <w:r w:rsidRPr="00BD529F">
        <w:t>AVP format:</w:t>
      </w:r>
    </w:p>
    <w:p w14:paraId="68C58AAE" w14:textId="77777777" w:rsidR="00F46FED" w:rsidRPr="00BD529F" w:rsidRDefault="00F46FED" w:rsidP="00F46FED">
      <w:pPr>
        <w:ind w:left="568"/>
      </w:pPr>
      <w:bookmarkStart w:id="116" w:name="_PERM_MCCTEMPBM_CRPT15530283___2"/>
      <w:r w:rsidRPr="00BD529F">
        <w:lastRenderedPageBreak/>
        <w:t xml:space="preserve">LCS-EPS-Client-Name ::= &lt;AVP header: </w:t>
      </w:r>
      <w:r w:rsidR="00B5370E" w:rsidRPr="00BD529F">
        <w:t xml:space="preserve">2501 </w:t>
      </w:r>
      <w:r w:rsidRPr="00BD529F">
        <w:t>10415&gt;</w:t>
      </w:r>
    </w:p>
    <w:p w14:paraId="7D6618CA" w14:textId="77777777" w:rsidR="00F46FED" w:rsidRPr="00BD529F" w:rsidRDefault="00F46FED" w:rsidP="00F46FED">
      <w:pPr>
        <w:ind w:left="1420"/>
        <w:rPr>
          <w:lang w:val="en-US"/>
        </w:rPr>
      </w:pPr>
      <w:bookmarkStart w:id="117" w:name="_PERM_MCCTEMPBM_CRPT15530284___2"/>
      <w:bookmarkEnd w:id="116"/>
      <w:r w:rsidRPr="00BD529F">
        <w:rPr>
          <w:lang w:val="en-US"/>
        </w:rPr>
        <w:t>[ LCS-Name-String ]</w:t>
      </w:r>
      <w:r w:rsidRPr="00BD529F">
        <w:rPr>
          <w:lang w:val="en-US"/>
        </w:rPr>
        <w:br/>
        <w:t>[ LCS-Format-Indicator ]</w:t>
      </w:r>
    </w:p>
    <w:bookmarkEnd w:id="117"/>
    <w:p w14:paraId="50D1E695" w14:textId="77777777" w:rsidR="00970301" w:rsidRPr="00BD529F" w:rsidRDefault="00970301" w:rsidP="00970301">
      <w:pPr>
        <w:rPr>
          <w:lang w:val="en-US" w:eastAsia="zh-CN"/>
        </w:rPr>
      </w:pPr>
      <w:r w:rsidRPr="00BD529F">
        <w:rPr>
          <w:lang w:val="en-US" w:eastAsia="zh-CN"/>
        </w:rPr>
        <w:t>T</w:t>
      </w:r>
      <w:r w:rsidRPr="00BD529F">
        <w:rPr>
          <w:rFonts w:hint="eastAsia"/>
          <w:lang w:val="en-US" w:eastAsia="zh-CN"/>
        </w:rPr>
        <w:t xml:space="preserve">he details of the LCS-Name-String AVP and the LCS-Format-Indicator AVP are described in 3GPP TS 32.299 </w:t>
      </w:r>
      <w:r w:rsidRPr="00BD529F">
        <w:rPr>
          <w:lang w:val="en-US" w:eastAsia="zh-CN"/>
        </w:rPr>
        <w:t>[</w:t>
      </w:r>
      <w:r w:rsidR="000E3817" w:rsidRPr="00BD529F">
        <w:rPr>
          <w:lang w:val="en-US" w:eastAsia="zh-CN"/>
        </w:rPr>
        <w:t>10</w:t>
      </w:r>
      <w:r w:rsidRPr="00BD529F">
        <w:rPr>
          <w:lang w:val="en-US" w:eastAsia="zh-CN"/>
        </w:rPr>
        <w:t>]</w:t>
      </w:r>
      <w:r w:rsidRPr="00BD529F">
        <w:rPr>
          <w:rFonts w:hint="eastAsia"/>
          <w:lang w:val="en-US" w:eastAsia="zh-CN"/>
        </w:rPr>
        <w:t>.</w:t>
      </w:r>
    </w:p>
    <w:p w14:paraId="1F87BCDF" w14:textId="77777777" w:rsidR="00F46FED" w:rsidRPr="00BD529F" w:rsidRDefault="00F46FED" w:rsidP="005B7690">
      <w:pPr>
        <w:pStyle w:val="Heading3"/>
      </w:pPr>
      <w:bookmarkStart w:id="118" w:name="_Toc19716087"/>
      <w:bookmarkStart w:id="119" w:name="_Toc136340728"/>
      <w:r w:rsidRPr="00BD529F">
        <w:t>7.4.4</w:t>
      </w:r>
      <w:r w:rsidRPr="00BD529F">
        <w:tab/>
        <w:t>LCS-Requestor-Name</w:t>
      </w:r>
      <w:bookmarkEnd w:id="118"/>
      <w:bookmarkEnd w:id="119"/>
    </w:p>
    <w:p w14:paraId="35656937" w14:textId="77777777" w:rsidR="00F46FED" w:rsidRPr="00BD529F" w:rsidRDefault="00F46FED" w:rsidP="00F46FED">
      <w:r w:rsidRPr="00BD529F">
        <w:t>The LCS-Requestor-Name AVP is of type Grouped.</w:t>
      </w:r>
    </w:p>
    <w:p w14:paraId="0E823149" w14:textId="77777777" w:rsidR="00F46FED" w:rsidRPr="00BD529F" w:rsidRDefault="00F46FED" w:rsidP="00F46FED">
      <w:r w:rsidRPr="00BD529F">
        <w:t>AVP format:</w:t>
      </w:r>
    </w:p>
    <w:p w14:paraId="33A969E1" w14:textId="77777777" w:rsidR="00F46FED" w:rsidRPr="00BD529F" w:rsidRDefault="00F46FED" w:rsidP="00F46FED">
      <w:pPr>
        <w:ind w:left="568"/>
      </w:pPr>
      <w:bookmarkStart w:id="120" w:name="_PERM_MCCTEMPBM_CRPT15530285___2"/>
      <w:r w:rsidRPr="00BD529F">
        <w:t xml:space="preserve">LCS-Requestor-Name ::= &lt;AVP header: </w:t>
      </w:r>
      <w:r w:rsidR="00B5370E" w:rsidRPr="00BD529F">
        <w:t xml:space="preserve">2502 </w:t>
      </w:r>
      <w:r w:rsidRPr="00BD529F">
        <w:t>10415&gt;</w:t>
      </w:r>
    </w:p>
    <w:p w14:paraId="054FA499" w14:textId="77777777" w:rsidR="00F46FED" w:rsidRPr="00BD529F" w:rsidRDefault="00F46FED" w:rsidP="00F46FED">
      <w:pPr>
        <w:ind w:left="1440"/>
        <w:rPr>
          <w:lang w:val="en-US"/>
        </w:rPr>
      </w:pPr>
      <w:bookmarkStart w:id="121" w:name="_PERM_MCCTEMPBM_CRPT15530286___2"/>
      <w:bookmarkEnd w:id="120"/>
      <w:r w:rsidRPr="00BD529F">
        <w:rPr>
          <w:lang w:val="en-US"/>
        </w:rPr>
        <w:t>[ LCS-Requestor-Id-String ]</w:t>
      </w:r>
      <w:r w:rsidRPr="00BD529F">
        <w:rPr>
          <w:lang w:val="en-US"/>
        </w:rPr>
        <w:br/>
        <w:t>[ LCS-Format-Indicator ]</w:t>
      </w:r>
    </w:p>
    <w:bookmarkEnd w:id="121"/>
    <w:p w14:paraId="5B6A3C79" w14:textId="77777777" w:rsidR="00970301" w:rsidRPr="00BD529F" w:rsidRDefault="00970301" w:rsidP="00970301">
      <w:pPr>
        <w:rPr>
          <w:lang w:val="en-US" w:eastAsia="zh-CN"/>
        </w:rPr>
      </w:pPr>
      <w:r w:rsidRPr="00BD529F">
        <w:rPr>
          <w:lang w:val="en-US" w:eastAsia="zh-CN"/>
        </w:rPr>
        <w:t>T</w:t>
      </w:r>
      <w:r w:rsidRPr="00BD529F">
        <w:rPr>
          <w:rFonts w:hint="eastAsia"/>
          <w:lang w:val="en-US" w:eastAsia="zh-CN"/>
        </w:rPr>
        <w:t xml:space="preserve">he details of the LCS-Requestor-Id-String AVP and the LCS-Format-Indicator AVP are described in 3GPP TS 32.299 </w:t>
      </w:r>
      <w:r w:rsidRPr="00BD529F">
        <w:rPr>
          <w:lang w:val="en-US" w:eastAsia="zh-CN"/>
        </w:rPr>
        <w:t>[</w:t>
      </w:r>
      <w:r w:rsidR="000E3817" w:rsidRPr="00BD529F">
        <w:rPr>
          <w:lang w:val="en-US" w:eastAsia="zh-CN"/>
        </w:rPr>
        <w:t>10</w:t>
      </w:r>
      <w:r w:rsidRPr="00BD529F">
        <w:rPr>
          <w:lang w:val="en-US" w:eastAsia="zh-CN"/>
        </w:rPr>
        <w:t>]</w:t>
      </w:r>
      <w:r w:rsidRPr="00BD529F">
        <w:rPr>
          <w:rFonts w:hint="eastAsia"/>
          <w:lang w:val="en-US" w:eastAsia="zh-CN"/>
        </w:rPr>
        <w:t>.</w:t>
      </w:r>
    </w:p>
    <w:p w14:paraId="159EE552" w14:textId="77777777" w:rsidR="00F46FED" w:rsidRPr="00BD529F" w:rsidRDefault="00F46FED" w:rsidP="005B7690">
      <w:pPr>
        <w:pStyle w:val="Heading3"/>
      </w:pPr>
      <w:bookmarkStart w:id="122" w:name="_Toc19716088"/>
      <w:bookmarkStart w:id="123" w:name="_Toc136340729"/>
      <w:r w:rsidRPr="00BD529F">
        <w:t>7.4.5</w:t>
      </w:r>
      <w:r w:rsidRPr="00BD529F">
        <w:tab/>
        <w:t>LCS-Priority</w:t>
      </w:r>
      <w:bookmarkEnd w:id="122"/>
      <w:bookmarkEnd w:id="123"/>
    </w:p>
    <w:p w14:paraId="0BD03BD5" w14:textId="77777777" w:rsidR="00F46FED" w:rsidRPr="00BD529F" w:rsidRDefault="00F46FED" w:rsidP="00F46FED">
      <w:pPr>
        <w:numPr>
          <w:ins w:id="124" w:author="Unknown"/>
        </w:numPr>
        <w:rPr>
          <w:noProof/>
        </w:rPr>
      </w:pPr>
      <w:r w:rsidRPr="00BD529F">
        <w:t xml:space="preserve">The LCS-Priority AVP is of type Unsigned32. It indicates the priority of the location request. </w:t>
      </w:r>
      <w:r w:rsidR="00237473" w:rsidRPr="00BD529F">
        <w:t xml:space="preserve">The value </w:t>
      </w:r>
      <w:r w:rsidR="00237473" w:rsidRPr="00BD529F">
        <w:rPr>
          <w:lang w:val="en-US" w:eastAsia="zh-CN"/>
        </w:rPr>
        <w:t xml:space="preserve">0 shall indicate the highest priority, and the value 1 shall indicate normal priority. All other values shall be treated as 1 (normal priority). </w:t>
      </w:r>
      <w:r w:rsidR="00237473" w:rsidRPr="00BD529F">
        <w:rPr>
          <w:rFonts w:hint="eastAsia"/>
          <w:lang w:eastAsia="zh-CN"/>
        </w:rPr>
        <w:t>For details,</w:t>
      </w:r>
      <w:r w:rsidR="00237473" w:rsidRPr="00BD529F">
        <w:t xml:space="preserve"> refer to 3GPP TS 22.071 [15]</w:t>
      </w:r>
      <w:r w:rsidR="00237473" w:rsidRPr="00BD529F">
        <w:rPr>
          <w:rFonts w:hint="eastAsia"/>
          <w:lang w:eastAsia="zh-CN"/>
        </w:rPr>
        <w:t>.</w:t>
      </w:r>
    </w:p>
    <w:p w14:paraId="4E9400F7" w14:textId="77777777" w:rsidR="00F46FED" w:rsidRPr="00BD529F" w:rsidRDefault="00F46FED" w:rsidP="005B7690">
      <w:pPr>
        <w:pStyle w:val="Heading3"/>
      </w:pPr>
      <w:bookmarkStart w:id="125" w:name="_Toc19716089"/>
      <w:bookmarkStart w:id="126" w:name="_Toc136340730"/>
      <w:r w:rsidRPr="00BD529F">
        <w:t>7.4.6</w:t>
      </w:r>
      <w:r w:rsidR="00BD529F">
        <w:tab/>
      </w:r>
      <w:r w:rsidRPr="00BD529F">
        <w:t>LCS-QoS</w:t>
      </w:r>
      <w:bookmarkEnd w:id="125"/>
      <w:bookmarkEnd w:id="126"/>
    </w:p>
    <w:p w14:paraId="1EF5F27A" w14:textId="77777777" w:rsidR="00F46FED" w:rsidRPr="00BD529F" w:rsidRDefault="00F46FED" w:rsidP="00F46FED">
      <w:r w:rsidRPr="00BD529F">
        <w:t>The LCS-QoS AVP is of type Grouped.</w:t>
      </w:r>
    </w:p>
    <w:p w14:paraId="5C63F7A1" w14:textId="77777777" w:rsidR="00F46FED" w:rsidRPr="00BD529F" w:rsidRDefault="00F46FED" w:rsidP="00F46FED">
      <w:r w:rsidRPr="00BD529F">
        <w:t>AVP format:</w:t>
      </w:r>
    </w:p>
    <w:p w14:paraId="021FB601" w14:textId="77777777" w:rsidR="00F46FED" w:rsidRPr="00BD529F" w:rsidRDefault="00F46FED" w:rsidP="00F46FED">
      <w:pPr>
        <w:ind w:left="568"/>
      </w:pPr>
      <w:bookmarkStart w:id="127" w:name="_PERM_MCCTEMPBM_CRPT15530287___2"/>
      <w:r w:rsidRPr="00BD529F">
        <w:t xml:space="preserve">LCS-QoS ::= &lt;AVP header: </w:t>
      </w:r>
      <w:r w:rsidR="00B5370E" w:rsidRPr="00BD529F">
        <w:t xml:space="preserve">2504 </w:t>
      </w:r>
      <w:r w:rsidRPr="00BD529F">
        <w:t>10415&gt;</w:t>
      </w:r>
    </w:p>
    <w:p w14:paraId="15960807" w14:textId="77777777" w:rsidR="00F46FED" w:rsidRPr="00BD529F" w:rsidRDefault="00FF2624" w:rsidP="00F46FED">
      <w:pPr>
        <w:ind w:left="2272"/>
      </w:pPr>
      <w:bookmarkStart w:id="128" w:name="_PERM_MCCTEMPBM_CRPT15530288___2"/>
      <w:bookmarkEnd w:id="127"/>
      <w:r w:rsidRPr="00BD529F">
        <w:rPr>
          <w:rFonts w:hint="eastAsia"/>
          <w:lang w:val="en-US" w:eastAsia="zh-CN"/>
        </w:rPr>
        <w:t>[ LCS-QoS-Class ]</w:t>
      </w:r>
      <w:r w:rsidRPr="00BD529F">
        <w:rPr>
          <w:rFonts w:hint="eastAsia"/>
          <w:lang w:val="en-US" w:eastAsia="zh-CN"/>
        </w:rPr>
        <w:br/>
      </w:r>
      <w:r w:rsidRPr="00BD529F">
        <w:rPr>
          <w:lang w:val="en-US"/>
        </w:rPr>
        <w:t xml:space="preserve"> </w:t>
      </w:r>
      <w:r w:rsidR="00F46FED" w:rsidRPr="00BD529F">
        <w:rPr>
          <w:lang w:val="en-US"/>
        </w:rPr>
        <w:t xml:space="preserve">[ </w:t>
      </w:r>
      <w:r w:rsidR="00F46FED" w:rsidRPr="00BD529F">
        <w:t>Horizontal-Accuracy</w:t>
      </w:r>
      <w:r w:rsidR="00F46FED" w:rsidRPr="00BD529F">
        <w:rPr>
          <w:lang w:val="en-US"/>
        </w:rPr>
        <w:t xml:space="preserve"> ]</w:t>
      </w:r>
      <w:r w:rsidR="00F46FED" w:rsidRPr="00BD529F">
        <w:rPr>
          <w:lang w:val="en-US"/>
        </w:rPr>
        <w:br/>
        <w:t>[ Vertical</w:t>
      </w:r>
      <w:r w:rsidR="00F46FED" w:rsidRPr="00BD529F">
        <w:t>-Accuracy</w:t>
      </w:r>
      <w:r w:rsidR="00F46FED" w:rsidRPr="00BD529F">
        <w:rPr>
          <w:lang w:val="en-US"/>
        </w:rPr>
        <w:t xml:space="preserve"> ]</w:t>
      </w:r>
      <w:r w:rsidR="00F46FED" w:rsidRPr="00BD529F">
        <w:rPr>
          <w:lang w:val="en-US"/>
        </w:rPr>
        <w:br/>
        <w:t>[ Vertical</w:t>
      </w:r>
      <w:r w:rsidR="00F46FED" w:rsidRPr="00BD529F">
        <w:t>-Requested</w:t>
      </w:r>
      <w:r w:rsidR="00F46FED" w:rsidRPr="00BD529F">
        <w:rPr>
          <w:lang w:val="en-US"/>
        </w:rPr>
        <w:t xml:space="preserve"> ]</w:t>
      </w:r>
      <w:r w:rsidR="00F46FED" w:rsidRPr="00BD529F">
        <w:rPr>
          <w:lang w:val="en-US"/>
        </w:rPr>
        <w:br/>
        <w:t>[ Response-Time]</w:t>
      </w:r>
    </w:p>
    <w:p w14:paraId="37BEA8D9" w14:textId="77777777" w:rsidR="00F46FED" w:rsidRPr="00BD529F" w:rsidRDefault="00F46FED" w:rsidP="005B7690">
      <w:pPr>
        <w:pStyle w:val="Heading3"/>
      </w:pPr>
      <w:bookmarkStart w:id="129" w:name="_Toc19716090"/>
      <w:bookmarkStart w:id="130" w:name="_Toc136340731"/>
      <w:bookmarkEnd w:id="128"/>
      <w:r w:rsidRPr="00BD529F">
        <w:t>7.4.7</w:t>
      </w:r>
      <w:r w:rsidRPr="00BD529F">
        <w:tab/>
        <w:t>Horizontal-Accuracy</w:t>
      </w:r>
      <w:bookmarkEnd w:id="129"/>
      <w:bookmarkEnd w:id="130"/>
    </w:p>
    <w:p w14:paraId="28604F12" w14:textId="77777777" w:rsidR="00F46FED" w:rsidRPr="00BD529F" w:rsidRDefault="00F46FED" w:rsidP="00F46FED">
      <w:r w:rsidRPr="00BD529F">
        <w:t xml:space="preserve">The Horizontal-Accuracy AVP is of type Unsigned32. Bits </w:t>
      </w:r>
      <w:r w:rsidR="000F01DE" w:rsidRPr="00BD529F">
        <w:t>6</w:t>
      </w:r>
      <w:r w:rsidRPr="00BD529F">
        <w:t>-</w:t>
      </w:r>
      <w:r w:rsidR="000F01DE" w:rsidRPr="00BD529F">
        <w:t>0</w:t>
      </w:r>
      <w:r w:rsidRPr="00BD529F">
        <w:t xml:space="preserve"> corresponds to Uncertainty Code defined in 3GPP TS 23.032 [3]. The horizontal location error should be less than the error indicated by the uncertainty code with 67% confidence. Bits </w:t>
      </w:r>
      <w:r w:rsidR="000F01DE" w:rsidRPr="00BD529F">
        <w:t>7</w:t>
      </w:r>
      <w:r w:rsidRPr="00BD529F">
        <w:t xml:space="preserve"> to 31 shall be ignored.</w:t>
      </w:r>
    </w:p>
    <w:p w14:paraId="11C62EE6" w14:textId="77777777" w:rsidR="00F46FED" w:rsidRPr="00BD529F" w:rsidRDefault="00F46FED" w:rsidP="005B7690">
      <w:pPr>
        <w:pStyle w:val="Heading3"/>
      </w:pPr>
      <w:bookmarkStart w:id="131" w:name="_Toc19716091"/>
      <w:bookmarkStart w:id="132" w:name="_Toc136340732"/>
      <w:r w:rsidRPr="00BD529F">
        <w:t>7.4.8</w:t>
      </w:r>
      <w:r w:rsidRPr="00BD529F">
        <w:tab/>
        <w:t>Vertical-Accuracy</w:t>
      </w:r>
      <w:bookmarkEnd w:id="131"/>
      <w:bookmarkEnd w:id="132"/>
    </w:p>
    <w:p w14:paraId="7B01DA5C" w14:textId="77777777" w:rsidR="00F46FED" w:rsidRPr="00BD529F" w:rsidRDefault="00F46FED" w:rsidP="00F46FED">
      <w:r w:rsidRPr="00BD529F">
        <w:t xml:space="preserve">The Vertical-Accuracy AVP is of type Unsigned32. Bits </w:t>
      </w:r>
      <w:r w:rsidR="000F01DE" w:rsidRPr="00BD529F">
        <w:t>6</w:t>
      </w:r>
      <w:r w:rsidRPr="00BD529F">
        <w:t>-</w:t>
      </w:r>
      <w:r w:rsidR="000F01DE" w:rsidRPr="00BD529F">
        <w:t>0</w:t>
      </w:r>
      <w:r w:rsidRPr="00BD529F">
        <w:t xml:space="preserve"> corresponds to Uncertainty Code defined in 3GPP TS 23.032 [3]. The vertical location error should be less than the error indicated by the uncertainty code with 67% confidence. Bits </w:t>
      </w:r>
      <w:r w:rsidR="000F01DE" w:rsidRPr="00BD529F">
        <w:t>7</w:t>
      </w:r>
      <w:r w:rsidRPr="00BD529F">
        <w:t xml:space="preserve"> to 31 shall be ignored.</w:t>
      </w:r>
    </w:p>
    <w:p w14:paraId="1122ED17" w14:textId="77777777" w:rsidR="00F46FED" w:rsidRPr="00BD529F" w:rsidRDefault="00F46FED" w:rsidP="005B7690">
      <w:pPr>
        <w:pStyle w:val="Heading3"/>
      </w:pPr>
      <w:bookmarkStart w:id="133" w:name="_Toc19716092"/>
      <w:bookmarkStart w:id="134" w:name="_Toc136340733"/>
      <w:r w:rsidRPr="00BD529F">
        <w:t>7.4.9</w:t>
      </w:r>
      <w:r w:rsidRPr="00BD529F">
        <w:tab/>
        <w:t>Vertical-Requested</w:t>
      </w:r>
      <w:bookmarkEnd w:id="133"/>
      <w:bookmarkEnd w:id="134"/>
    </w:p>
    <w:p w14:paraId="03EE53F7" w14:textId="77777777" w:rsidR="00F46FED" w:rsidRPr="00BD529F" w:rsidRDefault="00F46FED" w:rsidP="00F46FED">
      <w:r w:rsidRPr="00BD529F">
        <w:t xml:space="preserve">The </w:t>
      </w:r>
      <w:r w:rsidRPr="00BD529F">
        <w:rPr>
          <w:lang w:val="en-US"/>
        </w:rPr>
        <w:t>Vertical</w:t>
      </w:r>
      <w:r w:rsidRPr="00BD529F">
        <w:t>-Requested</w:t>
      </w:r>
      <w:r w:rsidRPr="00BD529F">
        <w:rPr>
          <w:lang w:val="en-US"/>
        </w:rPr>
        <w:t xml:space="preserve"> </w:t>
      </w:r>
      <w:r w:rsidRPr="00BD529F">
        <w:t>AVP is of type Enumerated. The following values are defined</w:t>
      </w:r>
      <w:r w:rsidR="00763E16" w:rsidRPr="00BD529F">
        <w:t>:</w:t>
      </w:r>
    </w:p>
    <w:p w14:paraId="6917DE94" w14:textId="77777777" w:rsidR="005E149E" w:rsidRPr="00BD529F" w:rsidRDefault="005E149E" w:rsidP="00F46FED">
      <w:r w:rsidRPr="00BD529F">
        <w:tab/>
        <w:t>VERTICAL_COORDINATE_IS_NOT REQUESTED (0)</w:t>
      </w:r>
    </w:p>
    <w:p w14:paraId="53C2C847" w14:textId="77777777" w:rsidR="005E149E" w:rsidRPr="00BD529F" w:rsidRDefault="005E149E" w:rsidP="00F46FED">
      <w:r w:rsidRPr="00BD529F">
        <w:tab/>
        <w:t>VERTICAL_COORDINATE_IS_REQUESTED (1)</w:t>
      </w:r>
    </w:p>
    <w:p w14:paraId="728A36F0" w14:textId="77777777" w:rsidR="005E149E" w:rsidRPr="00BD529F" w:rsidRDefault="005E149E" w:rsidP="00F46FED">
      <w:r w:rsidRPr="00BD529F">
        <w:lastRenderedPageBreak/>
        <w:t>Default value if AVP is not present is: VERTICAL_COORDINATE_IS_NOT_REQUESTED (0).</w:t>
      </w:r>
    </w:p>
    <w:p w14:paraId="3B6A8BA6" w14:textId="77777777" w:rsidR="00F46FED" w:rsidRPr="00BD529F" w:rsidRDefault="005E149E" w:rsidP="005B7690">
      <w:pPr>
        <w:pStyle w:val="Heading3"/>
      </w:pPr>
      <w:bookmarkStart w:id="135" w:name="_Toc19716093"/>
      <w:bookmarkStart w:id="136" w:name="_Toc136340734"/>
      <w:r w:rsidRPr="00BD529F">
        <w:t>7</w:t>
      </w:r>
      <w:r w:rsidR="00F46FED" w:rsidRPr="00BD529F">
        <w:t>.4.10</w:t>
      </w:r>
      <w:r w:rsidR="00F46FED" w:rsidRPr="00BD529F">
        <w:tab/>
        <w:t>Velocity-Requested</w:t>
      </w:r>
      <w:bookmarkEnd w:id="135"/>
      <w:bookmarkEnd w:id="136"/>
    </w:p>
    <w:p w14:paraId="017C3FE4" w14:textId="77777777" w:rsidR="00F46FED" w:rsidRPr="00BD529F" w:rsidRDefault="00F46FED" w:rsidP="00F46FED">
      <w:r w:rsidRPr="00BD529F">
        <w:t xml:space="preserve">The </w:t>
      </w:r>
      <w:r w:rsidRPr="00BD529F">
        <w:rPr>
          <w:lang w:val="en-US"/>
        </w:rPr>
        <w:t>Velocity</w:t>
      </w:r>
      <w:r w:rsidRPr="00BD529F">
        <w:t>-Requested</w:t>
      </w:r>
      <w:r w:rsidRPr="00BD529F">
        <w:rPr>
          <w:lang w:val="en-US"/>
        </w:rPr>
        <w:t xml:space="preserve"> </w:t>
      </w:r>
      <w:r w:rsidRPr="00BD529F">
        <w:t>AVP is of type Enumerated. The following values are defined:</w:t>
      </w:r>
    </w:p>
    <w:p w14:paraId="16ABC67A" w14:textId="77777777" w:rsidR="00F46FED" w:rsidRPr="00BD529F" w:rsidRDefault="00F46FED" w:rsidP="00F46FED">
      <w:pPr>
        <w:pStyle w:val="B1"/>
      </w:pPr>
      <w:r w:rsidRPr="00BD529F">
        <w:t>VELOCITY</w:t>
      </w:r>
      <w:r w:rsidR="00CA35CC" w:rsidRPr="00BD529F">
        <w:t>_</w:t>
      </w:r>
      <w:r w:rsidRPr="00BD529F">
        <w:t>IS</w:t>
      </w:r>
      <w:r w:rsidR="00CA35CC" w:rsidRPr="00BD529F">
        <w:t>_</w:t>
      </w:r>
      <w:r w:rsidRPr="00BD529F">
        <w:t>NOT</w:t>
      </w:r>
      <w:r w:rsidR="00CA35CC" w:rsidRPr="00BD529F">
        <w:t>_</w:t>
      </w:r>
      <w:r w:rsidRPr="00BD529F">
        <w:t>REQUESTED</w:t>
      </w:r>
      <w:r w:rsidR="00CA35CC" w:rsidRPr="00BD529F">
        <w:t xml:space="preserve"> </w:t>
      </w:r>
      <w:r w:rsidRPr="00BD529F">
        <w:t>(0)</w:t>
      </w:r>
    </w:p>
    <w:p w14:paraId="56E9F616" w14:textId="77777777" w:rsidR="00F46FED" w:rsidRPr="00BD529F" w:rsidRDefault="00F46FED" w:rsidP="00F46FED">
      <w:pPr>
        <w:pStyle w:val="B1"/>
      </w:pPr>
      <w:r w:rsidRPr="00BD529F">
        <w:t>VELOCITY</w:t>
      </w:r>
      <w:r w:rsidR="00CA35CC" w:rsidRPr="00BD529F">
        <w:t>_</w:t>
      </w:r>
      <w:r w:rsidRPr="00BD529F">
        <w:t>IS</w:t>
      </w:r>
      <w:r w:rsidR="00CA35CC" w:rsidRPr="00BD529F">
        <w:t>_</w:t>
      </w:r>
      <w:r w:rsidRPr="00BD529F">
        <w:t>REQUESTED (1)</w:t>
      </w:r>
    </w:p>
    <w:p w14:paraId="68927F12" w14:textId="77777777" w:rsidR="00F46FED" w:rsidRPr="00BD529F" w:rsidRDefault="00F46FED" w:rsidP="00F46FED">
      <w:r w:rsidRPr="00BD529F">
        <w:t>Default value if AVP is not present is: VELOCITY</w:t>
      </w:r>
      <w:r w:rsidR="00CA35CC" w:rsidRPr="00BD529F">
        <w:t>_</w:t>
      </w:r>
      <w:r w:rsidRPr="00BD529F">
        <w:t>IS</w:t>
      </w:r>
      <w:r w:rsidR="00CA35CC" w:rsidRPr="00BD529F">
        <w:t>_</w:t>
      </w:r>
      <w:r w:rsidRPr="00BD529F">
        <w:t>NOT</w:t>
      </w:r>
      <w:r w:rsidR="00CA35CC" w:rsidRPr="00BD529F">
        <w:t>_</w:t>
      </w:r>
      <w:r w:rsidRPr="00BD529F">
        <w:t>REQUESTED</w:t>
      </w:r>
      <w:r w:rsidR="00CA35CC" w:rsidRPr="00BD529F">
        <w:t xml:space="preserve"> </w:t>
      </w:r>
      <w:r w:rsidRPr="00BD529F">
        <w:t>(0).</w:t>
      </w:r>
    </w:p>
    <w:p w14:paraId="5721CC39" w14:textId="77777777" w:rsidR="00F46FED" w:rsidRPr="00BD529F" w:rsidRDefault="00F46FED" w:rsidP="005B7690">
      <w:pPr>
        <w:pStyle w:val="Heading3"/>
      </w:pPr>
      <w:bookmarkStart w:id="137" w:name="_Toc19716094"/>
      <w:bookmarkStart w:id="138" w:name="_Toc136340735"/>
      <w:r w:rsidRPr="00BD529F">
        <w:t>7.4.11</w:t>
      </w:r>
      <w:r w:rsidRPr="00BD529F">
        <w:tab/>
        <w:t>Response-Time</w:t>
      </w:r>
      <w:bookmarkEnd w:id="137"/>
      <w:bookmarkEnd w:id="138"/>
    </w:p>
    <w:p w14:paraId="46A49C1F" w14:textId="77777777" w:rsidR="00F46FED" w:rsidRPr="00BD529F" w:rsidRDefault="00F46FED" w:rsidP="00F46FED">
      <w:r w:rsidRPr="00BD529F">
        <w:t xml:space="preserve">The </w:t>
      </w:r>
      <w:r w:rsidRPr="00BD529F">
        <w:rPr>
          <w:lang w:val="en-US"/>
        </w:rPr>
        <w:t xml:space="preserve">Response-Time </w:t>
      </w:r>
      <w:r w:rsidRPr="00BD529F">
        <w:t>AVP is of type Enumerated. The following values are defined:</w:t>
      </w:r>
    </w:p>
    <w:p w14:paraId="34061CF1" w14:textId="77777777" w:rsidR="00F46FED" w:rsidRPr="00BD529F" w:rsidRDefault="00F46FED" w:rsidP="00F46FED">
      <w:pPr>
        <w:pStyle w:val="B1"/>
      </w:pPr>
      <w:r w:rsidRPr="00BD529F">
        <w:t>LOW</w:t>
      </w:r>
      <w:r w:rsidR="00CA35CC" w:rsidRPr="00BD529F">
        <w:t>_</w:t>
      </w:r>
      <w:r w:rsidRPr="00BD529F">
        <w:t>DELAY (0)</w:t>
      </w:r>
    </w:p>
    <w:p w14:paraId="69910E8F" w14:textId="77777777" w:rsidR="00F46FED" w:rsidRPr="00BD529F" w:rsidRDefault="00F46FED" w:rsidP="00F46FED">
      <w:pPr>
        <w:pStyle w:val="B1"/>
      </w:pPr>
      <w:r w:rsidRPr="00BD529F">
        <w:t>DELAY</w:t>
      </w:r>
      <w:r w:rsidR="00CA35CC" w:rsidRPr="00BD529F">
        <w:t>_</w:t>
      </w:r>
      <w:r w:rsidRPr="00BD529F">
        <w:t>TOLERANT (1)</w:t>
      </w:r>
    </w:p>
    <w:p w14:paraId="7CE868F3" w14:textId="77777777" w:rsidR="00F46FED" w:rsidRPr="00BD529F" w:rsidRDefault="00F46FED" w:rsidP="005B7690">
      <w:pPr>
        <w:pStyle w:val="Heading3"/>
      </w:pPr>
      <w:bookmarkStart w:id="139" w:name="_Toc19716095"/>
      <w:bookmarkStart w:id="140" w:name="_Toc136340736"/>
      <w:r w:rsidRPr="00BD529F">
        <w:t>7.4.12</w:t>
      </w:r>
      <w:r w:rsidRPr="00BD529F">
        <w:tab/>
        <w:t>Supported-GAD-Shapes</w:t>
      </w:r>
      <w:bookmarkEnd w:id="139"/>
      <w:bookmarkEnd w:id="140"/>
    </w:p>
    <w:p w14:paraId="6CC9E479" w14:textId="77777777" w:rsidR="005B7690" w:rsidRDefault="005B7690" w:rsidP="005B7690">
      <w:bookmarkStart w:id="141" w:name="_Toc19716096"/>
      <w:r>
        <w:t>The Supported-GAD-Shapes AVP is of type Unsigned32 and it shall contain a bitmask.</w:t>
      </w:r>
    </w:p>
    <w:p w14:paraId="184EF44A" w14:textId="77777777" w:rsidR="005B7690" w:rsidRDefault="005B7690" w:rsidP="005B7690">
      <w:r>
        <w:t>A node shall mark in the BIT STRING all Shapes defined in 3GPP TS 23.032 [3] it supports.</w:t>
      </w:r>
    </w:p>
    <w:p w14:paraId="27FE77F3" w14:textId="4D19C431" w:rsidR="005B7690" w:rsidRDefault="005B7690" w:rsidP="005B7690">
      <w:r>
        <w:t>Bits 10-0 in shall indicate the supported Shapes defined in 3GPP TS 23.032 [3]. Bits 11 to 31 shall be ignored.</w:t>
      </w:r>
    </w:p>
    <w:p w14:paraId="684C808A" w14:textId="77777777" w:rsidR="005B7690" w:rsidRDefault="005B7690" w:rsidP="005B7690">
      <w:pPr>
        <w:pStyle w:val="B1"/>
      </w:pPr>
      <w:r>
        <w:t>ellipsoidPoint (0)</w:t>
      </w:r>
    </w:p>
    <w:p w14:paraId="59EC111D" w14:textId="77777777" w:rsidR="005B7690" w:rsidRDefault="005B7690" w:rsidP="005B7690">
      <w:pPr>
        <w:pStyle w:val="B1"/>
      </w:pPr>
      <w:r>
        <w:t>ellipsoidPointWithUncertaintyCircle (1)</w:t>
      </w:r>
    </w:p>
    <w:p w14:paraId="50595D5A" w14:textId="77777777" w:rsidR="005B7690" w:rsidRDefault="005B7690" w:rsidP="005B7690">
      <w:pPr>
        <w:pStyle w:val="B1"/>
      </w:pPr>
      <w:r>
        <w:t>ellipsoidPointWithUncertaintyEllipse (2)</w:t>
      </w:r>
    </w:p>
    <w:p w14:paraId="0F5F1B0B" w14:textId="77777777" w:rsidR="005B7690" w:rsidRDefault="005B7690" w:rsidP="005B7690">
      <w:pPr>
        <w:pStyle w:val="B1"/>
      </w:pPr>
      <w:r>
        <w:t>polygon (3)</w:t>
      </w:r>
    </w:p>
    <w:p w14:paraId="4E9D2433" w14:textId="77777777" w:rsidR="005B7690" w:rsidRDefault="005B7690" w:rsidP="005B7690">
      <w:pPr>
        <w:pStyle w:val="B1"/>
      </w:pPr>
      <w:r>
        <w:t>ellipsoidPointWithAltitude (4)</w:t>
      </w:r>
    </w:p>
    <w:p w14:paraId="7D82A2FF" w14:textId="77777777" w:rsidR="005B7690" w:rsidRDefault="005B7690" w:rsidP="005B7690">
      <w:pPr>
        <w:pStyle w:val="B1"/>
      </w:pPr>
      <w:r>
        <w:t>ellipsoidPointWithAltitudeAndUncertaintyElipsoid (5)</w:t>
      </w:r>
    </w:p>
    <w:p w14:paraId="17B4151D" w14:textId="77777777" w:rsidR="005B7690" w:rsidRDefault="005B7690" w:rsidP="005B7690">
      <w:pPr>
        <w:pStyle w:val="B1"/>
      </w:pPr>
      <w:r>
        <w:t>ellipsoidArc (6)</w:t>
      </w:r>
    </w:p>
    <w:p w14:paraId="729AB267" w14:textId="77777777" w:rsidR="005B7690" w:rsidRDefault="005B7690" w:rsidP="005B7690">
      <w:pPr>
        <w:pStyle w:val="B1"/>
      </w:pPr>
      <w:r>
        <w:t>highAccuracyEllipsoidPointWithUncertaintyEllipse (7)</w:t>
      </w:r>
    </w:p>
    <w:p w14:paraId="33BB1474" w14:textId="77777777" w:rsidR="005B7690" w:rsidRDefault="005B7690" w:rsidP="005B7690">
      <w:pPr>
        <w:pStyle w:val="B1"/>
      </w:pPr>
      <w:r w:rsidRPr="005B7690">
        <w:t>highAccuracyEllipsoidPointWithAltitudeAndUncertaintyEllipsoid (8)</w:t>
      </w:r>
    </w:p>
    <w:p w14:paraId="2B0C6382" w14:textId="77777777" w:rsidR="005B7690" w:rsidRDefault="005B7690" w:rsidP="005B7690">
      <w:pPr>
        <w:pStyle w:val="B1"/>
      </w:pPr>
      <w:r w:rsidRPr="005B7690">
        <w:t>highAccuracyEllipsoidPointWithScalableUncertaintyEllipse (9)</w:t>
      </w:r>
    </w:p>
    <w:p w14:paraId="15524301" w14:textId="77777777" w:rsidR="005B7690" w:rsidRDefault="005B7690" w:rsidP="005B7690">
      <w:pPr>
        <w:pStyle w:val="B1"/>
      </w:pPr>
      <w:r w:rsidRPr="005B7690">
        <w:t>highAccuracyEllipsoidPointWithAltitudeAndScalableUncertaintyEllipsoid (10)</w:t>
      </w:r>
    </w:p>
    <w:p w14:paraId="14E80C71" w14:textId="77777777" w:rsidR="00F46FED" w:rsidRPr="00BD529F" w:rsidRDefault="00F46FED" w:rsidP="005B7690">
      <w:pPr>
        <w:pStyle w:val="Heading3"/>
      </w:pPr>
      <w:bookmarkStart w:id="142" w:name="_Toc136340737"/>
      <w:r w:rsidRPr="00BD529F">
        <w:t>7.4.13</w:t>
      </w:r>
      <w:r w:rsidRPr="00BD529F">
        <w:tab/>
        <w:t>LCS-Codeword</w:t>
      </w:r>
      <w:bookmarkEnd w:id="141"/>
      <w:bookmarkEnd w:id="142"/>
    </w:p>
    <w:p w14:paraId="25320293" w14:textId="77777777" w:rsidR="00F46FED" w:rsidRPr="00BD529F" w:rsidRDefault="00F46FED" w:rsidP="00F46FED">
      <w:r w:rsidRPr="00BD529F">
        <w:t>The LCS-Codeword AVP is of type UTF8String. It indicates the potential codeword string to send in a notification message to the UE.</w:t>
      </w:r>
    </w:p>
    <w:p w14:paraId="0A998BBC" w14:textId="77777777" w:rsidR="00F46FED" w:rsidRPr="00BD529F" w:rsidRDefault="00F46FED" w:rsidP="005B7690">
      <w:pPr>
        <w:pStyle w:val="Heading3"/>
      </w:pPr>
      <w:bookmarkStart w:id="143" w:name="_Toc19716097"/>
      <w:bookmarkStart w:id="144" w:name="_Toc136340738"/>
      <w:r w:rsidRPr="00BD529F">
        <w:t>7.4.14</w:t>
      </w:r>
      <w:r w:rsidRPr="00BD529F">
        <w:tab/>
      </w:r>
      <w:r w:rsidR="00D721A7" w:rsidRPr="00BD529F">
        <w:t>LCS-Privacy-Check</w:t>
      </w:r>
      <w:bookmarkEnd w:id="143"/>
      <w:bookmarkEnd w:id="144"/>
    </w:p>
    <w:p w14:paraId="3F9265F7" w14:textId="77777777" w:rsidR="00F46FED" w:rsidRPr="00BD529F" w:rsidRDefault="00F46FED" w:rsidP="00F46FED">
      <w:r w:rsidRPr="00BD529F">
        <w:t>The LCS-Privacy-Check</w:t>
      </w:r>
      <w:r w:rsidRPr="00BD529F">
        <w:rPr>
          <w:lang w:val="en-US"/>
        </w:rPr>
        <w:t xml:space="preserve"> </w:t>
      </w:r>
      <w:r w:rsidRPr="00BD529F">
        <w:t>AVP is of type Enumerated. The following values are defined:</w:t>
      </w:r>
    </w:p>
    <w:p w14:paraId="6E5E972F" w14:textId="77777777" w:rsidR="00F46FED" w:rsidRPr="00BD529F" w:rsidRDefault="00F46FED" w:rsidP="00F46FED">
      <w:pPr>
        <w:pStyle w:val="B1"/>
      </w:pPr>
      <w:r w:rsidRPr="00BD529F">
        <w:t>ALLOWED</w:t>
      </w:r>
      <w:r w:rsidR="00D721A7" w:rsidRPr="00BD529F">
        <w:t>_</w:t>
      </w:r>
      <w:r w:rsidRPr="00BD529F">
        <w:t>WITHOUT</w:t>
      </w:r>
      <w:r w:rsidR="00D721A7" w:rsidRPr="00BD529F">
        <w:t>_</w:t>
      </w:r>
      <w:r w:rsidRPr="00BD529F">
        <w:t>NOTIFICATION (0)</w:t>
      </w:r>
    </w:p>
    <w:p w14:paraId="3DDAD9D7" w14:textId="77777777" w:rsidR="00F46FED" w:rsidRPr="00BD529F" w:rsidRDefault="00F46FED" w:rsidP="00F46FED">
      <w:pPr>
        <w:pStyle w:val="B1"/>
      </w:pPr>
      <w:r w:rsidRPr="00BD529F">
        <w:t>ALLOWED</w:t>
      </w:r>
      <w:r w:rsidR="00D721A7" w:rsidRPr="00BD529F">
        <w:t>_</w:t>
      </w:r>
      <w:r w:rsidRPr="00BD529F">
        <w:t>WITH</w:t>
      </w:r>
      <w:r w:rsidR="00D721A7" w:rsidRPr="00BD529F">
        <w:t>_</w:t>
      </w:r>
      <w:r w:rsidRPr="00BD529F">
        <w:t>NOTIFICATION (1)</w:t>
      </w:r>
    </w:p>
    <w:p w14:paraId="0FE3D903" w14:textId="77777777" w:rsidR="00F46FED" w:rsidRPr="00BD529F" w:rsidRDefault="00F46FED" w:rsidP="00F46FED">
      <w:pPr>
        <w:pStyle w:val="B1"/>
      </w:pPr>
      <w:r w:rsidRPr="00BD529F">
        <w:t>ALLOWED</w:t>
      </w:r>
      <w:r w:rsidR="00D721A7" w:rsidRPr="00BD529F">
        <w:t>_</w:t>
      </w:r>
      <w:r w:rsidRPr="00BD529F">
        <w:t>IF</w:t>
      </w:r>
      <w:r w:rsidR="00D721A7" w:rsidRPr="00BD529F">
        <w:t>_</w:t>
      </w:r>
      <w:r w:rsidRPr="00BD529F">
        <w:t>NO</w:t>
      </w:r>
      <w:r w:rsidR="00D721A7" w:rsidRPr="00BD529F">
        <w:t>_</w:t>
      </w:r>
      <w:r w:rsidRPr="00BD529F">
        <w:t>RESPONSE (2)</w:t>
      </w:r>
    </w:p>
    <w:p w14:paraId="3308FBA4" w14:textId="77777777" w:rsidR="00F46FED" w:rsidRPr="00BD529F" w:rsidRDefault="00F46FED" w:rsidP="00F46FED">
      <w:pPr>
        <w:pStyle w:val="B1"/>
      </w:pPr>
      <w:r w:rsidRPr="00BD529F">
        <w:lastRenderedPageBreak/>
        <w:t>RESTRICTED</w:t>
      </w:r>
      <w:r w:rsidR="00D721A7" w:rsidRPr="00BD529F">
        <w:t>_</w:t>
      </w:r>
      <w:r w:rsidRPr="00BD529F">
        <w:t>IF</w:t>
      </w:r>
      <w:r w:rsidR="00D721A7" w:rsidRPr="00BD529F">
        <w:t>_</w:t>
      </w:r>
      <w:r w:rsidRPr="00BD529F">
        <w:t>NO</w:t>
      </w:r>
      <w:r w:rsidR="00D721A7" w:rsidRPr="00BD529F">
        <w:t>_</w:t>
      </w:r>
      <w:r w:rsidRPr="00BD529F">
        <w:t>RESPONSE (3)</w:t>
      </w:r>
    </w:p>
    <w:p w14:paraId="7AAA9B37" w14:textId="77777777" w:rsidR="00F46FED" w:rsidRPr="00BD529F" w:rsidRDefault="00F46FED" w:rsidP="005B7690">
      <w:pPr>
        <w:pStyle w:val="B1"/>
      </w:pPr>
      <w:r w:rsidRPr="005B7690">
        <w:t>NOT</w:t>
      </w:r>
      <w:r w:rsidR="00D721A7" w:rsidRPr="005B7690">
        <w:t>_</w:t>
      </w:r>
      <w:r w:rsidRPr="005B7690">
        <w:t>ALLOWED (4)</w:t>
      </w:r>
    </w:p>
    <w:p w14:paraId="7E11889C" w14:textId="77777777" w:rsidR="00D721A7" w:rsidRPr="00BD529F" w:rsidRDefault="00D721A7" w:rsidP="00D721A7">
      <w:r w:rsidRPr="00BD529F">
        <w:t>Default value if AVP is not present is: ALLOWED_WITHOUT_NOTIFICATION (0).</w:t>
      </w:r>
    </w:p>
    <w:p w14:paraId="01B2BDCA" w14:textId="77777777" w:rsidR="00F46FED" w:rsidRPr="00BD529F" w:rsidRDefault="00F46FED" w:rsidP="005B7690">
      <w:pPr>
        <w:pStyle w:val="Heading3"/>
      </w:pPr>
      <w:bookmarkStart w:id="145" w:name="_Toc19716098"/>
      <w:bookmarkStart w:id="146" w:name="_Toc136340739"/>
      <w:r w:rsidRPr="00BD529F">
        <w:t>7.4.15</w:t>
      </w:r>
      <w:r w:rsidRPr="00BD529F">
        <w:tab/>
        <w:t>Accuracy-Fulfilment-Indicator</w:t>
      </w:r>
      <w:bookmarkEnd w:id="145"/>
      <w:bookmarkEnd w:id="146"/>
    </w:p>
    <w:p w14:paraId="41279E43" w14:textId="77777777" w:rsidR="00F46FED" w:rsidRPr="00BD529F" w:rsidRDefault="00F46FED" w:rsidP="00F46FED">
      <w:r w:rsidRPr="00BD529F">
        <w:t>The Accuracy-Fulfilment-Indicator AVP is of type Enumerated. The following values are defined:</w:t>
      </w:r>
    </w:p>
    <w:p w14:paraId="27EF4CCE" w14:textId="77777777" w:rsidR="00F46FED" w:rsidRPr="00BD529F" w:rsidRDefault="00F46FED" w:rsidP="005B7690">
      <w:pPr>
        <w:pStyle w:val="B1"/>
      </w:pPr>
      <w:r w:rsidRPr="005B7690">
        <w:t>REQUESTED</w:t>
      </w:r>
      <w:r w:rsidR="00D721A7" w:rsidRPr="005B7690">
        <w:t>_</w:t>
      </w:r>
      <w:r w:rsidRPr="005B7690">
        <w:t>ACCURACY</w:t>
      </w:r>
      <w:r w:rsidR="00D721A7" w:rsidRPr="005B7690">
        <w:t>_</w:t>
      </w:r>
      <w:r w:rsidRPr="005B7690">
        <w:t>FULFILLED (0)</w:t>
      </w:r>
    </w:p>
    <w:p w14:paraId="22624ADD" w14:textId="77777777" w:rsidR="00F46FED" w:rsidRPr="00BD529F" w:rsidRDefault="00F46FED" w:rsidP="005B7690">
      <w:pPr>
        <w:pStyle w:val="B1"/>
      </w:pPr>
      <w:r w:rsidRPr="005B7690">
        <w:t>REQUESTED</w:t>
      </w:r>
      <w:r w:rsidR="00D721A7" w:rsidRPr="005B7690">
        <w:t>_</w:t>
      </w:r>
      <w:r w:rsidRPr="005B7690">
        <w:t>ACCURACY</w:t>
      </w:r>
      <w:r w:rsidR="00D721A7" w:rsidRPr="005B7690">
        <w:t>_</w:t>
      </w:r>
      <w:r w:rsidRPr="005B7690">
        <w:t>NOT</w:t>
      </w:r>
      <w:r w:rsidR="00D721A7" w:rsidRPr="005B7690">
        <w:t>_</w:t>
      </w:r>
      <w:r w:rsidRPr="005B7690">
        <w:t>FULFILLED (1)</w:t>
      </w:r>
    </w:p>
    <w:p w14:paraId="2FDEB376" w14:textId="77777777" w:rsidR="00F46FED" w:rsidRPr="00BD529F" w:rsidRDefault="00F46FED" w:rsidP="005B7690">
      <w:pPr>
        <w:pStyle w:val="Heading3"/>
      </w:pPr>
      <w:bookmarkStart w:id="147" w:name="_Toc19716099"/>
      <w:bookmarkStart w:id="148" w:name="_Toc136340740"/>
      <w:r w:rsidRPr="00BD529F">
        <w:t>7.4.16</w:t>
      </w:r>
      <w:r w:rsidRPr="00BD529F">
        <w:tab/>
        <w:t>Age-Of-Location</w:t>
      </w:r>
      <w:r w:rsidR="00846D29" w:rsidRPr="00BD529F">
        <w:t>-</w:t>
      </w:r>
      <w:r w:rsidRPr="00BD529F">
        <w:t>Estimate</w:t>
      </w:r>
      <w:bookmarkEnd w:id="147"/>
      <w:bookmarkEnd w:id="148"/>
    </w:p>
    <w:p w14:paraId="0D979208" w14:textId="77777777" w:rsidR="00F46FED" w:rsidRPr="00BD529F" w:rsidRDefault="00F46FED" w:rsidP="00F46FED">
      <w:r w:rsidRPr="00BD529F">
        <w:t>The Age-Of-Location-Estimate AVP is of type Unsigned32. It indicates how long ago the location estimate was obtained</w:t>
      </w:r>
      <w:r w:rsidR="000F01DE" w:rsidRPr="00BD529F">
        <w:t xml:space="preserve"> in minutes, as indicated in 3GPP TS 29.002 [19]</w:t>
      </w:r>
      <w:r w:rsidRPr="00BD529F">
        <w:t>.</w:t>
      </w:r>
    </w:p>
    <w:p w14:paraId="0ACA006C" w14:textId="77777777" w:rsidR="00F46FED" w:rsidRPr="00BD529F" w:rsidRDefault="00F46FED" w:rsidP="005B7690">
      <w:pPr>
        <w:pStyle w:val="Heading3"/>
      </w:pPr>
      <w:bookmarkStart w:id="149" w:name="_Toc19716100"/>
      <w:bookmarkStart w:id="150" w:name="_Toc136340741"/>
      <w:r w:rsidRPr="00BD529F">
        <w:t>7.4.17</w:t>
      </w:r>
      <w:r w:rsidRPr="00BD529F">
        <w:tab/>
        <w:t>Velocity-Estimate</w:t>
      </w:r>
      <w:bookmarkEnd w:id="149"/>
      <w:bookmarkEnd w:id="150"/>
    </w:p>
    <w:p w14:paraId="027ED59A" w14:textId="77777777" w:rsidR="00F46FED" w:rsidRPr="00BD529F" w:rsidRDefault="00F46FED" w:rsidP="00F46FED">
      <w:r w:rsidRPr="00BD529F">
        <w:t>The Velocity-Estimate AVP is of type OctetString. It is composed of 4 or more octets with an internal structure according to 3GPP TS 23.032 [3].</w:t>
      </w:r>
    </w:p>
    <w:p w14:paraId="56D5286C" w14:textId="77777777" w:rsidR="00F46FED" w:rsidRPr="00BD529F" w:rsidRDefault="00F46FED" w:rsidP="005B7690">
      <w:pPr>
        <w:pStyle w:val="Heading3"/>
      </w:pPr>
      <w:bookmarkStart w:id="151" w:name="_Toc19716101"/>
      <w:bookmarkStart w:id="152" w:name="_Toc136340742"/>
      <w:r w:rsidRPr="00BD529F">
        <w:t>7.4.18</w:t>
      </w:r>
      <w:r w:rsidRPr="00BD529F">
        <w:tab/>
        <w:t>EUTRAN-Positioning-Data</w:t>
      </w:r>
      <w:bookmarkEnd w:id="151"/>
      <w:bookmarkEnd w:id="152"/>
    </w:p>
    <w:p w14:paraId="4A7C88E9" w14:textId="77777777" w:rsidR="00F46FED" w:rsidRPr="00BD529F" w:rsidRDefault="00F46FED" w:rsidP="00F46FED">
      <w:r w:rsidRPr="00BD529F">
        <w:t xml:space="preserve">The EUTRAN-Positioning-Data AVP is of type OctetString. It </w:t>
      </w:r>
      <w:r w:rsidR="00863A6F" w:rsidRPr="00BD529F">
        <w:t xml:space="preserve">shall contain the encoded content of the </w:t>
      </w:r>
      <w:r w:rsidR="00863A6F" w:rsidRPr="00BD529F">
        <w:rPr>
          <w:lang w:val="en-US" w:eastAsia="zh-CN"/>
        </w:rPr>
        <w:t>"</w:t>
      </w:r>
      <w:r w:rsidR="00863A6F" w:rsidRPr="00BD529F">
        <w:t>Positioning-Data</w:t>
      </w:r>
      <w:r w:rsidR="00863A6F" w:rsidRPr="00BD529F">
        <w:rPr>
          <w:lang w:val="en-US" w:eastAsia="zh-CN"/>
        </w:rPr>
        <w:t>"</w:t>
      </w:r>
      <w:r w:rsidR="00863A6F" w:rsidRPr="00BD529F">
        <w:t xml:space="preserve"> Information Element as defined in</w:t>
      </w:r>
      <w:r w:rsidRPr="00BD529F">
        <w:t xml:space="preserve"> 3GPP TS 29.171 [7].</w:t>
      </w:r>
    </w:p>
    <w:p w14:paraId="269D1CAD" w14:textId="77777777" w:rsidR="00F46FED" w:rsidRPr="00BD529F" w:rsidRDefault="00F46FED" w:rsidP="005B7690">
      <w:pPr>
        <w:pStyle w:val="Heading3"/>
      </w:pPr>
      <w:bookmarkStart w:id="153" w:name="_Toc19716102"/>
      <w:bookmarkStart w:id="154" w:name="_Toc136340743"/>
      <w:r w:rsidRPr="00BD529F">
        <w:t>7.4.19</w:t>
      </w:r>
      <w:r w:rsidRPr="00BD529F">
        <w:tab/>
        <w:t>ECGI</w:t>
      </w:r>
      <w:bookmarkEnd w:id="153"/>
      <w:bookmarkEnd w:id="154"/>
    </w:p>
    <w:p w14:paraId="7461DE01" w14:textId="77777777" w:rsidR="00F46FED" w:rsidRPr="00BD529F" w:rsidRDefault="00F46FED" w:rsidP="00F46FED">
      <w:r w:rsidRPr="00BD529F">
        <w:t>The ECGI AVP is of type OctetString. It indicates the E-UTRAN Cell Global Identifier. It is coded according to clause 8.21.5, in 3GPP TS 29.274 [8].</w:t>
      </w:r>
    </w:p>
    <w:p w14:paraId="698EBF4D" w14:textId="77777777" w:rsidR="00F46FED" w:rsidRPr="00BD529F" w:rsidRDefault="00F46FED" w:rsidP="005B7690">
      <w:pPr>
        <w:pStyle w:val="Heading3"/>
      </w:pPr>
      <w:bookmarkStart w:id="155" w:name="_Toc19716103"/>
      <w:bookmarkStart w:id="156" w:name="_Toc136340744"/>
      <w:r w:rsidRPr="00BD529F">
        <w:t>7.4.20</w:t>
      </w:r>
      <w:r w:rsidRPr="00BD529F">
        <w:tab/>
        <w:t>Location-Event</w:t>
      </w:r>
      <w:bookmarkEnd w:id="155"/>
      <w:bookmarkEnd w:id="156"/>
    </w:p>
    <w:p w14:paraId="244DDF64" w14:textId="77777777" w:rsidR="002166CD" w:rsidRPr="00BD529F" w:rsidRDefault="002166CD" w:rsidP="002166CD">
      <w:r w:rsidRPr="00BD529F">
        <w:t>The Location-Event AVP is of type Enumerated. The following values are defined:</w:t>
      </w:r>
    </w:p>
    <w:p w14:paraId="5A7FC0D0" w14:textId="77777777" w:rsidR="002166CD" w:rsidRPr="00BD529F" w:rsidRDefault="002166CD" w:rsidP="005B7690">
      <w:pPr>
        <w:pStyle w:val="B1"/>
      </w:pPr>
      <w:r w:rsidRPr="005B7690">
        <w:t>EMERGENCY_CALL_ORIGINATION (0)</w:t>
      </w:r>
    </w:p>
    <w:p w14:paraId="7214E252" w14:textId="77777777" w:rsidR="002166CD" w:rsidRPr="00BD529F" w:rsidRDefault="002166CD" w:rsidP="005B7690">
      <w:pPr>
        <w:pStyle w:val="B1"/>
      </w:pPr>
      <w:r w:rsidRPr="005B7690">
        <w:t>EMERGENCY_CALL_RELEASE (1)</w:t>
      </w:r>
    </w:p>
    <w:p w14:paraId="263B602C" w14:textId="77777777" w:rsidR="002166CD" w:rsidRPr="00BD529F" w:rsidRDefault="002166CD" w:rsidP="005B7690">
      <w:pPr>
        <w:pStyle w:val="B1"/>
      </w:pPr>
      <w:r w:rsidRPr="005B7690">
        <w:t>MO_LR (2)</w:t>
      </w:r>
    </w:p>
    <w:p w14:paraId="4EE53F8A" w14:textId="77777777" w:rsidR="002166CD" w:rsidRPr="00BD529F" w:rsidRDefault="002166CD" w:rsidP="005B7690">
      <w:pPr>
        <w:pStyle w:val="B1"/>
      </w:pPr>
      <w:r w:rsidRPr="005B7690">
        <w:t>EMERGENCY_CALL_HANDOVER (3)</w:t>
      </w:r>
    </w:p>
    <w:p w14:paraId="4BC37CE1" w14:textId="77777777" w:rsidR="002166CD" w:rsidRPr="00BD529F" w:rsidRDefault="002166CD" w:rsidP="005B7690">
      <w:pPr>
        <w:pStyle w:val="B1"/>
      </w:pPr>
      <w:r w:rsidRPr="005B7690">
        <w:t>DEFERRED_MT_LR_RESPONSE (4)</w:t>
      </w:r>
    </w:p>
    <w:p w14:paraId="259AA539" w14:textId="77777777" w:rsidR="00DF6196" w:rsidRPr="00BD529F" w:rsidRDefault="002166CD" w:rsidP="005B7690">
      <w:pPr>
        <w:pStyle w:val="B1"/>
      </w:pPr>
      <w:r w:rsidRPr="005B7690">
        <w:t>DEF</w:t>
      </w:r>
      <w:r w:rsidR="00DF6196" w:rsidRPr="005B7690">
        <w:t>ERRED_MO_LR_TTTP_INITIATION (5)</w:t>
      </w:r>
    </w:p>
    <w:p w14:paraId="38C13B3F" w14:textId="77777777" w:rsidR="002166CD" w:rsidRDefault="00DF6196" w:rsidP="005B7690">
      <w:pPr>
        <w:pStyle w:val="B1"/>
      </w:pPr>
      <w:r w:rsidRPr="005B7690">
        <w:t>DELAYED_LOCATION_REPORTING (6)</w:t>
      </w:r>
    </w:p>
    <w:p w14:paraId="136507FB" w14:textId="669CA3D7" w:rsidR="00612149" w:rsidRPr="00BD529F" w:rsidRDefault="00612149" w:rsidP="005B7690">
      <w:pPr>
        <w:pStyle w:val="B1"/>
      </w:pPr>
      <w:r>
        <w:t>HANDOVER</w:t>
      </w:r>
      <w:r w:rsidRPr="005B7690">
        <w:t>_</w:t>
      </w:r>
      <w:r>
        <w:t>TO</w:t>
      </w:r>
      <w:r w:rsidRPr="005B7690">
        <w:t>_</w:t>
      </w:r>
      <w:r>
        <w:t>5GC (7</w:t>
      </w:r>
      <w:r w:rsidRPr="005B7690">
        <w:t>)</w:t>
      </w:r>
    </w:p>
    <w:p w14:paraId="680ABAEC" w14:textId="77777777" w:rsidR="007328FF" w:rsidRPr="00BD529F" w:rsidRDefault="007328FF" w:rsidP="007328FF">
      <w:r w:rsidRPr="00BD529F">
        <w:t>DEFERRED_MT_LR_RESPONSE is applicable to the delivery of an event report and/or a location estimate for an LDR initiated earlier by either the network (via an MT-LR activate deferred location) or the UE (via a periodic MO-LR TTTP initiation for a UE with UTRAN access).</w:t>
      </w:r>
    </w:p>
    <w:p w14:paraId="7EB1E42B" w14:textId="77777777" w:rsidR="00A94641" w:rsidRPr="00BD529F" w:rsidRDefault="007328FF" w:rsidP="007328FF">
      <w:r w:rsidRPr="00BD529F">
        <w:t>DELAYED_LOCATION_REPORTING is applicable to the delivery of a location estimate for an EPC-MT-LR or PS-MT-LR initiated earlier by the network for a UE which was transiently not reachable.</w:t>
      </w:r>
    </w:p>
    <w:p w14:paraId="098B502B" w14:textId="77777777" w:rsidR="00F46FED" w:rsidRPr="00BD529F" w:rsidRDefault="00F46FED" w:rsidP="005B7690">
      <w:pPr>
        <w:pStyle w:val="Heading3"/>
      </w:pPr>
      <w:bookmarkStart w:id="157" w:name="_Toc19716104"/>
      <w:bookmarkStart w:id="158" w:name="_Toc136340745"/>
      <w:r w:rsidRPr="00BD529F">
        <w:lastRenderedPageBreak/>
        <w:t>7.4.21</w:t>
      </w:r>
      <w:r w:rsidRPr="00BD529F">
        <w:tab/>
        <w:t>Pseudonym-Indicator</w:t>
      </w:r>
      <w:bookmarkEnd w:id="157"/>
      <w:bookmarkEnd w:id="158"/>
    </w:p>
    <w:p w14:paraId="408F2F8D" w14:textId="77777777" w:rsidR="00F46FED" w:rsidRPr="00BD529F" w:rsidRDefault="00F46FED" w:rsidP="00F46FED">
      <w:r w:rsidRPr="00BD529F">
        <w:t>The Pseudonym-Indicator AVP is of type Enumerated. It defines if a pseudonym is requested. The following values are defined:</w:t>
      </w:r>
    </w:p>
    <w:p w14:paraId="50201B53" w14:textId="77777777" w:rsidR="00F46FED" w:rsidRPr="00BD529F" w:rsidRDefault="00F46FED" w:rsidP="00F46FED">
      <w:pPr>
        <w:pStyle w:val="B1"/>
      </w:pPr>
      <w:r w:rsidRPr="00BD529F">
        <w:t>PSEUDONYM</w:t>
      </w:r>
      <w:r w:rsidR="005E43AD" w:rsidRPr="00BD529F">
        <w:t>_</w:t>
      </w:r>
      <w:r w:rsidRPr="00BD529F">
        <w:t>NOT</w:t>
      </w:r>
      <w:r w:rsidR="005E43AD" w:rsidRPr="00BD529F">
        <w:t>_</w:t>
      </w:r>
      <w:r w:rsidRPr="00BD529F">
        <w:t>REQUESTED (0)</w:t>
      </w:r>
    </w:p>
    <w:p w14:paraId="7AC51697" w14:textId="77777777" w:rsidR="00F46FED" w:rsidRPr="00BD529F" w:rsidRDefault="00F46FED" w:rsidP="00F46FED">
      <w:pPr>
        <w:pStyle w:val="B1"/>
      </w:pPr>
      <w:r w:rsidRPr="00BD529F">
        <w:t>PSEUDONYM</w:t>
      </w:r>
      <w:r w:rsidR="005E43AD" w:rsidRPr="00BD529F">
        <w:t>_</w:t>
      </w:r>
      <w:r w:rsidRPr="00BD529F">
        <w:t>REQUESTED (1)</w:t>
      </w:r>
    </w:p>
    <w:p w14:paraId="76009E15" w14:textId="77777777" w:rsidR="00F46FED" w:rsidRPr="00BD529F" w:rsidRDefault="00F46FED" w:rsidP="00F46FED">
      <w:r w:rsidRPr="00BD529F">
        <w:t>Default value if AVP is not present is: PSEUDONYM</w:t>
      </w:r>
      <w:r w:rsidR="005E43AD" w:rsidRPr="00BD529F">
        <w:t>_</w:t>
      </w:r>
      <w:r w:rsidRPr="00BD529F">
        <w:t>NOT</w:t>
      </w:r>
      <w:r w:rsidR="005E43AD" w:rsidRPr="00BD529F">
        <w:t>_</w:t>
      </w:r>
      <w:r w:rsidRPr="00BD529F">
        <w:t>REQUESTED (0).</w:t>
      </w:r>
    </w:p>
    <w:p w14:paraId="10BD75F5" w14:textId="77777777" w:rsidR="00F46FED" w:rsidRPr="00BD529F" w:rsidRDefault="00F46FED" w:rsidP="005B7690">
      <w:pPr>
        <w:pStyle w:val="Heading3"/>
      </w:pPr>
      <w:bookmarkStart w:id="159" w:name="_Toc19716105"/>
      <w:bookmarkStart w:id="160" w:name="_Toc136340746"/>
      <w:r w:rsidRPr="00BD529F">
        <w:t>7.4.22</w:t>
      </w:r>
      <w:r w:rsidRPr="00BD529F">
        <w:tab/>
        <w:t>LCS-Service-Type-ID</w:t>
      </w:r>
      <w:bookmarkEnd w:id="159"/>
      <w:bookmarkEnd w:id="160"/>
    </w:p>
    <w:p w14:paraId="4F62E1E3" w14:textId="77777777" w:rsidR="00F46FED" w:rsidRPr="00BD529F" w:rsidRDefault="00F46FED" w:rsidP="00F46FED">
      <w:r w:rsidRPr="00BD529F">
        <w:t>The LCS-Service-Type-ID is of type Unsigned32. It defines the identifier associated to one of the Service Types for which the LCS client is allowed to locate the particular UE.</w:t>
      </w:r>
    </w:p>
    <w:p w14:paraId="1F80AFE9" w14:textId="77777777" w:rsidR="00F46FED" w:rsidRPr="00BD529F" w:rsidRDefault="00F46FED" w:rsidP="005B7690">
      <w:pPr>
        <w:pStyle w:val="Heading3"/>
      </w:pPr>
      <w:bookmarkStart w:id="161" w:name="_Toc19716106"/>
      <w:bookmarkStart w:id="162" w:name="_Toc136340747"/>
      <w:r w:rsidRPr="00BD529F">
        <w:t>7.4.23</w:t>
      </w:r>
      <w:r w:rsidR="00BD529F">
        <w:tab/>
      </w:r>
      <w:r w:rsidRPr="00BD529F">
        <w:t>LCS-Privacy-Check-Non-Session</w:t>
      </w:r>
      <w:bookmarkEnd w:id="161"/>
      <w:bookmarkEnd w:id="162"/>
    </w:p>
    <w:p w14:paraId="26E94D72" w14:textId="77777777" w:rsidR="00F46FED" w:rsidRPr="00BD529F" w:rsidRDefault="00F46FED" w:rsidP="00F46FED">
      <w:r w:rsidRPr="00BD529F">
        <w:t>The LCS-Privacy-Check-Non-Session AVP is of type Grouped.</w:t>
      </w:r>
    </w:p>
    <w:p w14:paraId="5F4CD30C" w14:textId="77777777" w:rsidR="00F46FED" w:rsidRPr="00BD529F" w:rsidRDefault="00F46FED" w:rsidP="00F46FED">
      <w:r w:rsidRPr="00BD529F">
        <w:t>AVP format:</w:t>
      </w:r>
    </w:p>
    <w:p w14:paraId="21495BE3" w14:textId="77777777" w:rsidR="00F46FED" w:rsidRPr="00BD529F" w:rsidRDefault="00F46FED" w:rsidP="00F46FED">
      <w:pPr>
        <w:ind w:left="568"/>
      </w:pPr>
      <w:bookmarkStart w:id="163" w:name="_PERM_MCCTEMPBM_CRPT15530293___2"/>
      <w:r w:rsidRPr="00BD529F">
        <w:t xml:space="preserve">LCS-Privacy-Check-Non-Session ::= &lt;AVP header: </w:t>
      </w:r>
      <w:r w:rsidR="00B5370E" w:rsidRPr="00BD529F">
        <w:t xml:space="preserve">2521 </w:t>
      </w:r>
      <w:r w:rsidRPr="00BD529F">
        <w:t>10415&gt;</w:t>
      </w:r>
    </w:p>
    <w:p w14:paraId="1656D5DB" w14:textId="77777777" w:rsidR="00F46FED" w:rsidRPr="00BD529F" w:rsidRDefault="00F46FED" w:rsidP="00F46FED">
      <w:pPr>
        <w:ind w:left="2272"/>
        <w:rPr>
          <w:lang w:val="en-US"/>
        </w:rPr>
      </w:pPr>
      <w:bookmarkStart w:id="164" w:name="_PERM_MCCTEMPBM_CRPT15530294___2"/>
      <w:bookmarkEnd w:id="163"/>
      <w:r w:rsidRPr="00BD529F">
        <w:rPr>
          <w:lang w:val="en-US"/>
        </w:rPr>
        <w:t xml:space="preserve">{ </w:t>
      </w:r>
      <w:r w:rsidRPr="00BD529F">
        <w:t>LCS-Privacy-Check</w:t>
      </w:r>
      <w:r w:rsidRPr="00BD529F">
        <w:rPr>
          <w:lang w:val="en-US"/>
        </w:rPr>
        <w:t xml:space="preserve"> </w:t>
      </w:r>
      <w:r w:rsidR="007A4401" w:rsidRPr="00BD529F">
        <w:rPr>
          <w:lang w:val="en-US"/>
        </w:rPr>
        <w:t>}</w:t>
      </w:r>
    </w:p>
    <w:bookmarkEnd w:id="164"/>
    <w:p w14:paraId="1C56E37D" w14:textId="77777777" w:rsidR="00F46FED" w:rsidRPr="00BD529F" w:rsidRDefault="00F46FED" w:rsidP="007A4401">
      <w:r w:rsidRPr="00BD529F">
        <w:t>Default value if AVP is not present is that AVP LCS-Privacy-Check</w:t>
      </w:r>
      <w:r w:rsidRPr="00BD529F">
        <w:rPr>
          <w:lang w:val="en-US"/>
        </w:rPr>
        <w:t xml:space="preserve"> </w:t>
      </w:r>
      <w:r w:rsidRPr="00BD529F">
        <w:t>take value: ALLOWED_WITHOUT_NOTIFICATION (0).</w:t>
      </w:r>
    </w:p>
    <w:p w14:paraId="4C61FD57" w14:textId="77777777" w:rsidR="00F46FED" w:rsidRPr="00BD529F" w:rsidRDefault="00F46FED" w:rsidP="005B7690">
      <w:pPr>
        <w:pStyle w:val="Heading3"/>
      </w:pPr>
      <w:bookmarkStart w:id="165" w:name="_Toc19716107"/>
      <w:bookmarkStart w:id="166" w:name="_Toc136340748"/>
      <w:r w:rsidRPr="00BD529F">
        <w:t>7.4.24</w:t>
      </w:r>
      <w:r w:rsidR="00BD529F">
        <w:tab/>
      </w:r>
      <w:r w:rsidRPr="00BD529F">
        <w:t>LCS-Privacy-Check-Session</w:t>
      </w:r>
      <w:bookmarkEnd w:id="165"/>
      <w:bookmarkEnd w:id="166"/>
    </w:p>
    <w:p w14:paraId="6640BEA8" w14:textId="77777777" w:rsidR="00F46FED" w:rsidRPr="00BD529F" w:rsidRDefault="00F46FED" w:rsidP="00F46FED">
      <w:r w:rsidRPr="00BD529F">
        <w:t>The LCS-Privacy-Check-Session AVP is of type Grouped.</w:t>
      </w:r>
    </w:p>
    <w:p w14:paraId="5CDF1AE1" w14:textId="77777777" w:rsidR="00F46FED" w:rsidRPr="00BD529F" w:rsidRDefault="00F46FED" w:rsidP="00F46FED">
      <w:r w:rsidRPr="00BD529F">
        <w:t>AVP format:</w:t>
      </w:r>
    </w:p>
    <w:p w14:paraId="7617207F" w14:textId="77777777" w:rsidR="00F46FED" w:rsidRPr="005B7690" w:rsidRDefault="00F46FED" w:rsidP="00F46FED">
      <w:pPr>
        <w:ind w:left="568"/>
        <w:rPr>
          <w:lang w:val="sv-SE"/>
        </w:rPr>
      </w:pPr>
      <w:bookmarkStart w:id="167" w:name="_PERM_MCCTEMPBM_CRPT15530295___2"/>
      <w:r w:rsidRPr="005B7690">
        <w:rPr>
          <w:lang w:val="sv-SE"/>
        </w:rPr>
        <w:t xml:space="preserve">LCS-Privacy-Check-Session ::= &lt;AVP header: </w:t>
      </w:r>
      <w:r w:rsidR="00B5370E" w:rsidRPr="005B7690">
        <w:rPr>
          <w:lang w:val="sv-SE"/>
        </w:rPr>
        <w:t xml:space="preserve">2522 </w:t>
      </w:r>
      <w:r w:rsidRPr="005B7690">
        <w:rPr>
          <w:lang w:val="sv-SE"/>
        </w:rPr>
        <w:t>10415&gt;</w:t>
      </w:r>
    </w:p>
    <w:p w14:paraId="7046A484" w14:textId="77777777" w:rsidR="00F46FED" w:rsidRPr="00BD529F" w:rsidRDefault="00F46FED" w:rsidP="00F46FED">
      <w:pPr>
        <w:ind w:left="2272"/>
        <w:rPr>
          <w:lang w:val="en-US"/>
        </w:rPr>
      </w:pPr>
      <w:bookmarkStart w:id="168" w:name="_PERM_MCCTEMPBM_CRPT15530296___2"/>
      <w:bookmarkEnd w:id="167"/>
      <w:r w:rsidRPr="00BD529F">
        <w:rPr>
          <w:lang w:val="en-US"/>
        </w:rPr>
        <w:t xml:space="preserve">{ </w:t>
      </w:r>
      <w:r w:rsidRPr="00BD529F">
        <w:t>LCS-Privacy-Check</w:t>
      </w:r>
      <w:r w:rsidRPr="00BD529F">
        <w:rPr>
          <w:lang w:val="en-US"/>
        </w:rPr>
        <w:t xml:space="preserve"> </w:t>
      </w:r>
      <w:r w:rsidR="007A4401" w:rsidRPr="00BD529F">
        <w:rPr>
          <w:lang w:val="en-US"/>
        </w:rPr>
        <w:t>}</w:t>
      </w:r>
    </w:p>
    <w:bookmarkEnd w:id="168"/>
    <w:p w14:paraId="612249DF" w14:textId="77777777" w:rsidR="00F46FED" w:rsidRPr="00BD529F" w:rsidRDefault="00F46FED" w:rsidP="00F46FED">
      <w:r w:rsidRPr="00BD529F">
        <w:t>Default value if AVP is not present is that AVP LCS-Privacy-Check</w:t>
      </w:r>
      <w:r w:rsidRPr="00BD529F">
        <w:rPr>
          <w:lang w:val="en-US"/>
        </w:rPr>
        <w:t xml:space="preserve"> </w:t>
      </w:r>
      <w:r w:rsidRPr="00BD529F">
        <w:t>take value: NOT_ALLOWED (4).</w:t>
      </w:r>
    </w:p>
    <w:p w14:paraId="7B78DBD5" w14:textId="77777777" w:rsidR="008626E9" w:rsidRPr="00BD529F" w:rsidRDefault="008626E9" w:rsidP="005B7690">
      <w:pPr>
        <w:pStyle w:val="Heading3"/>
      </w:pPr>
      <w:bookmarkStart w:id="169" w:name="_Toc19716108"/>
      <w:bookmarkStart w:id="170" w:name="_Toc136340749"/>
      <w:r w:rsidRPr="00BD529F">
        <w:t>7.4.25</w:t>
      </w:r>
      <w:r w:rsidRPr="00BD529F">
        <w:tab/>
        <w:t>Feature-List-ID</w:t>
      </w:r>
      <w:bookmarkEnd w:id="169"/>
      <w:bookmarkEnd w:id="170"/>
    </w:p>
    <w:p w14:paraId="669662D4" w14:textId="77777777" w:rsidR="008626E9" w:rsidRPr="00BD529F" w:rsidRDefault="008626E9" w:rsidP="008626E9">
      <w:r w:rsidRPr="00BD529F">
        <w:t>The syntax of this AVP is defined in 3GPP TS 29.229 [</w:t>
      </w:r>
      <w:r w:rsidR="000E3817" w:rsidRPr="00BD529F">
        <w:t>17</w:t>
      </w:r>
      <w:r w:rsidRPr="00BD529F">
        <w:t>]. For this release, the Feature-List-ID AVP value shall be set to 1.</w:t>
      </w:r>
    </w:p>
    <w:p w14:paraId="325A40F3" w14:textId="77777777" w:rsidR="008626E9" w:rsidRPr="00BD529F" w:rsidRDefault="008626E9" w:rsidP="005B7690">
      <w:pPr>
        <w:pStyle w:val="Heading3"/>
      </w:pPr>
      <w:bookmarkStart w:id="171" w:name="_Toc19716109"/>
      <w:bookmarkStart w:id="172" w:name="_Toc136340750"/>
      <w:r w:rsidRPr="00BD529F">
        <w:t>7.4.26</w:t>
      </w:r>
      <w:r w:rsidRPr="00BD529F">
        <w:tab/>
        <w:t>Feature-List</w:t>
      </w:r>
      <w:bookmarkEnd w:id="171"/>
      <w:bookmarkEnd w:id="172"/>
    </w:p>
    <w:p w14:paraId="4B7A6D43" w14:textId="77777777" w:rsidR="008626E9" w:rsidRPr="00BD529F" w:rsidRDefault="008626E9" w:rsidP="008626E9">
      <w:r w:rsidRPr="00BD529F">
        <w:t>The syntax of this AVP is defined in 3GPP TS 29.229 [</w:t>
      </w:r>
      <w:r w:rsidR="000E3817" w:rsidRPr="00BD529F">
        <w:t>17</w:t>
      </w:r>
      <w:r w:rsidRPr="00BD529F">
        <w:t>]. A null value indicates that there is no feature used by the application.</w:t>
      </w:r>
    </w:p>
    <w:p w14:paraId="32BE8C04" w14:textId="77777777" w:rsidR="008626E9" w:rsidRPr="00BD529F" w:rsidRDefault="008626E9" w:rsidP="008626E9">
      <w:pPr>
        <w:pStyle w:val="NO"/>
      </w:pPr>
      <w:r w:rsidRPr="00BD529F">
        <w:t>NOTE:</w:t>
      </w:r>
      <w:r w:rsidRPr="00BD529F">
        <w:tab/>
        <w:t>There are no features defined for this release.</w:t>
      </w:r>
    </w:p>
    <w:p w14:paraId="530E45C7" w14:textId="77777777" w:rsidR="00FF2624" w:rsidRPr="00BD529F" w:rsidRDefault="00FF2624" w:rsidP="005B7690">
      <w:pPr>
        <w:pStyle w:val="Heading3"/>
      </w:pPr>
      <w:bookmarkStart w:id="173" w:name="_Toc19716110"/>
      <w:bookmarkStart w:id="174" w:name="_Toc136340751"/>
      <w:r w:rsidRPr="00BD529F">
        <w:rPr>
          <w:rFonts w:hint="eastAsia"/>
        </w:rPr>
        <w:t>7.4.</w:t>
      </w:r>
      <w:r w:rsidRPr="00BD529F">
        <w:t>27</w:t>
      </w:r>
      <w:r w:rsidRPr="00BD529F">
        <w:rPr>
          <w:rFonts w:hint="eastAsia"/>
          <w:lang w:eastAsia="zh-CN"/>
        </w:rPr>
        <w:tab/>
      </w:r>
      <w:r w:rsidRPr="00BD529F">
        <w:rPr>
          <w:rFonts w:hint="eastAsia"/>
        </w:rPr>
        <w:t>LCS</w:t>
      </w:r>
      <w:r w:rsidRPr="00BD529F">
        <w:rPr>
          <w:rFonts w:hint="eastAsia"/>
          <w:lang w:eastAsia="zh-CN"/>
        </w:rPr>
        <w:t>-</w:t>
      </w:r>
      <w:r w:rsidRPr="00BD529F">
        <w:rPr>
          <w:rFonts w:hint="eastAsia"/>
        </w:rPr>
        <w:t>QoS</w:t>
      </w:r>
      <w:r w:rsidRPr="00BD529F">
        <w:rPr>
          <w:rFonts w:hint="eastAsia"/>
          <w:lang w:eastAsia="zh-CN"/>
        </w:rPr>
        <w:t>-</w:t>
      </w:r>
      <w:r w:rsidRPr="00BD529F">
        <w:rPr>
          <w:rFonts w:hint="eastAsia"/>
        </w:rPr>
        <w:t>Class</w:t>
      </w:r>
      <w:bookmarkEnd w:id="173"/>
      <w:bookmarkEnd w:id="174"/>
    </w:p>
    <w:p w14:paraId="6597B257" w14:textId="77777777" w:rsidR="00FF2624" w:rsidRPr="00BD529F" w:rsidRDefault="00FF2624" w:rsidP="00FF2624">
      <w:pPr>
        <w:rPr>
          <w:lang w:eastAsia="zh-CN"/>
        </w:rPr>
      </w:pPr>
      <w:r w:rsidRPr="00BD529F">
        <w:rPr>
          <w:lang w:eastAsia="zh-CN"/>
        </w:rPr>
        <w:t>T</w:t>
      </w:r>
      <w:r w:rsidRPr="00BD529F">
        <w:rPr>
          <w:rFonts w:hint="eastAsia"/>
          <w:lang w:eastAsia="zh-CN"/>
        </w:rPr>
        <w:t xml:space="preserve">he LCS-QoS-Class AVP is of the type Enumerated. </w:t>
      </w:r>
      <w:r w:rsidRPr="00BD529F">
        <w:rPr>
          <w:lang w:eastAsia="zh-CN"/>
        </w:rPr>
        <w:t>T</w:t>
      </w:r>
      <w:r w:rsidRPr="00BD529F">
        <w:rPr>
          <w:rFonts w:hint="eastAsia"/>
          <w:lang w:eastAsia="zh-CN"/>
        </w:rPr>
        <w:t>he following values are defined.</w:t>
      </w:r>
    </w:p>
    <w:p w14:paraId="07A1A5A6" w14:textId="77777777" w:rsidR="00FF2624" w:rsidRPr="00BD529F" w:rsidRDefault="00FF2624" w:rsidP="00FF2624">
      <w:pPr>
        <w:pStyle w:val="B1"/>
      </w:pPr>
      <w:r w:rsidRPr="00BD529F">
        <w:rPr>
          <w:rFonts w:hint="eastAsia"/>
        </w:rPr>
        <w:t>ASSURED (0)</w:t>
      </w:r>
    </w:p>
    <w:p w14:paraId="5F5C9650" w14:textId="77777777" w:rsidR="00FF2624" w:rsidRPr="00BD529F" w:rsidRDefault="00FF2624" w:rsidP="00FF2624">
      <w:pPr>
        <w:pStyle w:val="B1"/>
      </w:pPr>
      <w:r w:rsidRPr="00BD529F">
        <w:rPr>
          <w:rFonts w:hint="eastAsia"/>
        </w:rPr>
        <w:t>BEST EFFORT (1)</w:t>
      </w:r>
    </w:p>
    <w:p w14:paraId="7DFF6010" w14:textId="77777777" w:rsidR="00A94641" w:rsidRPr="00BD529F" w:rsidRDefault="00A94641" w:rsidP="005B7690">
      <w:pPr>
        <w:pStyle w:val="Heading3"/>
      </w:pPr>
      <w:bookmarkStart w:id="175" w:name="_Toc19716111"/>
      <w:bookmarkStart w:id="176" w:name="_Toc136340752"/>
      <w:r w:rsidRPr="00BD529F">
        <w:lastRenderedPageBreak/>
        <w:t>7.4.28</w:t>
      </w:r>
      <w:r w:rsidRPr="00BD529F">
        <w:tab/>
        <w:t>Serving-Node</w:t>
      </w:r>
      <w:bookmarkEnd w:id="175"/>
      <w:bookmarkEnd w:id="176"/>
    </w:p>
    <w:p w14:paraId="49154052" w14:textId="77777777" w:rsidR="00714D88" w:rsidRPr="00BD529F" w:rsidRDefault="00A94641" w:rsidP="007A4401">
      <w:r w:rsidRPr="00BD529F">
        <w:t>The Serving-Node AVP is of type Grouped. This AVP shall contain the information about the network node serving the targeted user.</w:t>
      </w:r>
    </w:p>
    <w:p w14:paraId="4F516307" w14:textId="77777777" w:rsidR="00C37A18" w:rsidRPr="00BD529F" w:rsidRDefault="00C37A18" w:rsidP="005B7690">
      <w:pPr>
        <w:pStyle w:val="Heading3"/>
      </w:pPr>
      <w:bookmarkStart w:id="177" w:name="_Toc19716112"/>
      <w:bookmarkStart w:id="178" w:name="_Toc136340753"/>
      <w:r w:rsidRPr="00BD529F">
        <w:t>7.4.29</w:t>
      </w:r>
      <w:r w:rsidRPr="00BD529F">
        <w:tab/>
        <w:t>GERAN-Positioning-Info</w:t>
      </w:r>
      <w:bookmarkEnd w:id="177"/>
      <w:bookmarkEnd w:id="178"/>
    </w:p>
    <w:p w14:paraId="0050EA33" w14:textId="77777777" w:rsidR="00C37A18" w:rsidRPr="00BD529F" w:rsidRDefault="00C37A18" w:rsidP="00C37A18">
      <w:r w:rsidRPr="00BD529F">
        <w:t>The GERAN-Positioning-Info AVP is of type Grouped.</w:t>
      </w:r>
    </w:p>
    <w:p w14:paraId="3B355429" w14:textId="77777777" w:rsidR="00C37A18" w:rsidRPr="00BD529F" w:rsidRDefault="00C37A18" w:rsidP="00C37A18">
      <w:pPr>
        <w:rPr>
          <w:lang w:val="sv-SE"/>
        </w:rPr>
      </w:pPr>
      <w:r w:rsidRPr="00BD529F">
        <w:rPr>
          <w:lang w:val="sv-SE"/>
        </w:rPr>
        <w:t>AVP format:</w:t>
      </w:r>
    </w:p>
    <w:p w14:paraId="07EA7421" w14:textId="77777777" w:rsidR="00C37A18" w:rsidRPr="00BD529F" w:rsidRDefault="00C37A18" w:rsidP="00C37A18">
      <w:pPr>
        <w:ind w:left="568"/>
        <w:rPr>
          <w:lang w:val="sv-SE"/>
        </w:rPr>
      </w:pPr>
      <w:bookmarkStart w:id="179" w:name="_PERM_MCCTEMPBM_CRPT15530297___2"/>
      <w:r w:rsidRPr="00BD529F">
        <w:rPr>
          <w:lang w:val="sv-SE"/>
        </w:rPr>
        <w:t xml:space="preserve">GERAN-Positioning-Info ::= &lt;AVP header: </w:t>
      </w:r>
      <w:r w:rsidR="00330942" w:rsidRPr="00BD529F">
        <w:rPr>
          <w:lang w:val="sv-SE"/>
        </w:rPr>
        <w:t>2524</w:t>
      </w:r>
      <w:r w:rsidRPr="00BD529F">
        <w:rPr>
          <w:lang w:val="sv-SE"/>
        </w:rPr>
        <w:t xml:space="preserve"> 10415&gt;</w:t>
      </w:r>
    </w:p>
    <w:p w14:paraId="4875BF93" w14:textId="77777777" w:rsidR="00C37A18" w:rsidRPr="00BD529F" w:rsidRDefault="00C37A18" w:rsidP="00C37A18">
      <w:pPr>
        <w:ind w:left="2840" w:firstLine="284"/>
        <w:rPr>
          <w:lang w:eastAsia="zh-CN"/>
        </w:rPr>
      </w:pPr>
      <w:bookmarkStart w:id="180" w:name="_PERM_MCCTEMPBM_CRPT15530298___2"/>
      <w:bookmarkEnd w:id="179"/>
      <w:r w:rsidRPr="00BD529F">
        <w:rPr>
          <w:rFonts w:hint="eastAsia"/>
          <w:lang w:eastAsia="zh-CN"/>
        </w:rPr>
        <w:t>[</w:t>
      </w:r>
      <w:r w:rsidRPr="00BD529F">
        <w:rPr>
          <w:lang w:eastAsia="zh-CN"/>
        </w:rPr>
        <w:t xml:space="preserve"> </w:t>
      </w:r>
      <w:r w:rsidRPr="00BD529F">
        <w:t xml:space="preserve">GERAN-Positioning-Data </w:t>
      </w:r>
      <w:r w:rsidRPr="00BD529F">
        <w:rPr>
          <w:rFonts w:hint="eastAsia"/>
          <w:lang w:eastAsia="zh-CN"/>
        </w:rPr>
        <w:t>]</w:t>
      </w:r>
    </w:p>
    <w:p w14:paraId="68433CF9" w14:textId="77777777" w:rsidR="00C37A18" w:rsidRPr="00BD529F" w:rsidRDefault="00C37A18" w:rsidP="00C37A18">
      <w:pPr>
        <w:ind w:left="2840" w:firstLine="284"/>
      </w:pPr>
      <w:r w:rsidRPr="00BD529F">
        <w:t>[ GERAN-GANSS-Positioning-Data ]</w:t>
      </w:r>
    </w:p>
    <w:p w14:paraId="7686FCBD" w14:textId="16C6FE46" w:rsidR="00C37A18" w:rsidRPr="00BD529F" w:rsidRDefault="00C37A18" w:rsidP="00C37A18">
      <w:pPr>
        <w:ind w:left="2840" w:firstLine="284"/>
      </w:pPr>
      <w:r w:rsidRPr="00BD529F">
        <w:t>*[ AVP ]</w:t>
      </w:r>
    </w:p>
    <w:p w14:paraId="339AC829" w14:textId="77777777" w:rsidR="00C37A18" w:rsidRPr="00BD529F" w:rsidRDefault="00C37A18" w:rsidP="005B7690">
      <w:pPr>
        <w:pStyle w:val="Heading3"/>
      </w:pPr>
      <w:bookmarkStart w:id="181" w:name="_Toc19716113"/>
      <w:bookmarkStart w:id="182" w:name="_Toc136340754"/>
      <w:bookmarkEnd w:id="180"/>
      <w:r w:rsidRPr="00BD529F">
        <w:t>7.4.30</w:t>
      </w:r>
      <w:r w:rsidRPr="00BD529F">
        <w:tab/>
        <w:t>GERAN-Positioning-Data</w:t>
      </w:r>
      <w:bookmarkEnd w:id="181"/>
      <w:bookmarkEnd w:id="182"/>
    </w:p>
    <w:p w14:paraId="53FD9D24" w14:textId="77777777" w:rsidR="00C37A18" w:rsidRPr="00BD529F" w:rsidRDefault="00C37A18" w:rsidP="00C37A18">
      <w:r w:rsidRPr="00BD529F">
        <w:t xml:space="preserve">The GERAN-Positioning-Data AVP is of type OctetString. It shall contain the encoded content of the </w:t>
      </w:r>
      <w:r w:rsidRPr="00BD529F">
        <w:rPr>
          <w:lang w:val="en-US" w:eastAsia="zh-CN"/>
        </w:rPr>
        <w:t>"</w:t>
      </w:r>
      <w:r w:rsidRPr="00BD529F">
        <w:rPr>
          <w:noProof/>
        </w:rPr>
        <w:t>Positioning Data</w:t>
      </w:r>
      <w:r w:rsidRPr="00BD529F">
        <w:rPr>
          <w:lang w:val="en-US" w:eastAsia="zh-CN"/>
        </w:rPr>
        <w:t>"</w:t>
      </w:r>
      <w:r w:rsidRPr="00BD529F">
        <w:t xml:space="preserve"> Information Element as defined in 3GPP TS 49.031 </w:t>
      </w:r>
      <w:r w:rsidR="00D30F01" w:rsidRPr="00BD529F">
        <w:t>[20]</w:t>
      </w:r>
      <w:r w:rsidRPr="00BD529F">
        <w:t>.</w:t>
      </w:r>
    </w:p>
    <w:p w14:paraId="43825C86" w14:textId="77777777" w:rsidR="00C37A18" w:rsidRPr="00BD529F" w:rsidRDefault="00C37A18" w:rsidP="005B7690">
      <w:pPr>
        <w:pStyle w:val="Heading3"/>
      </w:pPr>
      <w:bookmarkStart w:id="183" w:name="_Toc19716114"/>
      <w:bookmarkStart w:id="184" w:name="_Toc136340755"/>
      <w:r w:rsidRPr="00BD529F">
        <w:t>7.4.31</w:t>
      </w:r>
      <w:r w:rsidRPr="00BD529F">
        <w:tab/>
        <w:t>GERAN-GANSS-Positioning-Data</w:t>
      </w:r>
      <w:bookmarkEnd w:id="183"/>
      <w:bookmarkEnd w:id="184"/>
    </w:p>
    <w:p w14:paraId="7B24507A" w14:textId="77777777" w:rsidR="00C37A18" w:rsidRPr="00BD529F" w:rsidRDefault="00C37A18" w:rsidP="00C37A18">
      <w:r w:rsidRPr="00BD529F">
        <w:t xml:space="preserve">The GERAN-GANSS-Positioning-Data AVP is of type OctetString. It shall contain the encoded content of the </w:t>
      </w:r>
      <w:r w:rsidRPr="00BD529F">
        <w:rPr>
          <w:lang w:val="en-US" w:eastAsia="zh-CN"/>
        </w:rPr>
        <w:t>"GANSS Positioning Data"</w:t>
      </w:r>
      <w:r w:rsidRPr="00BD529F">
        <w:t xml:space="preserve"> Information Element as defined in 3GPP TS 49.031 </w:t>
      </w:r>
      <w:r w:rsidR="00D30F01" w:rsidRPr="00BD529F">
        <w:t>[20]</w:t>
      </w:r>
      <w:r w:rsidRPr="00BD529F">
        <w:t>.</w:t>
      </w:r>
    </w:p>
    <w:p w14:paraId="3B304352" w14:textId="77777777" w:rsidR="00C37A18" w:rsidRPr="00BD529F" w:rsidRDefault="00C37A18" w:rsidP="005B7690">
      <w:pPr>
        <w:pStyle w:val="Heading3"/>
      </w:pPr>
      <w:bookmarkStart w:id="185" w:name="_Toc19716115"/>
      <w:bookmarkStart w:id="186" w:name="_Toc136340756"/>
      <w:r w:rsidRPr="00BD529F">
        <w:t>7.4.32</w:t>
      </w:r>
      <w:r w:rsidRPr="00BD529F">
        <w:tab/>
        <w:t>UTRAN-Positioning-Info</w:t>
      </w:r>
      <w:bookmarkEnd w:id="185"/>
      <w:bookmarkEnd w:id="186"/>
    </w:p>
    <w:p w14:paraId="459362F3" w14:textId="77777777" w:rsidR="00C37A18" w:rsidRPr="00BD529F" w:rsidRDefault="00C37A18" w:rsidP="00C37A18">
      <w:r w:rsidRPr="00BD529F">
        <w:t>The UTRAN-Positioning-Info AVP is of type Grouped.</w:t>
      </w:r>
    </w:p>
    <w:p w14:paraId="4247ED07" w14:textId="77777777" w:rsidR="00C37A18" w:rsidRPr="00BD529F" w:rsidRDefault="00C37A18" w:rsidP="00C37A18">
      <w:pPr>
        <w:rPr>
          <w:lang w:val="sv-SE"/>
        </w:rPr>
      </w:pPr>
      <w:r w:rsidRPr="00BD529F">
        <w:rPr>
          <w:lang w:val="sv-SE"/>
        </w:rPr>
        <w:t>AVP format:</w:t>
      </w:r>
    </w:p>
    <w:p w14:paraId="5C5CFCD5" w14:textId="77777777" w:rsidR="00C37A18" w:rsidRPr="00BD529F" w:rsidRDefault="00C37A18" w:rsidP="00C37A18">
      <w:pPr>
        <w:ind w:left="568"/>
        <w:rPr>
          <w:lang w:val="sv-SE"/>
        </w:rPr>
      </w:pPr>
      <w:bookmarkStart w:id="187" w:name="_PERM_MCCTEMPBM_CRPT15530299___2"/>
      <w:r w:rsidRPr="00BD529F">
        <w:rPr>
          <w:lang w:val="sv-SE"/>
        </w:rPr>
        <w:t>UTRAN-Positioning-Info ::= &lt;AVP header:</w:t>
      </w:r>
      <w:r w:rsidR="00330942" w:rsidRPr="00BD529F">
        <w:rPr>
          <w:lang w:val="sv-SE"/>
        </w:rPr>
        <w:t xml:space="preserve"> 2527</w:t>
      </w:r>
      <w:r w:rsidRPr="00BD529F">
        <w:rPr>
          <w:lang w:val="sv-SE"/>
        </w:rPr>
        <w:t xml:space="preserve"> 10415&gt;</w:t>
      </w:r>
    </w:p>
    <w:p w14:paraId="765C68AB" w14:textId="77777777" w:rsidR="00C37A18" w:rsidRPr="00BD529F" w:rsidRDefault="00C37A18" w:rsidP="00C37A18">
      <w:pPr>
        <w:ind w:left="2840" w:firstLine="284"/>
        <w:rPr>
          <w:lang w:val="sv-SE"/>
        </w:rPr>
      </w:pPr>
      <w:bookmarkStart w:id="188" w:name="_PERM_MCCTEMPBM_CRPT15530300___2"/>
      <w:bookmarkEnd w:id="187"/>
      <w:r w:rsidRPr="00BD529F">
        <w:rPr>
          <w:rFonts w:hint="eastAsia"/>
          <w:lang w:val="sv-SE" w:eastAsia="zh-CN"/>
        </w:rPr>
        <w:t>[</w:t>
      </w:r>
      <w:r w:rsidRPr="00BD529F">
        <w:rPr>
          <w:lang w:val="sv-SE" w:eastAsia="zh-CN"/>
        </w:rPr>
        <w:t xml:space="preserve"> </w:t>
      </w:r>
      <w:r w:rsidRPr="00BD529F">
        <w:rPr>
          <w:lang w:val="sv-SE"/>
        </w:rPr>
        <w:t xml:space="preserve">UTRAN-Positioning-Data </w:t>
      </w:r>
      <w:r w:rsidRPr="00BD529F">
        <w:rPr>
          <w:rFonts w:hint="eastAsia"/>
          <w:lang w:val="sv-SE" w:eastAsia="zh-CN"/>
        </w:rPr>
        <w:t>]</w:t>
      </w:r>
    </w:p>
    <w:p w14:paraId="52285A89" w14:textId="77777777" w:rsidR="00037A6B" w:rsidRPr="00BD529F" w:rsidRDefault="00C37A18" w:rsidP="00037A6B">
      <w:pPr>
        <w:ind w:left="2840" w:firstLine="284"/>
        <w:rPr>
          <w:lang w:val="sv-SE"/>
        </w:rPr>
      </w:pPr>
      <w:r w:rsidRPr="00BD529F">
        <w:rPr>
          <w:lang w:val="sv-SE"/>
        </w:rPr>
        <w:t>[ UTRAN-GANSS-Positioning-Data ]</w:t>
      </w:r>
    </w:p>
    <w:p w14:paraId="712621B1" w14:textId="77777777" w:rsidR="00C37A18" w:rsidRPr="00BD529F" w:rsidRDefault="00037A6B" w:rsidP="00037A6B">
      <w:pPr>
        <w:ind w:left="2840" w:firstLine="284"/>
        <w:rPr>
          <w:lang w:val="sv-SE"/>
        </w:rPr>
      </w:pPr>
      <w:r w:rsidRPr="00BD529F">
        <w:rPr>
          <w:lang w:val="sv-SE"/>
        </w:rPr>
        <w:t>[ UTRAN-Additional-Positioning-Data ]</w:t>
      </w:r>
    </w:p>
    <w:p w14:paraId="5EE78107" w14:textId="5A1D853E" w:rsidR="00C37A18" w:rsidRPr="00BD529F" w:rsidRDefault="00C37A18" w:rsidP="00C37A18">
      <w:pPr>
        <w:ind w:left="2840" w:firstLine="284"/>
        <w:rPr>
          <w:lang w:val="sv-SE"/>
        </w:rPr>
      </w:pPr>
      <w:r w:rsidRPr="00BD529F">
        <w:rPr>
          <w:lang w:val="sv-SE"/>
        </w:rPr>
        <w:t>*[ AVP ]</w:t>
      </w:r>
    </w:p>
    <w:p w14:paraId="724DE1F3" w14:textId="77777777" w:rsidR="00C37A18" w:rsidRPr="00BD529F" w:rsidRDefault="00C37A18" w:rsidP="005B7690">
      <w:pPr>
        <w:pStyle w:val="Heading3"/>
        <w:rPr>
          <w:lang w:val="sv-SE"/>
        </w:rPr>
      </w:pPr>
      <w:bookmarkStart w:id="189" w:name="_Toc19716116"/>
      <w:bookmarkStart w:id="190" w:name="_Toc136340757"/>
      <w:bookmarkEnd w:id="188"/>
      <w:r w:rsidRPr="00BD529F">
        <w:rPr>
          <w:lang w:val="sv-SE"/>
        </w:rPr>
        <w:t>7.4.33</w:t>
      </w:r>
      <w:r w:rsidRPr="00BD529F">
        <w:rPr>
          <w:lang w:val="sv-SE"/>
        </w:rPr>
        <w:tab/>
        <w:t>UTRAN-Positioning-Data</w:t>
      </w:r>
      <w:bookmarkEnd w:id="189"/>
      <w:bookmarkEnd w:id="190"/>
    </w:p>
    <w:p w14:paraId="30E22382" w14:textId="77777777" w:rsidR="00C37A18" w:rsidRPr="00BD529F" w:rsidRDefault="00C37A18" w:rsidP="00C37A18">
      <w:r w:rsidRPr="00BD529F">
        <w:rPr>
          <w:lang w:val="sv-SE"/>
        </w:rPr>
        <w:t xml:space="preserve">The UTRAN-Positioning-Data AVP is of type OctetString. </w:t>
      </w:r>
      <w:r w:rsidRPr="00BD529F">
        <w:t xml:space="preserve">It shall contain the encoded content of the </w:t>
      </w:r>
      <w:r w:rsidRPr="00BD529F">
        <w:rPr>
          <w:lang w:val="en-US" w:eastAsia="zh-CN"/>
        </w:rPr>
        <w:t>"</w:t>
      </w:r>
      <w:r w:rsidRPr="00BD529F">
        <w:t>positioningDataDiscriminator</w:t>
      </w:r>
      <w:r w:rsidRPr="00BD529F">
        <w:rPr>
          <w:lang w:val="en-US" w:eastAsia="zh-CN"/>
        </w:rPr>
        <w:t>"</w:t>
      </w:r>
      <w:r w:rsidRPr="00BD529F">
        <w:t xml:space="preserve"> and the </w:t>
      </w:r>
      <w:r w:rsidRPr="00BD529F">
        <w:rPr>
          <w:lang w:val="en-US" w:eastAsia="zh-CN"/>
        </w:rPr>
        <w:t>"</w:t>
      </w:r>
      <w:r w:rsidRPr="00BD529F">
        <w:t>positioningDataSet</w:t>
      </w:r>
      <w:r w:rsidRPr="00BD529F">
        <w:rPr>
          <w:lang w:val="en-US" w:eastAsia="zh-CN"/>
        </w:rPr>
        <w:t>"</w:t>
      </w:r>
      <w:r w:rsidRPr="00BD529F">
        <w:t xml:space="preserve"> included in the </w:t>
      </w:r>
      <w:r w:rsidRPr="00BD529F">
        <w:rPr>
          <w:lang w:val="en-US" w:eastAsia="zh-CN"/>
        </w:rPr>
        <w:t>"</w:t>
      </w:r>
      <w:r w:rsidRPr="00BD529F">
        <w:t>positionData</w:t>
      </w:r>
      <w:r w:rsidRPr="00BD529F">
        <w:rPr>
          <w:lang w:val="en-US" w:eastAsia="zh-CN"/>
        </w:rPr>
        <w:t xml:space="preserve">" </w:t>
      </w:r>
      <w:r w:rsidRPr="00BD529F">
        <w:t xml:space="preserve">Information Element as defined in 3GPP TS 25.413 </w:t>
      </w:r>
      <w:r w:rsidR="00D30F01" w:rsidRPr="00BD529F">
        <w:t>[21]</w:t>
      </w:r>
      <w:r w:rsidRPr="00BD529F">
        <w:t>.</w:t>
      </w:r>
    </w:p>
    <w:p w14:paraId="6E79125B" w14:textId="77777777" w:rsidR="00C37A18" w:rsidRPr="00BD529F" w:rsidRDefault="00C37A18" w:rsidP="005B7690">
      <w:pPr>
        <w:pStyle w:val="Heading3"/>
      </w:pPr>
      <w:bookmarkStart w:id="191" w:name="_Toc19716117"/>
      <w:bookmarkStart w:id="192" w:name="_Toc136340758"/>
      <w:r w:rsidRPr="00BD529F">
        <w:t>7.4.34</w:t>
      </w:r>
      <w:r w:rsidRPr="00BD529F">
        <w:tab/>
        <w:t>UTRAN-GANSS-Positioning-Data</w:t>
      </w:r>
      <w:bookmarkEnd w:id="191"/>
      <w:bookmarkEnd w:id="192"/>
    </w:p>
    <w:p w14:paraId="35C22EFC" w14:textId="77777777" w:rsidR="00C37A18" w:rsidRPr="00BD529F" w:rsidRDefault="00C37A18" w:rsidP="00C37A18">
      <w:r w:rsidRPr="00BD529F">
        <w:t xml:space="preserve">The UTRAN-GANSS-Positioning-Data AVP is of type OctetString. It shall contain the encoded content of the </w:t>
      </w:r>
      <w:r w:rsidRPr="00BD529F">
        <w:rPr>
          <w:lang w:val="en-US" w:eastAsia="zh-CN"/>
        </w:rPr>
        <w:t>"</w:t>
      </w:r>
      <w:r w:rsidRPr="00BD529F">
        <w:t>GANSS-PositioningDataSet</w:t>
      </w:r>
      <w:r w:rsidRPr="00BD529F">
        <w:rPr>
          <w:lang w:val="en-US" w:eastAsia="zh-CN"/>
        </w:rPr>
        <w:t>"</w:t>
      </w:r>
      <w:r w:rsidRPr="00BD529F">
        <w:t xml:space="preserve"> only, included in the </w:t>
      </w:r>
      <w:r w:rsidRPr="00BD529F">
        <w:rPr>
          <w:lang w:val="en-US" w:eastAsia="zh-CN"/>
        </w:rPr>
        <w:t>"</w:t>
      </w:r>
      <w:r w:rsidRPr="00BD529F">
        <w:t>positionData</w:t>
      </w:r>
      <w:r w:rsidRPr="00BD529F">
        <w:rPr>
          <w:lang w:val="en-US" w:eastAsia="zh-CN"/>
        </w:rPr>
        <w:t>"</w:t>
      </w:r>
      <w:r w:rsidRPr="00BD529F">
        <w:t xml:space="preserve"> Information Element as defined in 3GPP TS 25.413 </w:t>
      </w:r>
      <w:r w:rsidR="00D30F01" w:rsidRPr="00BD529F">
        <w:t>[21]</w:t>
      </w:r>
      <w:r w:rsidRPr="00BD529F">
        <w:t>.</w:t>
      </w:r>
    </w:p>
    <w:p w14:paraId="7591522F" w14:textId="77777777" w:rsidR="00C37A18" w:rsidRPr="00BD529F" w:rsidRDefault="00C37A18" w:rsidP="005B7690">
      <w:pPr>
        <w:pStyle w:val="Heading3"/>
      </w:pPr>
      <w:bookmarkStart w:id="193" w:name="_Toc19716118"/>
      <w:bookmarkStart w:id="194" w:name="_Toc136340759"/>
      <w:r w:rsidRPr="00BD529F">
        <w:lastRenderedPageBreak/>
        <w:t>7.4.35</w:t>
      </w:r>
      <w:r w:rsidRPr="00BD529F">
        <w:tab/>
        <w:t>LRR-Flags</w:t>
      </w:r>
      <w:bookmarkEnd w:id="193"/>
      <w:bookmarkEnd w:id="194"/>
    </w:p>
    <w:p w14:paraId="630AD0B4" w14:textId="77777777" w:rsidR="00C37A18" w:rsidRPr="00BD529F" w:rsidRDefault="00C37A18" w:rsidP="00C37A18">
      <w:r w:rsidRPr="00BD529F">
        <w:t>The LRR-Flags AVP is of type Unsigned32 and it shall contain a bit mask. The meaning of the bits shall be as defined in table 7.4.</w:t>
      </w:r>
      <w:r w:rsidR="00330942" w:rsidRPr="00BD529F">
        <w:t>35</w:t>
      </w:r>
      <w:r w:rsidRPr="00BD529F">
        <w:t>/1:</w:t>
      </w:r>
    </w:p>
    <w:p w14:paraId="30F57E81" w14:textId="77777777" w:rsidR="00C37A18" w:rsidRPr="00BD529F" w:rsidRDefault="00C37A18" w:rsidP="0083280F">
      <w:pPr>
        <w:pStyle w:val="TH"/>
      </w:pPr>
      <w:r w:rsidRPr="00BD529F">
        <w:t>Table 7.4.</w:t>
      </w:r>
      <w:r w:rsidR="00330942" w:rsidRPr="00BD529F">
        <w:t>35</w:t>
      </w:r>
      <w:r w:rsidRPr="00BD529F">
        <w:t>/1: LRR-Flags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C37A18" w:rsidRPr="00BD529F" w14:paraId="4D29492E" w14:textId="77777777" w:rsidTr="00640829">
        <w:trPr>
          <w:cantSplit/>
          <w:jc w:val="center"/>
        </w:trPr>
        <w:tc>
          <w:tcPr>
            <w:tcW w:w="993" w:type="dxa"/>
          </w:tcPr>
          <w:p w14:paraId="5502F108" w14:textId="77777777" w:rsidR="00C37A18" w:rsidRPr="00BD529F" w:rsidRDefault="00C37A18" w:rsidP="00CC491D">
            <w:pPr>
              <w:pStyle w:val="TAH"/>
            </w:pPr>
            <w:r w:rsidRPr="00CC491D">
              <w:t>Bit</w:t>
            </w:r>
          </w:p>
        </w:tc>
        <w:tc>
          <w:tcPr>
            <w:tcW w:w="1842" w:type="dxa"/>
          </w:tcPr>
          <w:p w14:paraId="6CE59566" w14:textId="77777777" w:rsidR="00C37A18" w:rsidRPr="00BD529F" w:rsidRDefault="00C37A18" w:rsidP="00CC491D">
            <w:pPr>
              <w:pStyle w:val="TAH"/>
            </w:pPr>
            <w:r w:rsidRPr="00CC491D">
              <w:t>Name</w:t>
            </w:r>
          </w:p>
        </w:tc>
        <w:tc>
          <w:tcPr>
            <w:tcW w:w="5387" w:type="dxa"/>
          </w:tcPr>
          <w:p w14:paraId="3EA14D8F" w14:textId="77777777" w:rsidR="00C37A18" w:rsidRPr="00BD529F" w:rsidRDefault="00C37A18" w:rsidP="00640829">
            <w:pPr>
              <w:keepNext/>
              <w:keepLines/>
              <w:spacing w:after="0"/>
              <w:jc w:val="center"/>
              <w:rPr>
                <w:rFonts w:ascii="Arial" w:hAnsi="Arial"/>
                <w:b/>
                <w:sz w:val="18"/>
              </w:rPr>
            </w:pPr>
            <w:r w:rsidRPr="00BD529F">
              <w:rPr>
                <w:rFonts w:ascii="Arial" w:hAnsi="Arial"/>
                <w:b/>
                <w:sz w:val="18"/>
              </w:rPr>
              <w:t>Description</w:t>
            </w:r>
          </w:p>
        </w:tc>
      </w:tr>
      <w:tr w:rsidR="00C37A18" w:rsidRPr="00BD529F" w14:paraId="182A8D89" w14:textId="77777777" w:rsidTr="00640829">
        <w:trPr>
          <w:cantSplit/>
          <w:jc w:val="center"/>
        </w:trPr>
        <w:tc>
          <w:tcPr>
            <w:tcW w:w="993" w:type="dxa"/>
          </w:tcPr>
          <w:p w14:paraId="43E94892" w14:textId="77777777" w:rsidR="00C37A18" w:rsidRPr="00BD529F" w:rsidRDefault="00C37A18" w:rsidP="00CC491D">
            <w:pPr>
              <w:pStyle w:val="TAC"/>
            </w:pPr>
            <w:r w:rsidRPr="00CC491D">
              <w:t>0</w:t>
            </w:r>
          </w:p>
        </w:tc>
        <w:tc>
          <w:tcPr>
            <w:tcW w:w="1842" w:type="dxa"/>
          </w:tcPr>
          <w:p w14:paraId="6791E13A" w14:textId="77777777" w:rsidR="00C37A18" w:rsidRPr="00BD529F" w:rsidRDefault="00C37A18" w:rsidP="00CC491D">
            <w:pPr>
              <w:pStyle w:val="TAL"/>
            </w:pPr>
            <w:r w:rsidRPr="00CC491D">
              <w:t>Lgd/SLg-Indicator</w:t>
            </w:r>
          </w:p>
        </w:tc>
        <w:tc>
          <w:tcPr>
            <w:tcW w:w="5387" w:type="dxa"/>
          </w:tcPr>
          <w:p w14:paraId="627A6641" w14:textId="77777777" w:rsidR="00C37A18" w:rsidRPr="00BD529F" w:rsidRDefault="00C37A18" w:rsidP="00CC491D">
            <w:pPr>
              <w:pStyle w:val="TAL"/>
            </w:pPr>
            <w:r w:rsidRPr="00CC491D">
              <w:t>This bit, when set, indicates that the Location Report Request message is sent on the Lgd interface, i.e. the source node is an SGSN (or a combined MME/SGSN to which the UE is attached via UTRAN or GERAN).</w:t>
            </w:r>
          </w:p>
          <w:p w14:paraId="0CB1B2F1" w14:textId="77777777" w:rsidR="00C37A18" w:rsidRPr="00BD529F" w:rsidRDefault="00C37A18" w:rsidP="00CC491D">
            <w:pPr>
              <w:pStyle w:val="TAL"/>
            </w:pPr>
            <w:r w:rsidRPr="00CC491D">
              <w:t>This bit, when cleared, indicates that the Location Report Request message is sent on the SLg interface, i.e. the source node is an MME (or a combined MME/SGSN to which the UE is attached via E-UTRAN).</w:t>
            </w:r>
          </w:p>
        </w:tc>
      </w:tr>
      <w:tr w:rsidR="007736F9" w:rsidRPr="00BD529F" w14:paraId="64125CA1" w14:textId="77777777" w:rsidTr="007736F9">
        <w:trPr>
          <w:cantSplit/>
          <w:jc w:val="center"/>
        </w:trPr>
        <w:tc>
          <w:tcPr>
            <w:tcW w:w="993" w:type="dxa"/>
          </w:tcPr>
          <w:p w14:paraId="33848D46" w14:textId="77777777" w:rsidR="007736F9" w:rsidRPr="00BD529F" w:rsidRDefault="007736F9" w:rsidP="007736F9">
            <w:pPr>
              <w:pStyle w:val="TAC"/>
            </w:pPr>
            <w:r w:rsidRPr="00BD529F">
              <w:t>1</w:t>
            </w:r>
          </w:p>
        </w:tc>
        <w:tc>
          <w:tcPr>
            <w:tcW w:w="1842" w:type="dxa"/>
          </w:tcPr>
          <w:p w14:paraId="7F2C7B5C" w14:textId="77777777" w:rsidR="007736F9" w:rsidRPr="00BD529F" w:rsidRDefault="007736F9" w:rsidP="007736F9">
            <w:pPr>
              <w:pStyle w:val="TAL"/>
            </w:pPr>
            <w:r w:rsidRPr="00BD529F">
              <w:t>MO-LR-ShortCircuit-Indicator</w:t>
            </w:r>
          </w:p>
        </w:tc>
        <w:tc>
          <w:tcPr>
            <w:tcW w:w="5387" w:type="dxa"/>
          </w:tcPr>
          <w:p w14:paraId="68857CD1" w14:textId="77777777" w:rsidR="007736F9" w:rsidRPr="00BD529F" w:rsidRDefault="007736F9" w:rsidP="007736F9">
            <w:pPr>
              <w:pStyle w:val="TAL"/>
            </w:pPr>
            <w:r w:rsidRPr="00BD529F">
              <w:t>This bit, when set, indicates that the MO-LR short circuit feature is used by the UE for location estimate. This bit is applicable only when for deferred MT-LR procedure and when the message is sent over Lgd interface.</w:t>
            </w:r>
          </w:p>
        </w:tc>
      </w:tr>
      <w:tr w:rsidR="007736F9" w:rsidRPr="00BD529F" w14:paraId="1F419B43" w14:textId="77777777" w:rsidTr="007736F9">
        <w:trPr>
          <w:cantSplit/>
          <w:jc w:val="center"/>
        </w:trPr>
        <w:tc>
          <w:tcPr>
            <w:tcW w:w="993" w:type="dxa"/>
          </w:tcPr>
          <w:p w14:paraId="2F786C3F" w14:textId="77777777" w:rsidR="007736F9" w:rsidRPr="00BD529F" w:rsidRDefault="007736F9" w:rsidP="007736F9">
            <w:pPr>
              <w:pStyle w:val="TAC"/>
            </w:pPr>
            <w:r w:rsidRPr="00BD529F">
              <w:t>2</w:t>
            </w:r>
          </w:p>
        </w:tc>
        <w:tc>
          <w:tcPr>
            <w:tcW w:w="1842" w:type="dxa"/>
          </w:tcPr>
          <w:p w14:paraId="39DD8BF9" w14:textId="77777777" w:rsidR="007736F9" w:rsidRPr="00BD529F" w:rsidRDefault="007736F9" w:rsidP="007736F9">
            <w:pPr>
              <w:pStyle w:val="TAL"/>
            </w:pPr>
            <w:r w:rsidRPr="00BD529F">
              <w:t>MO-LR-ShortCircuit-Requested</w:t>
            </w:r>
          </w:p>
        </w:tc>
        <w:tc>
          <w:tcPr>
            <w:tcW w:w="5387" w:type="dxa"/>
          </w:tcPr>
          <w:p w14:paraId="034F9632" w14:textId="77777777" w:rsidR="007736F9" w:rsidRPr="00BD529F" w:rsidRDefault="007736F9" w:rsidP="007736F9">
            <w:pPr>
              <w:pStyle w:val="TAL"/>
            </w:pPr>
            <w:r w:rsidRPr="00BD529F">
              <w:t>This bit, when set, indicates that the UE is requesting to use MO-LR short circuit feature for location estimate. This bit is applicable only when periodic MO-LR TTTP procedure is initiated by the UE and when the message is sent over Lgd interface.</w:t>
            </w:r>
          </w:p>
        </w:tc>
      </w:tr>
      <w:tr w:rsidR="00C37A18" w:rsidRPr="00BD529F" w14:paraId="739F1D61" w14:textId="77777777" w:rsidTr="00640829">
        <w:trPr>
          <w:cantSplit/>
          <w:jc w:val="center"/>
        </w:trPr>
        <w:tc>
          <w:tcPr>
            <w:tcW w:w="8222" w:type="dxa"/>
            <w:gridSpan w:val="3"/>
          </w:tcPr>
          <w:p w14:paraId="32EE1B6E" w14:textId="77777777" w:rsidR="00C37A18" w:rsidRPr="00BD529F" w:rsidRDefault="00C37A18" w:rsidP="00330942">
            <w:pPr>
              <w:pStyle w:val="TAN"/>
            </w:pPr>
            <w:r w:rsidRPr="00BD529F">
              <w:t>NOTE1:</w:t>
            </w:r>
            <w:r w:rsidR="00BD529F">
              <w:rPr>
                <w:lang w:val="en-US"/>
              </w:rPr>
              <w:tab/>
            </w:r>
            <w:r w:rsidRPr="00BD529F">
              <w:t>Bits not defined in this table shall be cleared by the sending MME or SGSN and discarded by the receiving GMLC.</w:t>
            </w:r>
          </w:p>
        </w:tc>
      </w:tr>
    </w:tbl>
    <w:p w14:paraId="3A370AF3" w14:textId="77777777" w:rsidR="00C37A18" w:rsidRPr="00BD529F" w:rsidRDefault="00C37A18" w:rsidP="007A4401"/>
    <w:p w14:paraId="6CABD7BA" w14:textId="77777777" w:rsidR="007736F9" w:rsidRPr="00BD529F" w:rsidRDefault="007736F9" w:rsidP="005B7690">
      <w:pPr>
        <w:pStyle w:val="Heading3"/>
      </w:pPr>
      <w:bookmarkStart w:id="195" w:name="_Toc136340760"/>
      <w:r w:rsidRPr="005B7690">
        <w:t>7.4.36</w:t>
      </w:r>
      <w:r w:rsidRPr="005B7690">
        <w:tab/>
        <w:t>Deferred-Location-Type</w:t>
      </w:r>
      <w:bookmarkEnd w:id="195"/>
    </w:p>
    <w:p w14:paraId="177FF767" w14:textId="77777777" w:rsidR="007736F9" w:rsidRPr="00BD529F" w:rsidRDefault="007736F9" w:rsidP="007736F9">
      <w:r w:rsidRPr="00BD529F">
        <w:t>The Deferred-Location-Type AVP is of type Unsigned32 and it shall contain a bit mask. Each bit indicates a type of event, until when the location estimation is deferred. For details, please refer to 3GPP TS 23.271 [3] clause 4.4.2. The meaning of the bits shall be as defined in table 7.4.36/1:</w:t>
      </w:r>
    </w:p>
    <w:p w14:paraId="2342F593" w14:textId="77777777" w:rsidR="007736F9" w:rsidRPr="00BD529F" w:rsidRDefault="007736F9" w:rsidP="0083280F">
      <w:pPr>
        <w:pStyle w:val="TH"/>
      </w:pPr>
      <w:r w:rsidRPr="00BD529F">
        <w:t>Table 7.4.36/1: Deferred-Location-Type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26DC7242" w14:textId="77777777" w:rsidTr="007736F9">
        <w:trPr>
          <w:cantSplit/>
          <w:jc w:val="center"/>
        </w:trPr>
        <w:tc>
          <w:tcPr>
            <w:tcW w:w="993" w:type="dxa"/>
          </w:tcPr>
          <w:p w14:paraId="5AD3C2FF" w14:textId="77777777" w:rsidR="007736F9" w:rsidRPr="00BD529F" w:rsidRDefault="007736F9" w:rsidP="00CC491D">
            <w:pPr>
              <w:pStyle w:val="TAH"/>
            </w:pPr>
            <w:r w:rsidRPr="00CC491D">
              <w:t>Bit</w:t>
            </w:r>
          </w:p>
        </w:tc>
        <w:tc>
          <w:tcPr>
            <w:tcW w:w="1842" w:type="dxa"/>
          </w:tcPr>
          <w:p w14:paraId="08EC8C21" w14:textId="77777777" w:rsidR="007736F9" w:rsidRPr="00BD529F" w:rsidRDefault="007736F9" w:rsidP="00CC491D">
            <w:pPr>
              <w:pStyle w:val="TAH"/>
            </w:pPr>
            <w:r w:rsidRPr="00CC491D">
              <w:t>Event Type</w:t>
            </w:r>
          </w:p>
        </w:tc>
        <w:tc>
          <w:tcPr>
            <w:tcW w:w="5387" w:type="dxa"/>
          </w:tcPr>
          <w:p w14:paraId="75C87925"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7BEC4180" w14:textId="77777777" w:rsidTr="007736F9">
        <w:trPr>
          <w:cantSplit/>
          <w:jc w:val="center"/>
        </w:trPr>
        <w:tc>
          <w:tcPr>
            <w:tcW w:w="993" w:type="dxa"/>
          </w:tcPr>
          <w:p w14:paraId="72182484" w14:textId="77777777" w:rsidR="007736F9" w:rsidRPr="00BD529F" w:rsidRDefault="007736F9" w:rsidP="007736F9">
            <w:pPr>
              <w:pStyle w:val="TAC"/>
            </w:pPr>
            <w:r w:rsidRPr="00BD529F">
              <w:t>0</w:t>
            </w:r>
          </w:p>
        </w:tc>
        <w:tc>
          <w:tcPr>
            <w:tcW w:w="1842" w:type="dxa"/>
          </w:tcPr>
          <w:p w14:paraId="233DD44A" w14:textId="77777777" w:rsidR="007736F9" w:rsidRPr="00BD529F" w:rsidRDefault="007736F9" w:rsidP="007736F9">
            <w:pPr>
              <w:pStyle w:val="TAL"/>
            </w:pPr>
            <w:r w:rsidRPr="00BD529F">
              <w:t>UE-Available</w:t>
            </w:r>
          </w:p>
        </w:tc>
        <w:tc>
          <w:tcPr>
            <w:tcW w:w="5387" w:type="dxa"/>
          </w:tcPr>
          <w:p w14:paraId="1605E9EF" w14:textId="77777777" w:rsidR="007736F9" w:rsidRPr="00BD529F" w:rsidRDefault="007736F9" w:rsidP="007736F9">
            <w:pPr>
              <w:pStyle w:val="TAL"/>
            </w:pPr>
            <w:r w:rsidRPr="00BD529F">
              <w:t>Any event in which the SGSN has established a contact with the UE.</w:t>
            </w:r>
          </w:p>
        </w:tc>
      </w:tr>
      <w:tr w:rsidR="007736F9" w:rsidRPr="00BD529F" w14:paraId="241627A4" w14:textId="77777777" w:rsidTr="007736F9">
        <w:trPr>
          <w:cantSplit/>
          <w:jc w:val="center"/>
        </w:trPr>
        <w:tc>
          <w:tcPr>
            <w:tcW w:w="993" w:type="dxa"/>
          </w:tcPr>
          <w:p w14:paraId="3199B6E0" w14:textId="77777777" w:rsidR="007736F9" w:rsidRPr="00BD529F" w:rsidRDefault="007736F9" w:rsidP="007736F9">
            <w:pPr>
              <w:pStyle w:val="TAC"/>
            </w:pPr>
            <w:r w:rsidRPr="00BD529F">
              <w:t>1</w:t>
            </w:r>
          </w:p>
        </w:tc>
        <w:tc>
          <w:tcPr>
            <w:tcW w:w="1842" w:type="dxa"/>
          </w:tcPr>
          <w:p w14:paraId="71096E16" w14:textId="77777777" w:rsidR="007736F9" w:rsidRPr="00BD529F" w:rsidRDefault="007736F9" w:rsidP="007736F9">
            <w:pPr>
              <w:pStyle w:val="TAL"/>
            </w:pPr>
            <w:r w:rsidRPr="00BD529F">
              <w:t>Entering-Into-Area</w:t>
            </w:r>
          </w:p>
        </w:tc>
        <w:tc>
          <w:tcPr>
            <w:tcW w:w="5387" w:type="dxa"/>
          </w:tcPr>
          <w:p w14:paraId="11D14379" w14:textId="77777777" w:rsidR="007736F9" w:rsidRPr="00BD529F" w:rsidRDefault="007736F9" w:rsidP="007736F9">
            <w:pPr>
              <w:pStyle w:val="TAL"/>
            </w:pPr>
            <w:r w:rsidRPr="00BD529F">
              <w:t>An event where the UE enters a pre-defined geographical area.</w:t>
            </w:r>
          </w:p>
        </w:tc>
      </w:tr>
      <w:tr w:rsidR="007736F9" w:rsidRPr="00BD529F" w14:paraId="0779722C" w14:textId="77777777" w:rsidTr="007736F9">
        <w:trPr>
          <w:cantSplit/>
          <w:jc w:val="center"/>
        </w:trPr>
        <w:tc>
          <w:tcPr>
            <w:tcW w:w="993" w:type="dxa"/>
          </w:tcPr>
          <w:p w14:paraId="00FB7847" w14:textId="77777777" w:rsidR="007736F9" w:rsidRPr="00BD529F" w:rsidRDefault="007736F9" w:rsidP="007736F9">
            <w:pPr>
              <w:pStyle w:val="TAC"/>
            </w:pPr>
            <w:r w:rsidRPr="00BD529F">
              <w:t>2</w:t>
            </w:r>
          </w:p>
        </w:tc>
        <w:tc>
          <w:tcPr>
            <w:tcW w:w="1842" w:type="dxa"/>
          </w:tcPr>
          <w:p w14:paraId="4A41EA06" w14:textId="77777777" w:rsidR="007736F9" w:rsidRPr="00BD529F" w:rsidRDefault="007736F9" w:rsidP="007736F9">
            <w:pPr>
              <w:pStyle w:val="TAL"/>
            </w:pPr>
            <w:r w:rsidRPr="00BD529F">
              <w:t>Leaving-From-Area</w:t>
            </w:r>
          </w:p>
        </w:tc>
        <w:tc>
          <w:tcPr>
            <w:tcW w:w="5387" w:type="dxa"/>
          </w:tcPr>
          <w:p w14:paraId="5DBBC4CA" w14:textId="77777777" w:rsidR="007736F9" w:rsidRPr="00BD529F" w:rsidRDefault="007736F9" w:rsidP="007736F9">
            <w:pPr>
              <w:pStyle w:val="TAL"/>
            </w:pPr>
            <w:r w:rsidRPr="00BD529F">
              <w:t>An event where the UE leaves a pre-defined geographical area.</w:t>
            </w:r>
          </w:p>
        </w:tc>
      </w:tr>
      <w:tr w:rsidR="007736F9" w:rsidRPr="00BD529F" w14:paraId="17F8A2A2" w14:textId="77777777" w:rsidTr="007736F9">
        <w:trPr>
          <w:cantSplit/>
          <w:jc w:val="center"/>
        </w:trPr>
        <w:tc>
          <w:tcPr>
            <w:tcW w:w="993" w:type="dxa"/>
          </w:tcPr>
          <w:p w14:paraId="591DADF7" w14:textId="77777777" w:rsidR="007736F9" w:rsidRPr="00BD529F" w:rsidRDefault="007736F9" w:rsidP="007736F9">
            <w:pPr>
              <w:pStyle w:val="TAC"/>
            </w:pPr>
            <w:r w:rsidRPr="00BD529F">
              <w:t>3</w:t>
            </w:r>
          </w:p>
        </w:tc>
        <w:tc>
          <w:tcPr>
            <w:tcW w:w="1842" w:type="dxa"/>
          </w:tcPr>
          <w:p w14:paraId="62A7CE78" w14:textId="77777777" w:rsidR="007736F9" w:rsidRPr="00BD529F" w:rsidRDefault="007736F9" w:rsidP="007736F9">
            <w:pPr>
              <w:pStyle w:val="TAL"/>
            </w:pPr>
            <w:r w:rsidRPr="00BD529F">
              <w:t>Being-Inside-Area</w:t>
            </w:r>
          </w:p>
        </w:tc>
        <w:tc>
          <w:tcPr>
            <w:tcW w:w="5387" w:type="dxa"/>
          </w:tcPr>
          <w:p w14:paraId="5AA8C774" w14:textId="77777777" w:rsidR="007736F9" w:rsidRPr="00BD529F" w:rsidRDefault="007736F9" w:rsidP="007328FF">
            <w:pPr>
              <w:pStyle w:val="TAL"/>
            </w:pPr>
            <w:r w:rsidRPr="00BD529F">
              <w:t>An event where the UE is currently within the pre-defined geographical area.</w:t>
            </w:r>
          </w:p>
        </w:tc>
      </w:tr>
      <w:tr w:rsidR="007736F9" w:rsidRPr="00BD529F" w14:paraId="233FEDC7" w14:textId="77777777" w:rsidTr="007736F9">
        <w:trPr>
          <w:cantSplit/>
          <w:jc w:val="center"/>
        </w:trPr>
        <w:tc>
          <w:tcPr>
            <w:tcW w:w="993" w:type="dxa"/>
          </w:tcPr>
          <w:p w14:paraId="3883CD23" w14:textId="77777777" w:rsidR="007736F9" w:rsidRPr="00BD529F" w:rsidRDefault="007736F9" w:rsidP="007736F9">
            <w:pPr>
              <w:pStyle w:val="TAC"/>
            </w:pPr>
            <w:r w:rsidRPr="00BD529F">
              <w:t>4</w:t>
            </w:r>
          </w:p>
        </w:tc>
        <w:tc>
          <w:tcPr>
            <w:tcW w:w="1842" w:type="dxa"/>
          </w:tcPr>
          <w:p w14:paraId="3361789B" w14:textId="77777777" w:rsidR="007736F9" w:rsidRPr="00BD529F" w:rsidRDefault="007736F9" w:rsidP="007736F9">
            <w:pPr>
              <w:pStyle w:val="TAL"/>
            </w:pPr>
            <w:r w:rsidRPr="00BD529F">
              <w:t>Periodic-LDR</w:t>
            </w:r>
          </w:p>
        </w:tc>
        <w:tc>
          <w:tcPr>
            <w:tcW w:w="5387" w:type="dxa"/>
          </w:tcPr>
          <w:p w14:paraId="3D5C9153" w14:textId="77777777" w:rsidR="007736F9" w:rsidRPr="00BD529F" w:rsidRDefault="007736F9" w:rsidP="007736F9">
            <w:pPr>
              <w:pStyle w:val="TAL"/>
            </w:pPr>
            <w:r w:rsidRPr="00BD529F">
              <w:t>An event where a defined periodic timer expires in the UE and activates a location report or a location request.</w:t>
            </w:r>
          </w:p>
        </w:tc>
      </w:tr>
      <w:tr w:rsidR="007328FF" w:rsidRPr="00BD529F" w14:paraId="2365ABC1" w14:textId="77777777" w:rsidTr="007736F9">
        <w:trPr>
          <w:cantSplit/>
          <w:jc w:val="center"/>
        </w:trPr>
        <w:tc>
          <w:tcPr>
            <w:tcW w:w="993" w:type="dxa"/>
          </w:tcPr>
          <w:p w14:paraId="6691AFDA" w14:textId="77777777" w:rsidR="007328FF" w:rsidRPr="00BD529F" w:rsidRDefault="007328FF" w:rsidP="007328FF">
            <w:pPr>
              <w:pStyle w:val="TAC"/>
            </w:pPr>
            <w:r w:rsidRPr="00BD529F">
              <w:t>5</w:t>
            </w:r>
          </w:p>
        </w:tc>
        <w:tc>
          <w:tcPr>
            <w:tcW w:w="1842" w:type="dxa"/>
          </w:tcPr>
          <w:p w14:paraId="7E141FC0" w14:textId="77777777" w:rsidR="007328FF" w:rsidRPr="00BD529F" w:rsidRDefault="007328FF" w:rsidP="007328FF">
            <w:pPr>
              <w:pStyle w:val="TAL"/>
            </w:pPr>
            <w:r w:rsidRPr="00BD529F">
              <w:t>Motion-Event</w:t>
            </w:r>
          </w:p>
        </w:tc>
        <w:tc>
          <w:tcPr>
            <w:tcW w:w="5387" w:type="dxa"/>
          </w:tcPr>
          <w:p w14:paraId="6512F59E" w14:textId="77777777" w:rsidR="007328FF" w:rsidRPr="00BD529F" w:rsidRDefault="007328FF" w:rsidP="007328FF">
            <w:pPr>
              <w:pStyle w:val="TAL"/>
            </w:pPr>
            <w:r w:rsidRPr="00BD529F">
              <w:t>An event where the UE moves by more than a minimum linear distance. This event is applicable to a deferred EPC-MT-LR only.</w:t>
            </w:r>
          </w:p>
        </w:tc>
      </w:tr>
      <w:tr w:rsidR="007328FF" w:rsidRPr="00BD529F" w14:paraId="03F7D868" w14:textId="77777777" w:rsidTr="007736F9">
        <w:trPr>
          <w:cantSplit/>
          <w:jc w:val="center"/>
        </w:trPr>
        <w:tc>
          <w:tcPr>
            <w:tcW w:w="993" w:type="dxa"/>
          </w:tcPr>
          <w:p w14:paraId="0E7AE089" w14:textId="77777777" w:rsidR="007328FF" w:rsidRPr="00BD529F" w:rsidRDefault="007328FF" w:rsidP="007328FF">
            <w:pPr>
              <w:pStyle w:val="TAC"/>
            </w:pPr>
            <w:r w:rsidRPr="00BD529F">
              <w:t>6</w:t>
            </w:r>
          </w:p>
        </w:tc>
        <w:tc>
          <w:tcPr>
            <w:tcW w:w="1842" w:type="dxa"/>
          </w:tcPr>
          <w:p w14:paraId="1B049DF2" w14:textId="77777777" w:rsidR="007328FF" w:rsidRPr="00BD529F" w:rsidRDefault="007328FF" w:rsidP="007328FF">
            <w:pPr>
              <w:pStyle w:val="TAL"/>
            </w:pPr>
            <w:r w:rsidRPr="00BD529F">
              <w:t>LDR-Activated</w:t>
            </w:r>
          </w:p>
        </w:tc>
        <w:tc>
          <w:tcPr>
            <w:tcW w:w="5387" w:type="dxa"/>
          </w:tcPr>
          <w:p w14:paraId="1B2C0CE8" w14:textId="77777777" w:rsidR="007328FF" w:rsidRPr="00BD529F" w:rsidRDefault="007328FF" w:rsidP="007328FF">
            <w:pPr>
              <w:pStyle w:val="TAL"/>
            </w:pPr>
            <w:r w:rsidRPr="00BD529F">
              <w:t>An event where deferred location reporting has been activated in the UE. This event is applicable to a deferred EPC-MT-LR only.</w:t>
            </w:r>
          </w:p>
        </w:tc>
      </w:tr>
      <w:tr w:rsidR="007328FF" w:rsidRPr="00BD529F" w14:paraId="380F66F6" w14:textId="77777777" w:rsidTr="007736F9">
        <w:trPr>
          <w:cantSplit/>
          <w:jc w:val="center"/>
        </w:trPr>
        <w:tc>
          <w:tcPr>
            <w:tcW w:w="993" w:type="dxa"/>
          </w:tcPr>
          <w:p w14:paraId="5635C321" w14:textId="77777777" w:rsidR="007328FF" w:rsidRPr="00BD529F" w:rsidRDefault="007328FF" w:rsidP="007328FF">
            <w:pPr>
              <w:pStyle w:val="TAC"/>
            </w:pPr>
            <w:r w:rsidRPr="00BD529F">
              <w:t>7</w:t>
            </w:r>
          </w:p>
        </w:tc>
        <w:tc>
          <w:tcPr>
            <w:tcW w:w="1842" w:type="dxa"/>
          </w:tcPr>
          <w:p w14:paraId="678BAF6A" w14:textId="77777777" w:rsidR="007328FF" w:rsidRPr="00BD529F" w:rsidRDefault="007328FF" w:rsidP="007328FF">
            <w:pPr>
              <w:pStyle w:val="TAL"/>
            </w:pPr>
            <w:r w:rsidRPr="00BD529F">
              <w:t>Maximum-Interval-Expiration</w:t>
            </w:r>
          </w:p>
        </w:tc>
        <w:tc>
          <w:tcPr>
            <w:tcW w:w="5387" w:type="dxa"/>
          </w:tcPr>
          <w:p w14:paraId="74D55AF5" w14:textId="77777777" w:rsidR="007328FF" w:rsidRPr="00BD529F" w:rsidRDefault="007328FF" w:rsidP="007328FF">
            <w:pPr>
              <w:pStyle w:val="TAL"/>
            </w:pPr>
            <w:r w:rsidRPr="00BD529F">
              <w:t>An event where the maximum reporting interval has expired. This event is applicable to a deferred EPC-MT-LR only.</w:t>
            </w:r>
          </w:p>
        </w:tc>
      </w:tr>
    </w:tbl>
    <w:p w14:paraId="41EDABE1" w14:textId="77777777" w:rsidR="007736F9" w:rsidRPr="00BD529F" w:rsidRDefault="007736F9" w:rsidP="007736F9">
      <w:pPr>
        <w:rPr>
          <w:lang w:val="en-US"/>
        </w:rPr>
      </w:pPr>
    </w:p>
    <w:p w14:paraId="55E7BFA3" w14:textId="77777777" w:rsidR="007736F9" w:rsidRPr="00BD529F" w:rsidRDefault="007736F9" w:rsidP="005B7690">
      <w:pPr>
        <w:pStyle w:val="Heading3"/>
      </w:pPr>
      <w:bookmarkStart w:id="196" w:name="_Toc19716119"/>
      <w:bookmarkStart w:id="197" w:name="_Toc136340761"/>
      <w:r w:rsidRPr="00BD529F">
        <w:t>7.4.37</w:t>
      </w:r>
      <w:r w:rsidRPr="00BD529F">
        <w:tab/>
        <w:t>LCS-Reference-Number</w:t>
      </w:r>
      <w:bookmarkEnd w:id="196"/>
      <w:bookmarkEnd w:id="197"/>
    </w:p>
    <w:p w14:paraId="36AFB572" w14:textId="77777777" w:rsidR="007736F9" w:rsidRPr="00BD529F" w:rsidRDefault="007736F9" w:rsidP="007736F9">
      <w:r w:rsidRPr="00BD529F">
        <w:t>The LCS-Reference-Number AVP is of type OctetString of length 1. It shall contain the reference number identifying the deferred location request.</w:t>
      </w:r>
    </w:p>
    <w:p w14:paraId="0DD0991B" w14:textId="77777777" w:rsidR="007736F9" w:rsidRPr="00BD529F" w:rsidRDefault="007736F9" w:rsidP="005B7690">
      <w:pPr>
        <w:pStyle w:val="Heading3"/>
      </w:pPr>
      <w:bookmarkStart w:id="198" w:name="_Toc19716120"/>
      <w:bookmarkStart w:id="199" w:name="_Toc136340762"/>
      <w:r w:rsidRPr="00BD529F">
        <w:t>7.4.38</w:t>
      </w:r>
      <w:r w:rsidRPr="00BD529F">
        <w:tab/>
        <w:t>Area-Event-Info</w:t>
      </w:r>
      <w:bookmarkEnd w:id="198"/>
      <w:bookmarkEnd w:id="199"/>
    </w:p>
    <w:p w14:paraId="168E4740" w14:textId="77777777" w:rsidR="007736F9" w:rsidRPr="00BD529F" w:rsidRDefault="007736F9" w:rsidP="007736F9">
      <w:r w:rsidRPr="00BD529F">
        <w:t>The Area-Event-Info AVP is of type Grouped.</w:t>
      </w:r>
    </w:p>
    <w:p w14:paraId="6B501CB1" w14:textId="77777777" w:rsidR="007736F9" w:rsidRPr="00BD529F" w:rsidRDefault="007736F9" w:rsidP="007736F9">
      <w:r w:rsidRPr="00BD529F">
        <w:lastRenderedPageBreak/>
        <w:t>AVP format:</w:t>
      </w:r>
    </w:p>
    <w:p w14:paraId="7B69A636" w14:textId="77777777" w:rsidR="007736F9" w:rsidRPr="00BD529F" w:rsidRDefault="007736F9" w:rsidP="007736F9">
      <w:pPr>
        <w:ind w:left="568"/>
      </w:pPr>
      <w:bookmarkStart w:id="200" w:name="_PERM_MCCTEMPBM_CRPT15530306___2"/>
      <w:r w:rsidRPr="00BD529F">
        <w:t>Area-Event-Info ::= &lt;AVP header: 2533 10415&gt;</w:t>
      </w:r>
    </w:p>
    <w:p w14:paraId="1F1A65D2" w14:textId="77777777" w:rsidR="007736F9" w:rsidRPr="00BD529F" w:rsidRDefault="007736F9" w:rsidP="007736F9">
      <w:pPr>
        <w:ind w:left="2840" w:firstLine="284"/>
      </w:pPr>
      <w:bookmarkStart w:id="201" w:name="_PERM_MCCTEMPBM_CRPT15530307___2"/>
      <w:bookmarkEnd w:id="200"/>
      <w:r w:rsidRPr="00BD529F">
        <w:rPr>
          <w:lang w:eastAsia="zh-CN"/>
        </w:rPr>
        <w:t xml:space="preserve">{ </w:t>
      </w:r>
      <w:r w:rsidRPr="00BD529F">
        <w:t xml:space="preserve">Area-Definition </w:t>
      </w:r>
      <w:r w:rsidRPr="00BD529F">
        <w:rPr>
          <w:lang w:eastAsia="zh-CN"/>
        </w:rPr>
        <w:t>}</w:t>
      </w:r>
    </w:p>
    <w:p w14:paraId="52C0FB09" w14:textId="77777777" w:rsidR="007736F9" w:rsidRPr="00BD529F" w:rsidRDefault="007736F9" w:rsidP="007736F9">
      <w:pPr>
        <w:ind w:left="2840" w:firstLine="284"/>
      </w:pPr>
      <w:r w:rsidRPr="00BD529F">
        <w:t>[ Occurrence-Info ]</w:t>
      </w:r>
    </w:p>
    <w:p w14:paraId="506B68A0" w14:textId="77777777" w:rsidR="007328FF" w:rsidRPr="00BD529F" w:rsidRDefault="007736F9" w:rsidP="007328FF">
      <w:pPr>
        <w:ind w:left="2840" w:firstLine="284"/>
      </w:pPr>
      <w:r w:rsidRPr="00BD529F">
        <w:t>[ Interval-Time ]</w:t>
      </w:r>
    </w:p>
    <w:p w14:paraId="4399B298" w14:textId="77777777" w:rsidR="007328FF" w:rsidRPr="00BD529F" w:rsidRDefault="007328FF" w:rsidP="007328FF">
      <w:pPr>
        <w:ind w:left="2840" w:firstLine="284"/>
      </w:pPr>
      <w:r w:rsidRPr="00BD529F">
        <w:t>[ Maximum-Interval ]</w:t>
      </w:r>
    </w:p>
    <w:p w14:paraId="7A653D58" w14:textId="77777777" w:rsidR="007328FF" w:rsidRPr="00BD529F" w:rsidRDefault="007328FF" w:rsidP="007328FF">
      <w:pPr>
        <w:ind w:left="2840" w:firstLine="284"/>
      </w:pPr>
      <w:r w:rsidRPr="00BD529F">
        <w:t>[ Sampling-Interval ]</w:t>
      </w:r>
    </w:p>
    <w:p w14:paraId="18EF47CA" w14:textId="77777777" w:rsidR="007328FF" w:rsidRPr="00BD529F" w:rsidRDefault="007328FF" w:rsidP="007328FF">
      <w:pPr>
        <w:ind w:left="2840" w:firstLine="284"/>
      </w:pPr>
      <w:r w:rsidRPr="00BD529F">
        <w:t>[ Reporting-Duration ]</w:t>
      </w:r>
    </w:p>
    <w:p w14:paraId="2EA1DCBC" w14:textId="77777777" w:rsidR="007328FF" w:rsidRPr="00BD529F" w:rsidRDefault="007328FF" w:rsidP="007328FF">
      <w:pPr>
        <w:ind w:left="2840" w:firstLine="284"/>
      </w:pPr>
      <w:r w:rsidRPr="00BD529F">
        <w:t>[ Reporting-Location-Requirements ]</w:t>
      </w:r>
    </w:p>
    <w:p w14:paraId="129DF5A9" w14:textId="77777777" w:rsidR="007736F9" w:rsidRPr="00BD529F" w:rsidRDefault="007736F9" w:rsidP="007736F9">
      <w:pPr>
        <w:ind w:left="2840" w:firstLine="284"/>
      </w:pPr>
      <w:r w:rsidRPr="00BD529F">
        <w:t>*[ AVP ]</w:t>
      </w:r>
    </w:p>
    <w:bookmarkEnd w:id="201"/>
    <w:p w14:paraId="50E6144F" w14:textId="77777777" w:rsidR="007736F9" w:rsidRPr="00BD529F" w:rsidRDefault="007328FF" w:rsidP="007736F9">
      <w:r w:rsidRPr="00BD529F">
        <w:t>If not included, the default value of Occurrence-Info shall be considered as "ONE_TIME_EVENT" (0). Interval-Time and Maximum-Interval AVPs are only applicable when the Occurrence-Info is set to "MULTIPLE_TIME_EVENT" (1). If not included, the default value of Interval-Time shall be considered as one and the default values of Maximum-Interval, Sampling-Interval and Reporting-Duration shall each be considered as the maximum value.</w:t>
      </w:r>
    </w:p>
    <w:p w14:paraId="25A5F238" w14:textId="77777777" w:rsidR="007736F9" w:rsidRPr="00BD529F" w:rsidRDefault="007736F9" w:rsidP="005B7690">
      <w:pPr>
        <w:pStyle w:val="Heading3"/>
      </w:pPr>
      <w:bookmarkStart w:id="202" w:name="_Toc19716121"/>
      <w:bookmarkStart w:id="203" w:name="_Toc136340763"/>
      <w:r w:rsidRPr="00BD529F">
        <w:t>7.4.39</w:t>
      </w:r>
      <w:r w:rsidRPr="00BD529F">
        <w:tab/>
        <w:t>Area-Definition</w:t>
      </w:r>
      <w:bookmarkEnd w:id="202"/>
      <w:bookmarkEnd w:id="203"/>
    </w:p>
    <w:p w14:paraId="6A4A07D0" w14:textId="77777777" w:rsidR="007736F9" w:rsidRPr="00BD529F" w:rsidRDefault="007736F9" w:rsidP="007736F9">
      <w:r w:rsidRPr="00BD529F">
        <w:t>The Area-Definition AVP is of type Grouped.</w:t>
      </w:r>
    </w:p>
    <w:p w14:paraId="351A9C9E" w14:textId="77777777" w:rsidR="007736F9" w:rsidRPr="00BD529F" w:rsidRDefault="007736F9" w:rsidP="007736F9">
      <w:r w:rsidRPr="00BD529F">
        <w:t>AVP format:</w:t>
      </w:r>
    </w:p>
    <w:p w14:paraId="58F71C02" w14:textId="77777777" w:rsidR="007736F9" w:rsidRPr="00BD529F" w:rsidRDefault="007736F9" w:rsidP="007736F9">
      <w:pPr>
        <w:ind w:left="568"/>
      </w:pPr>
      <w:bookmarkStart w:id="204" w:name="_PERM_MCCTEMPBM_CRPT15530308___2"/>
      <w:r w:rsidRPr="00BD529F">
        <w:t>Area-Definition ::= &lt;AVP header: 2534 10415&gt;</w:t>
      </w:r>
    </w:p>
    <w:p w14:paraId="1AFA64ED" w14:textId="77777777" w:rsidR="007736F9" w:rsidRPr="00BD529F" w:rsidRDefault="007736F9" w:rsidP="007736F9">
      <w:pPr>
        <w:ind w:left="2272" w:firstLine="284"/>
      </w:pPr>
      <w:bookmarkStart w:id="205" w:name="_PERM_MCCTEMPBM_CRPT15530309___2"/>
      <w:bookmarkEnd w:id="204"/>
      <w:r w:rsidRPr="00BD529F">
        <w:rPr>
          <w:lang w:eastAsia="zh-CN"/>
        </w:rPr>
        <w:t xml:space="preserve">1*10{ </w:t>
      </w:r>
      <w:r w:rsidRPr="00BD529F">
        <w:t xml:space="preserve">Area </w:t>
      </w:r>
      <w:r w:rsidRPr="00BD529F">
        <w:rPr>
          <w:lang w:eastAsia="zh-CN"/>
        </w:rPr>
        <w:t>}</w:t>
      </w:r>
    </w:p>
    <w:p w14:paraId="12FE96AA" w14:textId="77777777" w:rsidR="007328FF" w:rsidRPr="00BD529F" w:rsidRDefault="007328FF" w:rsidP="007328FF">
      <w:pPr>
        <w:ind w:left="2272" w:firstLine="284"/>
      </w:pPr>
      <w:r w:rsidRPr="00BD529F">
        <w:t>*240[ Additional-Area ]</w:t>
      </w:r>
    </w:p>
    <w:p w14:paraId="4BE6C4EF" w14:textId="77777777" w:rsidR="007328FF" w:rsidRPr="00BD529F" w:rsidRDefault="007736F9" w:rsidP="007328FF">
      <w:pPr>
        <w:ind w:left="2272" w:firstLine="284"/>
      </w:pPr>
      <w:r w:rsidRPr="00BD529F">
        <w:t>*[ AVP ]</w:t>
      </w:r>
    </w:p>
    <w:bookmarkEnd w:id="205"/>
    <w:p w14:paraId="6F1DE21B" w14:textId="77777777" w:rsidR="007736F9" w:rsidRPr="00BD529F" w:rsidRDefault="007328FF" w:rsidP="007328FF">
      <w:r w:rsidRPr="00BD529F">
        <w:t>For a PS-MT-LR over the Lgd interface, the Additional-Area AVP shall not be included.</w:t>
      </w:r>
    </w:p>
    <w:p w14:paraId="68782B7B" w14:textId="77777777" w:rsidR="007736F9" w:rsidRPr="00BD529F" w:rsidRDefault="007736F9" w:rsidP="005B7690">
      <w:pPr>
        <w:pStyle w:val="Heading3"/>
      </w:pPr>
      <w:bookmarkStart w:id="206" w:name="_Toc19716122"/>
      <w:bookmarkStart w:id="207" w:name="_Toc136340764"/>
      <w:r w:rsidRPr="00BD529F">
        <w:t>7.4.40</w:t>
      </w:r>
      <w:r w:rsidRPr="00BD529F">
        <w:tab/>
        <w:t>Area</w:t>
      </w:r>
      <w:bookmarkEnd w:id="206"/>
      <w:bookmarkEnd w:id="207"/>
    </w:p>
    <w:p w14:paraId="6528E952" w14:textId="77777777" w:rsidR="007736F9" w:rsidRPr="00BD529F" w:rsidRDefault="007736F9" w:rsidP="007736F9">
      <w:r w:rsidRPr="00BD529F">
        <w:t>The Area AVP is of type Grouped.</w:t>
      </w:r>
    </w:p>
    <w:p w14:paraId="6D8BCE3F" w14:textId="77777777" w:rsidR="007736F9" w:rsidRPr="00BD529F" w:rsidRDefault="007736F9" w:rsidP="007736F9">
      <w:r w:rsidRPr="00BD529F">
        <w:t>AVP format:</w:t>
      </w:r>
    </w:p>
    <w:p w14:paraId="27743076" w14:textId="77777777" w:rsidR="007736F9" w:rsidRPr="00BD529F" w:rsidRDefault="007736F9" w:rsidP="007736F9">
      <w:pPr>
        <w:ind w:left="568"/>
      </w:pPr>
      <w:bookmarkStart w:id="208" w:name="_PERM_MCCTEMPBM_CRPT15530310___2"/>
      <w:r w:rsidRPr="00BD529F">
        <w:t>Area ::= &lt;AVP header: 2535 10415&gt;</w:t>
      </w:r>
    </w:p>
    <w:p w14:paraId="2F73F629" w14:textId="77777777" w:rsidR="007736F9" w:rsidRPr="00BD529F" w:rsidRDefault="007736F9" w:rsidP="007736F9">
      <w:pPr>
        <w:ind w:left="1420" w:firstLine="284"/>
        <w:rPr>
          <w:lang w:eastAsia="zh-CN"/>
        </w:rPr>
      </w:pPr>
      <w:bookmarkStart w:id="209" w:name="_PERM_MCCTEMPBM_CRPT15530311___2"/>
      <w:bookmarkEnd w:id="208"/>
      <w:r w:rsidRPr="00BD529F">
        <w:rPr>
          <w:lang w:eastAsia="zh-CN"/>
        </w:rPr>
        <w:t xml:space="preserve">{ </w:t>
      </w:r>
      <w:r w:rsidRPr="00BD529F">
        <w:t xml:space="preserve">Area-Type </w:t>
      </w:r>
      <w:r w:rsidRPr="00BD529F">
        <w:rPr>
          <w:lang w:eastAsia="zh-CN"/>
        </w:rPr>
        <w:t>}</w:t>
      </w:r>
    </w:p>
    <w:p w14:paraId="0EB74DD3" w14:textId="77777777" w:rsidR="007736F9" w:rsidRPr="00BD529F" w:rsidRDefault="007736F9" w:rsidP="007736F9">
      <w:pPr>
        <w:ind w:left="1420" w:firstLine="284"/>
      </w:pPr>
      <w:r w:rsidRPr="00BD529F">
        <w:rPr>
          <w:lang w:eastAsia="zh-CN"/>
        </w:rPr>
        <w:t>{ Area-Identification }</w:t>
      </w:r>
    </w:p>
    <w:p w14:paraId="293163B5" w14:textId="77777777" w:rsidR="007736F9" w:rsidRPr="00BD529F" w:rsidRDefault="007736F9" w:rsidP="007736F9">
      <w:pPr>
        <w:ind w:left="1420" w:firstLine="284"/>
      </w:pPr>
      <w:r w:rsidRPr="00BD529F">
        <w:t>*[ AVP ]</w:t>
      </w:r>
    </w:p>
    <w:p w14:paraId="66CAD83D" w14:textId="77777777" w:rsidR="007736F9" w:rsidRPr="00BD529F" w:rsidRDefault="007736F9" w:rsidP="005B7690">
      <w:pPr>
        <w:pStyle w:val="Heading3"/>
      </w:pPr>
      <w:bookmarkStart w:id="210" w:name="_Toc19716123"/>
      <w:bookmarkStart w:id="211" w:name="_Toc136340765"/>
      <w:bookmarkEnd w:id="209"/>
      <w:r w:rsidRPr="00BD529F">
        <w:t>7.4.41</w:t>
      </w:r>
      <w:r w:rsidRPr="00BD529F">
        <w:tab/>
        <w:t>Area-Type</w:t>
      </w:r>
      <w:bookmarkEnd w:id="210"/>
      <w:bookmarkEnd w:id="211"/>
    </w:p>
    <w:p w14:paraId="0ED692ED" w14:textId="77777777" w:rsidR="007736F9" w:rsidRPr="00BD529F" w:rsidRDefault="007736F9" w:rsidP="007736F9">
      <w:r w:rsidRPr="00BD529F">
        <w:t>The Area-Type AVP is of type Unsigned32. The following values are defined:</w:t>
      </w:r>
    </w:p>
    <w:p w14:paraId="58CF3DC0" w14:textId="153F7956" w:rsidR="007736F9" w:rsidRPr="00BD529F" w:rsidRDefault="007736F9" w:rsidP="007736F9">
      <w:pPr>
        <w:pStyle w:val="B1"/>
      </w:pPr>
      <w:r w:rsidRPr="00BD529F">
        <w:t>"Country Code"</w:t>
      </w:r>
      <w:r w:rsidR="00085C4C">
        <w:tab/>
      </w:r>
      <w:r w:rsidRPr="00BD529F">
        <w:t>0</w:t>
      </w:r>
    </w:p>
    <w:p w14:paraId="2180DCAC" w14:textId="1D28200D" w:rsidR="007736F9" w:rsidRPr="00BD529F" w:rsidRDefault="007736F9" w:rsidP="007736F9">
      <w:pPr>
        <w:pStyle w:val="B1"/>
      </w:pPr>
      <w:r w:rsidRPr="00BD529F">
        <w:t>"PLMN ID"</w:t>
      </w:r>
      <w:r w:rsidR="00085C4C">
        <w:tab/>
      </w:r>
      <w:r w:rsidRPr="00BD529F">
        <w:t>1</w:t>
      </w:r>
    </w:p>
    <w:p w14:paraId="679E77DE" w14:textId="77777777" w:rsidR="007736F9" w:rsidRPr="00BD529F" w:rsidRDefault="007736F9" w:rsidP="007736F9">
      <w:pPr>
        <w:pStyle w:val="B1"/>
      </w:pPr>
      <w:r w:rsidRPr="00BD529F">
        <w:t>"Location Area ID"</w:t>
      </w:r>
      <w:r w:rsidR="00BD529F">
        <w:tab/>
      </w:r>
      <w:r w:rsidRPr="00BD529F">
        <w:t>2</w:t>
      </w:r>
    </w:p>
    <w:p w14:paraId="45696121" w14:textId="77777777" w:rsidR="007736F9" w:rsidRPr="00BD529F" w:rsidRDefault="007736F9" w:rsidP="007736F9">
      <w:pPr>
        <w:pStyle w:val="B1"/>
      </w:pPr>
      <w:r w:rsidRPr="00BD529F">
        <w:t>"Routing Area ID"</w:t>
      </w:r>
      <w:r w:rsidR="00BD529F">
        <w:tab/>
      </w:r>
      <w:r w:rsidRPr="00BD529F">
        <w:t>3</w:t>
      </w:r>
    </w:p>
    <w:p w14:paraId="76C014E3" w14:textId="03DD99A8" w:rsidR="007736F9" w:rsidRPr="00BD529F" w:rsidRDefault="007736F9" w:rsidP="007736F9">
      <w:pPr>
        <w:pStyle w:val="B1"/>
      </w:pPr>
      <w:r w:rsidRPr="00BD529F">
        <w:lastRenderedPageBreak/>
        <w:t>"Cell Global ID"</w:t>
      </w:r>
      <w:r w:rsidR="00085C4C">
        <w:tab/>
      </w:r>
      <w:r w:rsidRPr="00BD529F">
        <w:t>4</w:t>
      </w:r>
    </w:p>
    <w:p w14:paraId="41EE49DE" w14:textId="77777777" w:rsidR="007328FF" w:rsidRPr="00BD529F" w:rsidRDefault="007736F9" w:rsidP="007328FF">
      <w:pPr>
        <w:pStyle w:val="B1"/>
      </w:pPr>
      <w:r w:rsidRPr="00BD529F">
        <w:t>"UTRAN Cell ID"</w:t>
      </w:r>
      <w:r w:rsidR="00BD529F">
        <w:tab/>
      </w:r>
      <w:r w:rsidRPr="00BD529F">
        <w:t>5</w:t>
      </w:r>
    </w:p>
    <w:p w14:paraId="6D9497CC" w14:textId="77777777" w:rsidR="007328FF" w:rsidRPr="00BD529F" w:rsidRDefault="007328FF" w:rsidP="007328FF">
      <w:pPr>
        <w:pStyle w:val="B1"/>
      </w:pPr>
      <w:r w:rsidRPr="00BD529F">
        <w:t>"Tracking Area ID"</w:t>
      </w:r>
      <w:r w:rsidR="00BD529F">
        <w:tab/>
      </w:r>
      <w:r w:rsidR="008628DF" w:rsidRPr="00BD529F">
        <w:t>6</w:t>
      </w:r>
    </w:p>
    <w:p w14:paraId="78905841" w14:textId="77777777" w:rsidR="007736F9" w:rsidRPr="00BD529F" w:rsidRDefault="007328FF" w:rsidP="007328FF">
      <w:pPr>
        <w:pStyle w:val="B1"/>
        <w:tabs>
          <w:tab w:val="left" w:pos="284"/>
        </w:tabs>
      </w:pPr>
      <w:r w:rsidRPr="00BD529F">
        <w:t>"E-UTRAN Cell Global ID"</w:t>
      </w:r>
      <w:r w:rsidRPr="00BD529F">
        <w:tab/>
      </w:r>
      <w:r w:rsidR="008628DF" w:rsidRPr="00BD529F">
        <w:t>7</w:t>
      </w:r>
    </w:p>
    <w:p w14:paraId="5496AC39" w14:textId="77777777" w:rsidR="007736F9" w:rsidRPr="00BD529F" w:rsidRDefault="007736F9" w:rsidP="005B7690">
      <w:pPr>
        <w:pStyle w:val="Heading3"/>
      </w:pPr>
      <w:bookmarkStart w:id="212" w:name="_Toc19716124"/>
      <w:bookmarkStart w:id="213" w:name="_Toc136340766"/>
      <w:r w:rsidRPr="00BD529F">
        <w:t>7.4.42</w:t>
      </w:r>
      <w:r w:rsidRPr="00BD529F">
        <w:tab/>
        <w:t>Area-Identification</w:t>
      </w:r>
      <w:bookmarkEnd w:id="212"/>
      <w:bookmarkEnd w:id="213"/>
    </w:p>
    <w:p w14:paraId="3359F53A" w14:textId="77777777" w:rsidR="007736F9" w:rsidRPr="00BD529F" w:rsidRDefault="007328FF" w:rsidP="007736F9">
      <w:r w:rsidRPr="00BD529F">
        <w:t xml:space="preserve">The </w:t>
      </w:r>
      <w:r w:rsidRPr="00BD529F">
        <w:rPr>
          <w:lang w:eastAsia="zh-CN"/>
        </w:rPr>
        <w:t>Area-Identification</w:t>
      </w:r>
      <w:r w:rsidRPr="00BD529F" w:rsidDel="000B51D1">
        <w:t xml:space="preserve"> </w:t>
      </w:r>
      <w:r w:rsidRPr="00BD529F">
        <w:t xml:space="preserve">AVP is of type OctetString and </w:t>
      </w:r>
      <w:r w:rsidRPr="00BD529F">
        <w:rPr>
          <w:rFonts w:hint="eastAsia"/>
          <w:lang w:eastAsia="zh-CN"/>
        </w:rPr>
        <w:t xml:space="preserve">shall </w:t>
      </w:r>
      <w:r w:rsidRPr="00BD529F">
        <w:t xml:space="preserve">contain the identification of the area applicable for the change of area event based deferred location reporting. For Area-Type 0 to 5, </w:t>
      </w:r>
      <w:r w:rsidRPr="00BD529F">
        <w:rPr>
          <w:szCs w:val="16"/>
        </w:rPr>
        <w:t>octets are coded as described in 3GPP TS 29.</w:t>
      </w:r>
      <w:r w:rsidRPr="00BD529F">
        <w:rPr>
          <w:rFonts w:hint="eastAsia"/>
          <w:szCs w:val="16"/>
          <w:lang w:eastAsia="zh-CN"/>
        </w:rPr>
        <w:t>002</w:t>
      </w:r>
      <w:r w:rsidRPr="00BD529F">
        <w:t xml:space="preserve"> [24]. For Area-Type 6, octets are coded as defined for the Tracking Area Identity area identification in 3GPP TS 24.080 </w:t>
      </w:r>
      <w:r w:rsidR="009137CB" w:rsidRPr="00BD529F">
        <w:t>[24]</w:t>
      </w:r>
      <w:r w:rsidRPr="00BD529F">
        <w:t xml:space="preserve">. For Area-Type 7, octets are coded as defined for the ECGI area identification in 3GPP TS 24.080 </w:t>
      </w:r>
      <w:r w:rsidR="009137CB" w:rsidRPr="00BD529F">
        <w:t>[24]</w:t>
      </w:r>
      <w:r w:rsidRPr="00BD529F">
        <w:t>. For a deferred EPC-MT-LR for the area event, only Area-Type 6 and 7 are applicable.</w:t>
      </w:r>
    </w:p>
    <w:p w14:paraId="1D2188D7" w14:textId="77777777" w:rsidR="007736F9" w:rsidRPr="00BD529F" w:rsidRDefault="007736F9" w:rsidP="005B7690">
      <w:pPr>
        <w:pStyle w:val="Heading3"/>
      </w:pPr>
      <w:bookmarkStart w:id="214" w:name="_Toc19716125"/>
      <w:bookmarkStart w:id="215" w:name="_Toc136340767"/>
      <w:r w:rsidRPr="00BD529F">
        <w:t>7.4.43</w:t>
      </w:r>
      <w:r w:rsidRPr="00BD529F">
        <w:tab/>
        <w:t>Occurrence-Info</w:t>
      </w:r>
      <w:bookmarkEnd w:id="214"/>
      <w:bookmarkEnd w:id="215"/>
    </w:p>
    <w:p w14:paraId="2A8B609F" w14:textId="77777777" w:rsidR="007736F9" w:rsidRPr="00BD529F" w:rsidRDefault="007736F9" w:rsidP="007736F9">
      <w:r w:rsidRPr="00BD529F">
        <w:t>The Occurrence-Info AVP is of type Enumerated. The following values are defined:</w:t>
      </w:r>
    </w:p>
    <w:p w14:paraId="4006764C" w14:textId="77777777" w:rsidR="007736F9" w:rsidRPr="00BD529F" w:rsidRDefault="007736F9" w:rsidP="007736F9">
      <w:pPr>
        <w:pStyle w:val="B1"/>
      </w:pPr>
      <w:r w:rsidRPr="00BD529F">
        <w:t>ONE_TIME_EVENT (0)</w:t>
      </w:r>
    </w:p>
    <w:p w14:paraId="52F526D6" w14:textId="77777777" w:rsidR="007736F9" w:rsidRPr="00BD529F" w:rsidRDefault="007736F9" w:rsidP="007736F9">
      <w:pPr>
        <w:pStyle w:val="B1"/>
      </w:pPr>
      <w:r w:rsidRPr="00BD529F">
        <w:t>MULTIPLE_TIME_EVENT (1)</w:t>
      </w:r>
    </w:p>
    <w:p w14:paraId="21DFC8CB" w14:textId="77777777" w:rsidR="007736F9" w:rsidRPr="00BD529F" w:rsidRDefault="007736F9" w:rsidP="005B7690">
      <w:pPr>
        <w:pStyle w:val="Heading3"/>
      </w:pPr>
      <w:bookmarkStart w:id="216" w:name="_Toc19716126"/>
      <w:bookmarkStart w:id="217" w:name="_Toc136340768"/>
      <w:r w:rsidRPr="00BD529F">
        <w:t>7.4.44</w:t>
      </w:r>
      <w:r w:rsidRPr="00BD529F">
        <w:tab/>
        <w:t>Interval-Time</w:t>
      </w:r>
      <w:bookmarkEnd w:id="216"/>
      <w:bookmarkEnd w:id="217"/>
    </w:p>
    <w:p w14:paraId="2126E08D" w14:textId="77777777" w:rsidR="007736F9" w:rsidRPr="00BD529F" w:rsidRDefault="007328FF" w:rsidP="007736F9">
      <w:r w:rsidRPr="00BD529F">
        <w:t>The Interval-Time AVP is of type Unsigned32 and it contains the minimum time interval between area reports or motion reports, in seconds. The minimum value shall be 1 second and the maximum value 32767 seconds.</w:t>
      </w:r>
    </w:p>
    <w:p w14:paraId="6B813BAA" w14:textId="77777777" w:rsidR="007736F9" w:rsidRPr="00BD529F" w:rsidRDefault="007736F9" w:rsidP="005B7690">
      <w:pPr>
        <w:pStyle w:val="Heading3"/>
      </w:pPr>
      <w:bookmarkStart w:id="218" w:name="_Toc19716127"/>
      <w:bookmarkStart w:id="219" w:name="_Toc136340769"/>
      <w:r w:rsidRPr="00BD529F">
        <w:t>7.4.45</w:t>
      </w:r>
      <w:r w:rsidRPr="00BD529F">
        <w:tab/>
        <w:t>Periodic-LDR-Info</w:t>
      </w:r>
      <w:bookmarkEnd w:id="218"/>
      <w:bookmarkEnd w:id="219"/>
    </w:p>
    <w:p w14:paraId="57DADCAC" w14:textId="77777777" w:rsidR="007736F9" w:rsidRPr="00BD529F" w:rsidRDefault="007736F9" w:rsidP="007736F9">
      <w:r w:rsidRPr="00BD529F">
        <w:t>The Periodic-LDR-Info AVP is of type Grouped.</w:t>
      </w:r>
    </w:p>
    <w:p w14:paraId="02508C54" w14:textId="77777777" w:rsidR="007736F9" w:rsidRPr="00BD529F" w:rsidRDefault="007736F9" w:rsidP="007736F9">
      <w:r w:rsidRPr="00BD529F">
        <w:t>AVP format:</w:t>
      </w:r>
    </w:p>
    <w:p w14:paraId="67241DD2" w14:textId="77777777" w:rsidR="007736F9" w:rsidRPr="00BD529F" w:rsidRDefault="007736F9" w:rsidP="007736F9">
      <w:pPr>
        <w:ind w:left="568"/>
      </w:pPr>
      <w:bookmarkStart w:id="220" w:name="_PERM_MCCTEMPBM_CRPT15530312___2"/>
      <w:r w:rsidRPr="00BD529F">
        <w:t>Periodic-LDR-Info ::= &lt;AVP header: 2540 10415&gt;</w:t>
      </w:r>
    </w:p>
    <w:p w14:paraId="6F99010B" w14:textId="77777777" w:rsidR="007736F9" w:rsidRPr="00BD529F" w:rsidRDefault="007736F9" w:rsidP="007736F9">
      <w:pPr>
        <w:ind w:left="1988" w:firstLine="284"/>
        <w:rPr>
          <w:lang w:eastAsia="zh-CN"/>
        </w:rPr>
      </w:pPr>
      <w:bookmarkStart w:id="221" w:name="_PERM_MCCTEMPBM_CRPT15530313___2"/>
      <w:bookmarkEnd w:id="220"/>
      <w:r w:rsidRPr="00BD529F">
        <w:rPr>
          <w:lang w:eastAsia="zh-CN"/>
        </w:rPr>
        <w:t xml:space="preserve">{ </w:t>
      </w:r>
      <w:r w:rsidRPr="00BD529F">
        <w:t xml:space="preserve">Reporting-Amount </w:t>
      </w:r>
      <w:r w:rsidRPr="00BD529F">
        <w:rPr>
          <w:lang w:eastAsia="zh-CN"/>
        </w:rPr>
        <w:t>}</w:t>
      </w:r>
    </w:p>
    <w:p w14:paraId="5BC9E839" w14:textId="77777777" w:rsidR="007736F9" w:rsidRPr="00BD529F" w:rsidRDefault="007736F9" w:rsidP="007736F9">
      <w:pPr>
        <w:ind w:left="1988" w:firstLine="284"/>
      </w:pPr>
      <w:r w:rsidRPr="00BD529F">
        <w:rPr>
          <w:lang w:eastAsia="zh-CN"/>
        </w:rPr>
        <w:t>{ Reporting-Interval }</w:t>
      </w:r>
    </w:p>
    <w:p w14:paraId="6BDEBBD4" w14:textId="77777777" w:rsidR="007736F9" w:rsidRPr="00BD529F" w:rsidRDefault="007736F9" w:rsidP="007736F9">
      <w:pPr>
        <w:ind w:left="1988" w:firstLine="284"/>
      </w:pPr>
      <w:r w:rsidRPr="00BD529F">
        <w:t>*[ AVP ]</w:t>
      </w:r>
    </w:p>
    <w:bookmarkEnd w:id="221"/>
    <w:p w14:paraId="5AD8AE26" w14:textId="77777777" w:rsidR="007736F9" w:rsidRPr="00BD529F" w:rsidRDefault="007736F9" w:rsidP="007736F9">
      <w:r w:rsidRPr="00BD529F">
        <w:t>Reporting-Interval x Rreporting-Amount shall not exceed 8639999 (99 days, 23 hours, 59 minutes and 59 seconds) for compatibility with OMA MLP and RLP.</w:t>
      </w:r>
    </w:p>
    <w:p w14:paraId="459DC4A4" w14:textId="77777777" w:rsidR="007736F9" w:rsidRPr="00BD529F" w:rsidRDefault="007736F9" w:rsidP="005B7690">
      <w:pPr>
        <w:pStyle w:val="Heading3"/>
      </w:pPr>
      <w:bookmarkStart w:id="222" w:name="_Toc19716128"/>
      <w:bookmarkStart w:id="223" w:name="_Toc136340770"/>
      <w:r w:rsidRPr="00BD529F">
        <w:t>7.4.46</w:t>
      </w:r>
      <w:r w:rsidRPr="00BD529F">
        <w:tab/>
        <w:t>Reporting-Amount</w:t>
      </w:r>
      <w:bookmarkEnd w:id="222"/>
      <w:bookmarkEnd w:id="223"/>
    </w:p>
    <w:p w14:paraId="508DA371" w14:textId="77777777" w:rsidR="007736F9" w:rsidRPr="00BD529F" w:rsidRDefault="007736F9" w:rsidP="007736F9">
      <w:r w:rsidRPr="00BD529F">
        <w:t>The Reporting-Amount AVP is of type Unsigned32 and it contains reporting frequency. Its minimum value shall be 1 and maximum value shall be 8639999.</w:t>
      </w:r>
    </w:p>
    <w:p w14:paraId="64C3F40D" w14:textId="77777777" w:rsidR="007736F9" w:rsidRPr="00BD529F" w:rsidRDefault="007736F9" w:rsidP="005B7690">
      <w:pPr>
        <w:pStyle w:val="Heading3"/>
      </w:pPr>
      <w:bookmarkStart w:id="224" w:name="_Toc19716129"/>
      <w:bookmarkStart w:id="225" w:name="_Toc136340771"/>
      <w:r w:rsidRPr="00BD529F">
        <w:t>7.4.47</w:t>
      </w:r>
      <w:r w:rsidRPr="00BD529F">
        <w:tab/>
        <w:t>Reporting-Interval</w:t>
      </w:r>
      <w:bookmarkEnd w:id="224"/>
      <w:bookmarkEnd w:id="225"/>
    </w:p>
    <w:p w14:paraId="4C7673EF" w14:textId="77777777" w:rsidR="007736F9" w:rsidRPr="00BD529F" w:rsidRDefault="007736F9" w:rsidP="007736F9">
      <w:r w:rsidRPr="00BD529F">
        <w:t>The Interval-Time AVP is of type Unsigned32 and it contains reporting interval in seconds. Its minimum value shall be 1 and maximum value shall be 8639999.</w:t>
      </w:r>
    </w:p>
    <w:p w14:paraId="774A7029" w14:textId="77777777" w:rsidR="007736F9" w:rsidRPr="00BD529F" w:rsidRDefault="007736F9" w:rsidP="005B7690">
      <w:pPr>
        <w:pStyle w:val="Heading3"/>
      </w:pPr>
      <w:bookmarkStart w:id="226" w:name="_Toc19716130"/>
      <w:bookmarkStart w:id="227" w:name="_Toc136340772"/>
      <w:r w:rsidRPr="00BD529F">
        <w:t>7.4.48</w:t>
      </w:r>
      <w:r w:rsidRPr="00BD529F">
        <w:tab/>
        <w:t>Reporting-PLMN-List</w:t>
      </w:r>
      <w:bookmarkEnd w:id="226"/>
      <w:bookmarkEnd w:id="227"/>
    </w:p>
    <w:p w14:paraId="7DBDDB03" w14:textId="77777777" w:rsidR="007736F9" w:rsidRPr="00BD529F" w:rsidRDefault="007736F9" w:rsidP="007736F9">
      <w:r w:rsidRPr="00BD529F">
        <w:t>The Reporting-PLMN-List AVP is of type Grouped.</w:t>
      </w:r>
    </w:p>
    <w:p w14:paraId="778807AF" w14:textId="77777777" w:rsidR="007736F9" w:rsidRPr="00BD529F" w:rsidRDefault="007736F9" w:rsidP="007736F9">
      <w:r w:rsidRPr="00BD529F">
        <w:t>AVP format:</w:t>
      </w:r>
    </w:p>
    <w:p w14:paraId="389BBFAF" w14:textId="77777777" w:rsidR="007736F9" w:rsidRPr="00BD529F" w:rsidRDefault="007736F9" w:rsidP="007736F9">
      <w:pPr>
        <w:ind w:left="568"/>
      </w:pPr>
      <w:bookmarkStart w:id="228" w:name="_PERM_MCCTEMPBM_CRPT15530314___2"/>
      <w:r w:rsidRPr="00BD529F">
        <w:lastRenderedPageBreak/>
        <w:t>Reporting-PLMN-List ::= &lt;AVP header: 2543 10415&gt;</w:t>
      </w:r>
    </w:p>
    <w:p w14:paraId="4A1560D5" w14:textId="77777777" w:rsidR="007736F9" w:rsidRPr="00BD529F" w:rsidRDefault="007736F9" w:rsidP="007736F9">
      <w:pPr>
        <w:ind w:left="2556" w:firstLine="284"/>
        <w:rPr>
          <w:lang w:eastAsia="zh-CN"/>
        </w:rPr>
      </w:pPr>
      <w:bookmarkStart w:id="229" w:name="_PERM_MCCTEMPBM_CRPT15530315___2"/>
      <w:bookmarkEnd w:id="228"/>
      <w:r w:rsidRPr="00BD529F">
        <w:rPr>
          <w:lang w:eastAsia="zh-CN"/>
        </w:rPr>
        <w:t xml:space="preserve">1*20{ </w:t>
      </w:r>
      <w:r w:rsidRPr="00BD529F">
        <w:t xml:space="preserve">PLMN-ID-List </w:t>
      </w:r>
      <w:r w:rsidRPr="00BD529F">
        <w:rPr>
          <w:lang w:eastAsia="zh-CN"/>
        </w:rPr>
        <w:t>}</w:t>
      </w:r>
    </w:p>
    <w:p w14:paraId="3130B76D" w14:textId="77777777" w:rsidR="007736F9" w:rsidRPr="00BD529F" w:rsidRDefault="007736F9" w:rsidP="007736F9">
      <w:pPr>
        <w:ind w:left="2556" w:firstLine="284"/>
        <w:rPr>
          <w:lang w:eastAsia="zh-CN"/>
        </w:rPr>
      </w:pPr>
      <w:r w:rsidRPr="00BD529F">
        <w:rPr>
          <w:lang w:eastAsia="zh-CN"/>
        </w:rPr>
        <w:t>[ Prioritized-List-Indicator ]</w:t>
      </w:r>
    </w:p>
    <w:p w14:paraId="34F9A797" w14:textId="77777777" w:rsidR="007736F9" w:rsidRPr="00BD529F" w:rsidRDefault="007736F9" w:rsidP="007736F9">
      <w:pPr>
        <w:ind w:left="2556" w:firstLine="284"/>
      </w:pPr>
      <w:r w:rsidRPr="00BD529F">
        <w:t>*[ AVP ]</w:t>
      </w:r>
    </w:p>
    <w:bookmarkEnd w:id="229"/>
    <w:p w14:paraId="689F2146" w14:textId="77777777" w:rsidR="007736F9" w:rsidRPr="00BD529F" w:rsidRDefault="007736F9" w:rsidP="007736F9">
      <w:r w:rsidRPr="00BD529F">
        <w:t xml:space="preserve">If not included, the default value of </w:t>
      </w:r>
      <w:r w:rsidRPr="00BD529F">
        <w:rPr>
          <w:lang w:eastAsia="zh-CN"/>
        </w:rPr>
        <w:t xml:space="preserve">Prioritized-List-Indicator </w:t>
      </w:r>
      <w:r w:rsidRPr="00BD529F">
        <w:t>shall be considered as "</w:t>
      </w:r>
      <w:r w:rsidRPr="00BD529F">
        <w:rPr>
          <w:lang w:eastAsia="zh-CN"/>
        </w:rPr>
        <w:t>NOT_PRIORITIZED</w:t>
      </w:r>
      <w:r w:rsidRPr="00BD529F">
        <w:t>" (0).</w:t>
      </w:r>
    </w:p>
    <w:p w14:paraId="3BCC56F7" w14:textId="77777777" w:rsidR="007736F9" w:rsidRPr="00BD529F" w:rsidRDefault="007736F9" w:rsidP="005B7690">
      <w:pPr>
        <w:pStyle w:val="Heading3"/>
      </w:pPr>
      <w:bookmarkStart w:id="230" w:name="_Toc19716131"/>
      <w:bookmarkStart w:id="231" w:name="_Toc136340773"/>
      <w:r w:rsidRPr="00BD529F">
        <w:t>7.4.49</w:t>
      </w:r>
      <w:r w:rsidRPr="00BD529F">
        <w:tab/>
        <w:t>PLMN-ID-List</w:t>
      </w:r>
      <w:bookmarkEnd w:id="230"/>
      <w:bookmarkEnd w:id="231"/>
    </w:p>
    <w:p w14:paraId="29312816" w14:textId="77777777" w:rsidR="007736F9" w:rsidRPr="00BD529F" w:rsidRDefault="007736F9" w:rsidP="007736F9">
      <w:r w:rsidRPr="00BD529F">
        <w:t>The PLMN-ID-List AVP is of type Grouped.</w:t>
      </w:r>
    </w:p>
    <w:p w14:paraId="5DDB8C1D" w14:textId="77777777" w:rsidR="007736F9" w:rsidRPr="00BD529F" w:rsidRDefault="007736F9" w:rsidP="007736F9">
      <w:r w:rsidRPr="00BD529F">
        <w:t>AVP format:</w:t>
      </w:r>
    </w:p>
    <w:p w14:paraId="4A9B103F" w14:textId="77777777" w:rsidR="007736F9" w:rsidRPr="00BD529F" w:rsidRDefault="007736F9" w:rsidP="007736F9">
      <w:pPr>
        <w:ind w:left="568"/>
      </w:pPr>
      <w:bookmarkStart w:id="232" w:name="_PERM_MCCTEMPBM_CRPT15530316___2"/>
      <w:r w:rsidRPr="00BD529F">
        <w:t>PLMN-ID-List ::= &lt;AVP header: 2544 10415&gt;</w:t>
      </w:r>
    </w:p>
    <w:p w14:paraId="39CB2750" w14:textId="77777777" w:rsidR="007736F9" w:rsidRPr="00BD529F" w:rsidRDefault="007736F9" w:rsidP="007736F9">
      <w:pPr>
        <w:ind w:left="1988" w:firstLine="284"/>
        <w:rPr>
          <w:lang w:eastAsia="zh-CN"/>
        </w:rPr>
      </w:pPr>
      <w:bookmarkStart w:id="233" w:name="_PERM_MCCTEMPBM_CRPT15530317___2"/>
      <w:bookmarkEnd w:id="232"/>
      <w:r w:rsidRPr="00BD529F">
        <w:rPr>
          <w:lang w:eastAsia="zh-CN"/>
        </w:rPr>
        <w:t xml:space="preserve">{ </w:t>
      </w:r>
      <w:r w:rsidRPr="00BD529F">
        <w:rPr>
          <w:lang w:val="en-US"/>
        </w:rPr>
        <w:t>Visited-PLMN-Id</w:t>
      </w:r>
      <w:r w:rsidRPr="00BD529F">
        <w:t xml:space="preserve"> </w:t>
      </w:r>
      <w:r w:rsidRPr="00BD529F">
        <w:rPr>
          <w:lang w:eastAsia="zh-CN"/>
        </w:rPr>
        <w:t>}</w:t>
      </w:r>
    </w:p>
    <w:p w14:paraId="41B00D84" w14:textId="77777777" w:rsidR="007736F9" w:rsidRPr="00BD529F" w:rsidRDefault="007736F9" w:rsidP="007736F9">
      <w:pPr>
        <w:ind w:left="1988" w:firstLine="284"/>
      </w:pPr>
      <w:r w:rsidRPr="00BD529F">
        <w:rPr>
          <w:lang w:eastAsia="zh-CN"/>
        </w:rPr>
        <w:t>[ Periodic-Location-Support-Indicator ]</w:t>
      </w:r>
    </w:p>
    <w:p w14:paraId="1A03588C" w14:textId="77777777" w:rsidR="007736F9" w:rsidRPr="00BD529F" w:rsidRDefault="007736F9" w:rsidP="007736F9">
      <w:pPr>
        <w:ind w:left="1988" w:firstLine="284"/>
      </w:pPr>
      <w:r w:rsidRPr="00BD529F">
        <w:t>*[ AVP ]</w:t>
      </w:r>
    </w:p>
    <w:bookmarkEnd w:id="233"/>
    <w:p w14:paraId="0D68B34D" w14:textId="77777777" w:rsidR="007736F9" w:rsidRPr="00BD529F" w:rsidRDefault="007736F9" w:rsidP="007736F9">
      <w:r w:rsidRPr="00BD529F">
        <w:t xml:space="preserve">If not included, the default value of </w:t>
      </w:r>
      <w:r w:rsidRPr="00BD529F">
        <w:rPr>
          <w:lang w:eastAsia="zh-CN"/>
        </w:rPr>
        <w:t xml:space="preserve">Periodic-Location-Support-Indicator </w:t>
      </w:r>
      <w:r w:rsidRPr="00BD529F">
        <w:t>shall be considered as "</w:t>
      </w:r>
      <w:r w:rsidR="001B3E1B" w:rsidRPr="00BD529F">
        <w:rPr>
          <w:lang w:eastAsia="zh-CN"/>
        </w:rPr>
        <w:t>NOT_SUPPORTED" (0).</w:t>
      </w:r>
    </w:p>
    <w:p w14:paraId="04B34C8B" w14:textId="77777777" w:rsidR="007736F9" w:rsidRPr="00BD529F" w:rsidRDefault="007736F9" w:rsidP="005B7690">
      <w:pPr>
        <w:pStyle w:val="Heading3"/>
      </w:pPr>
      <w:bookmarkStart w:id="234" w:name="_Toc136340774"/>
      <w:r w:rsidRPr="005B7690">
        <w:t>7.4.50</w:t>
      </w:r>
      <w:r w:rsidRPr="005B7690">
        <w:tab/>
        <w:t>Periodic-Location-Support-Indicator</w:t>
      </w:r>
      <w:bookmarkEnd w:id="234"/>
    </w:p>
    <w:p w14:paraId="6D8C337B" w14:textId="77777777" w:rsidR="007736F9" w:rsidRPr="00BD529F" w:rsidRDefault="007736F9" w:rsidP="007736F9">
      <w:r w:rsidRPr="00BD529F">
        <w:t>The Periodic-Location-Support-Indicator AVP is of type Enumerated and it indicates if the given PLMN-ID (indicated by Visited-PLMN-Id) supports periodic location or not. The following values are defined:</w:t>
      </w:r>
    </w:p>
    <w:p w14:paraId="369FDE5C" w14:textId="77777777" w:rsidR="007736F9" w:rsidRPr="00BD529F" w:rsidRDefault="007736F9" w:rsidP="005B7690">
      <w:pPr>
        <w:pStyle w:val="B1"/>
      </w:pPr>
      <w:r w:rsidRPr="005B7690">
        <w:t>NOT_SUPPORTED (0)</w:t>
      </w:r>
    </w:p>
    <w:p w14:paraId="2E223FD2" w14:textId="77777777" w:rsidR="007736F9" w:rsidRPr="00BD529F" w:rsidRDefault="007736F9" w:rsidP="005B7690">
      <w:pPr>
        <w:pStyle w:val="B1"/>
      </w:pPr>
      <w:r w:rsidRPr="005B7690">
        <w:t>SUPPORTED (1)</w:t>
      </w:r>
    </w:p>
    <w:p w14:paraId="72F7314E" w14:textId="77777777" w:rsidR="007736F9" w:rsidRPr="00BD529F" w:rsidRDefault="007736F9" w:rsidP="005B7690">
      <w:pPr>
        <w:pStyle w:val="Heading3"/>
      </w:pPr>
      <w:bookmarkStart w:id="235" w:name="_Toc136340775"/>
      <w:r w:rsidRPr="005B7690">
        <w:t>7.4.51</w:t>
      </w:r>
      <w:r w:rsidRPr="005B7690">
        <w:tab/>
        <w:t>Prioritized-List-Indicator</w:t>
      </w:r>
      <w:bookmarkEnd w:id="235"/>
    </w:p>
    <w:p w14:paraId="102B6B42" w14:textId="77777777" w:rsidR="007736F9" w:rsidRPr="00BD529F" w:rsidRDefault="007736F9" w:rsidP="007736F9">
      <w:r w:rsidRPr="00BD529F">
        <w:t>The Prioritized-List-Indicator AVP is of type Enumerated and it indicates if the PLMN-ID-List is provided in prioritized order or not. The following values are defined:</w:t>
      </w:r>
    </w:p>
    <w:p w14:paraId="6CBE886F" w14:textId="77777777" w:rsidR="007736F9" w:rsidRPr="00BD529F" w:rsidRDefault="007736F9" w:rsidP="005B7690">
      <w:pPr>
        <w:pStyle w:val="B1"/>
      </w:pPr>
      <w:r w:rsidRPr="005B7690">
        <w:t>NOT_PRIORITIZED  (0)</w:t>
      </w:r>
    </w:p>
    <w:p w14:paraId="6484F2C6" w14:textId="77777777" w:rsidR="007736F9" w:rsidRPr="00BD529F" w:rsidRDefault="007736F9" w:rsidP="005B7690">
      <w:pPr>
        <w:pStyle w:val="B1"/>
      </w:pPr>
      <w:r w:rsidRPr="005B7690">
        <w:t>PRIORITIZED (1)</w:t>
      </w:r>
    </w:p>
    <w:p w14:paraId="5B6277DC" w14:textId="77777777" w:rsidR="007736F9" w:rsidRPr="00BD529F" w:rsidRDefault="007736F9" w:rsidP="005B7690">
      <w:pPr>
        <w:pStyle w:val="Heading3"/>
      </w:pPr>
      <w:bookmarkStart w:id="236" w:name="_Toc136340776"/>
      <w:r w:rsidRPr="005B7690">
        <w:t>7.4.52</w:t>
      </w:r>
      <w:r w:rsidRPr="005B7690">
        <w:tab/>
        <w:t>PLR-Flags</w:t>
      </w:r>
      <w:bookmarkEnd w:id="236"/>
    </w:p>
    <w:p w14:paraId="6B9D1C45" w14:textId="77777777" w:rsidR="007736F9" w:rsidRPr="00BD529F" w:rsidRDefault="007736F9" w:rsidP="007736F9">
      <w:r w:rsidRPr="00BD529F">
        <w:t>The PLR-Flags AVP is of type Unsigned32 and it shall contain a bit mask. The meaning of the bits shall be as defined in table 7.4.52/1:</w:t>
      </w:r>
    </w:p>
    <w:p w14:paraId="05526BBF" w14:textId="77777777" w:rsidR="007736F9" w:rsidRPr="00BD529F" w:rsidRDefault="007736F9" w:rsidP="0083280F">
      <w:pPr>
        <w:pStyle w:val="TH"/>
      </w:pPr>
      <w:r w:rsidRPr="00BD529F">
        <w:lastRenderedPageBreak/>
        <w:t>Table 7.4.52/1: PLR-Flags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10A66372" w14:textId="77777777" w:rsidTr="007736F9">
        <w:trPr>
          <w:cantSplit/>
          <w:jc w:val="center"/>
        </w:trPr>
        <w:tc>
          <w:tcPr>
            <w:tcW w:w="993" w:type="dxa"/>
          </w:tcPr>
          <w:p w14:paraId="45FC286C" w14:textId="77777777" w:rsidR="007736F9" w:rsidRPr="00BD529F" w:rsidRDefault="007736F9" w:rsidP="00CC491D">
            <w:pPr>
              <w:pStyle w:val="TAH"/>
            </w:pPr>
            <w:r w:rsidRPr="00CC491D">
              <w:t>Bit</w:t>
            </w:r>
          </w:p>
        </w:tc>
        <w:tc>
          <w:tcPr>
            <w:tcW w:w="1842" w:type="dxa"/>
          </w:tcPr>
          <w:p w14:paraId="75A78D40" w14:textId="77777777" w:rsidR="007736F9" w:rsidRPr="00BD529F" w:rsidRDefault="007736F9" w:rsidP="00CC491D">
            <w:pPr>
              <w:pStyle w:val="TAH"/>
            </w:pPr>
            <w:r w:rsidRPr="00CC491D">
              <w:t>Name</w:t>
            </w:r>
          </w:p>
        </w:tc>
        <w:tc>
          <w:tcPr>
            <w:tcW w:w="5387" w:type="dxa"/>
          </w:tcPr>
          <w:p w14:paraId="37E2BE2C"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536D3298" w14:textId="77777777" w:rsidTr="007736F9">
        <w:trPr>
          <w:cantSplit/>
          <w:jc w:val="center"/>
        </w:trPr>
        <w:tc>
          <w:tcPr>
            <w:tcW w:w="993" w:type="dxa"/>
          </w:tcPr>
          <w:p w14:paraId="5A41CE80" w14:textId="77777777" w:rsidR="007736F9" w:rsidRPr="00BD529F" w:rsidRDefault="007736F9" w:rsidP="007736F9">
            <w:pPr>
              <w:pStyle w:val="TAC"/>
            </w:pPr>
            <w:r w:rsidRPr="00BD529F">
              <w:t>0</w:t>
            </w:r>
          </w:p>
        </w:tc>
        <w:tc>
          <w:tcPr>
            <w:tcW w:w="1842" w:type="dxa"/>
          </w:tcPr>
          <w:p w14:paraId="299BE648" w14:textId="77777777" w:rsidR="007736F9" w:rsidRPr="00BD529F" w:rsidRDefault="007736F9" w:rsidP="007736F9">
            <w:pPr>
              <w:pStyle w:val="TAL"/>
            </w:pPr>
            <w:r w:rsidRPr="00BD529F">
              <w:t>MO-LR-ShortCircuit-Indicator</w:t>
            </w:r>
          </w:p>
        </w:tc>
        <w:tc>
          <w:tcPr>
            <w:tcW w:w="5387" w:type="dxa"/>
          </w:tcPr>
          <w:p w14:paraId="5CDE3391" w14:textId="77777777" w:rsidR="007736F9" w:rsidRPr="00BD529F" w:rsidRDefault="007736F9" w:rsidP="007736F9">
            <w:pPr>
              <w:pStyle w:val="TAL"/>
            </w:pPr>
            <w:r w:rsidRPr="00BD529F">
              <w:t>This bit, when set, indicates that the MO-LR short circuit feature is requested for the periodic location. This bit is applicable only when the deferred MT-LR procedure is initiated for a periodic location event and when the message is sent over Lgd interface.</w:t>
            </w:r>
          </w:p>
        </w:tc>
      </w:tr>
      <w:tr w:rsidR="00221297" w:rsidRPr="00BD529F" w14:paraId="2E7CFF1E" w14:textId="77777777" w:rsidTr="007736F9">
        <w:trPr>
          <w:cantSplit/>
          <w:jc w:val="center"/>
        </w:trPr>
        <w:tc>
          <w:tcPr>
            <w:tcW w:w="993" w:type="dxa"/>
          </w:tcPr>
          <w:p w14:paraId="1F3AC0CC" w14:textId="77777777" w:rsidR="00221297" w:rsidRPr="00BD529F" w:rsidRDefault="00221297" w:rsidP="007736F9">
            <w:pPr>
              <w:pStyle w:val="TAC"/>
            </w:pPr>
            <w:r w:rsidRPr="00BD529F">
              <w:t>1</w:t>
            </w:r>
          </w:p>
        </w:tc>
        <w:tc>
          <w:tcPr>
            <w:tcW w:w="1842" w:type="dxa"/>
          </w:tcPr>
          <w:p w14:paraId="2C0301D7" w14:textId="77777777" w:rsidR="00221297" w:rsidRPr="00BD529F" w:rsidRDefault="00221297" w:rsidP="007736F9">
            <w:pPr>
              <w:pStyle w:val="TAL"/>
            </w:pPr>
            <w:r w:rsidRPr="00BD529F">
              <w:t>Optimized-LCS-Proc-Req</w:t>
            </w:r>
          </w:p>
        </w:tc>
        <w:tc>
          <w:tcPr>
            <w:tcW w:w="5387" w:type="dxa"/>
          </w:tcPr>
          <w:p w14:paraId="0A6A63A2" w14:textId="77777777" w:rsidR="00221297" w:rsidRPr="00BD529F" w:rsidRDefault="007328FF" w:rsidP="007736F9">
            <w:pPr>
              <w:pStyle w:val="TAL"/>
            </w:pPr>
            <w:r w:rsidRPr="00BD529F">
              <w:t>This bit, when set, indicates that the GMLC is requesting the optimized LCS procedure for the combined MME/SGSN. This bit is applicable only when the MT-LR procedure is initiated by the GMLC over the Lgd interface. The GMLC shall set this bit only when the HSS indicates the combined MME/SGSN node supporting the optimized LCS procedure.</w:t>
            </w:r>
          </w:p>
        </w:tc>
      </w:tr>
      <w:tr w:rsidR="00DF6196" w:rsidRPr="00BD529F" w14:paraId="01A8F5DF" w14:textId="77777777" w:rsidTr="00B43DC9">
        <w:trPr>
          <w:cantSplit/>
          <w:jc w:val="center"/>
        </w:trPr>
        <w:tc>
          <w:tcPr>
            <w:tcW w:w="993" w:type="dxa"/>
          </w:tcPr>
          <w:p w14:paraId="0C53DD65" w14:textId="77777777" w:rsidR="00DF6196" w:rsidRPr="00BD529F" w:rsidRDefault="00DF6196" w:rsidP="00B43DC9">
            <w:pPr>
              <w:pStyle w:val="TAC"/>
            </w:pPr>
            <w:r w:rsidRPr="00BD529F">
              <w:t>2</w:t>
            </w:r>
          </w:p>
        </w:tc>
        <w:tc>
          <w:tcPr>
            <w:tcW w:w="1842" w:type="dxa"/>
          </w:tcPr>
          <w:p w14:paraId="086127B6" w14:textId="77777777" w:rsidR="00DF6196" w:rsidRPr="00BD529F" w:rsidRDefault="00DF6196" w:rsidP="00B43DC9">
            <w:pPr>
              <w:pStyle w:val="TAL"/>
            </w:pPr>
            <w:r w:rsidRPr="00BD529F">
              <w:t>Delayed-Location-Reporting-Support-Indicator</w:t>
            </w:r>
          </w:p>
        </w:tc>
        <w:tc>
          <w:tcPr>
            <w:tcW w:w="5387" w:type="dxa"/>
          </w:tcPr>
          <w:p w14:paraId="123D378E" w14:textId="77777777" w:rsidR="00DF6196" w:rsidRPr="00BD529F" w:rsidRDefault="00DF6196" w:rsidP="00B43DC9">
            <w:pPr>
              <w:pStyle w:val="TAL"/>
            </w:pPr>
            <w:r w:rsidRPr="00BD529F">
              <w:t xml:space="preserve">This bit, when set, indicates that the GMLC supports delayed location reporting for UEs transiently not reachable (e.g. UEs in extended idle mode DRX or Power Saving Mode) as specified in </w:t>
            </w:r>
            <w:r w:rsidR="002C06CD">
              <w:t>clause</w:t>
            </w:r>
            <w:r w:rsidRPr="00BD529F">
              <w:t>s 9.1.6 and 9.1.15 of 3GPP TS 23.271 [2], i.e. that the GMLC supports</w:t>
            </w:r>
          </w:p>
          <w:p w14:paraId="5188EC2C" w14:textId="77777777" w:rsidR="00DF6196" w:rsidRPr="00BD529F" w:rsidRDefault="00DF6196" w:rsidP="00B43DC9">
            <w:pPr>
              <w:pStyle w:val="TAL"/>
              <w:rPr>
                <w:lang w:eastAsia="ja-JP"/>
              </w:rPr>
            </w:pPr>
            <w:r w:rsidRPr="00BD529F">
              <w:t xml:space="preserve">- receiving a </w:t>
            </w:r>
            <w:r w:rsidRPr="00BD529F">
              <w:rPr>
                <w:lang w:eastAsia="ja-JP"/>
              </w:rPr>
              <w:t xml:space="preserve">PROVIDE SUBSCRIBER LOCATION RESPONSE with the </w:t>
            </w:r>
            <w:r w:rsidRPr="00BD529F">
              <w:t xml:space="preserve">UE-Transiently-Not-Reachable-Indicator set in </w:t>
            </w:r>
            <w:r w:rsidRPr="00BD529F">
              <w:rPr>
                <w:lang w:eastAsia="ja-JP"/>
              </w:rPr>
              <w:t>the PLA-Flags IE; and</w:t>
            </w:r>
          </w:p>
          <w:p w14:paraId="0CD9268F" w14:textId="77777777" w:rsidR="00DF6196" w:rsidRPr="00BD529F" w:rsidRDefault="00DF6196" w:rsidP="00B43DC9">
            <w:pPr>
              <w:pStyle w:val="TAL"/>
            </w:pPr>
            <w:r w:rsidRPr="00BD529F">
              <w:rPr>
                <w:lang w:eastAsia="ja-JP"/>
              </w:rPr>
              <w:t xml:space="preserve">- receiving the location information in a subsequent SUBSCRIBER LOCATION REPORT when the UE becomes reachable. </w:t>
            </w:r>
          </w:p>
        </w:tc>
      </w:tr>
      <w:tr w:rsidR="007736F9" w:rsidRPr="00BD529F" w14:paraId="2B36950E" w14:textId="77777777" w:rsidTr="007736F9">
        <w:trPr>
          <w:cantSplit/>
          <w:jc w:val="center"/>
        </w:trPr>
        <w:tc>
          <w:tcPr>
            <w:tcW w:w="8222" w:type="dxa"/>
            <w:gridSpan w:val="3"/>
          </w:tcPr>
          <w:p w14:paraId="49ED2F26" w14:textId="77777777" w:rsidR="007736F9" w:rsidRPr="00BD529F" w:rsidRDefault="007736F9" w:rsidP="005B7690">
            <w:pPr>
              <w:pStyle w:val="TAN"/>
            </w:pPr>
            <w:r w:rsidRPr="005B7690">
              <w:t>NOTE1:</w:t>
            </w:r>
            <w:r w:rsidR="00BD529F" w:rsidRPr="005B7690">
              <w:tab/>
            </w:r>
            <w:r w:rsidRPr="005B7690">
              <w:t>Bits not defined in this table shall be cleared by the sending GMLC and discarded by the receiving MME or SGSN.</w:t>
            </w:r>
          </w:p>
        </w:tc>
      </w:tr>
    </w:tbl>
    <w:p w14:paraId="68010DA1" w14:textId="77777777" w:rsidR="00221297" w:rsidRPr="00BD529F" w:rsidRDefault="00221297" w:rsidP="00221297"/>
    <w:p w14:paraId="0B74C7A3" w14:textId="77777777" w:rsidR="007736F9" w:rsidRPr="00BD529F" w:rsidRDefault="007736F9" w:rsidP="005B7690">
      <w:pPr>
        <w:pStyle w:val="Heading3"/>
      </w:pPr>
      <w:bookmarkStart w:id="237" w:name="_Toc136340777"/>
      <w:r w:rsidRPr="005B7690">
        <w:t>7.4.53</w:t>
      </w:r>
      <w:r w:rsidRPr="005B7690">
        <w:tab/>
        <w:t>PLA-Flags</w:t>
      </w:r>
      <w:bookmarkEnd w:id="237"/>
    </w:p>
    <w:p w14:paraId="1A1B6C25" w14:textId="77777777" w:rsidR="007736F9" w:rsidRPr="00BD529F" w:rsidRDefault="007736F9" w:rsidP="007736F9">
      <w:r w:rsidRPr="00BD529F">
        <w:t>The PLA-Flags AVP is of type Unsigned32 and it shall contain a bit mask. The meaning of the bits shall be as defined in table 7.4.53/1:</w:t>
      </w:r>
    </w:p>
    <w:p w14:paraId="29107633" w14:textId="77777777" w:rsidR="007736F9" w:rsidRPr="00BD529F" w:rsidRDefault="007736F9" w:rsidP="0083280F">
      <w:pPr>
        <w:pStyle w:val="TH"/>
      </w:pPr>
      <w:r w:rsidRPr="00BD529F">
        <w:t>Table 7.4.53/1: PLA-Flags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018DF50D" w14:textId="77777777" w:rsidTr="007736F9">
        <w:trPr>
          <w:cantSplit/>
          <w:jc w:val="center"/>
        </w:trPr>
        <w:tc>
          <w:tcPr>
            <w:tcW w:w="993" w:type="dxa"/>
          </w:tcPr>
          <w:p w14:paraId="77934330" w14:textId="77777777" w:rsidR="007736F9" w:rsidRPr="00BD529F" w:rsidRDefault="007736F9" w:rsidP="00CC491D">
            <w:pPr>
              <w:pStyle w:val="TAH"/>
            </w:pPr>
            <w:r w:rsidRPr="00CC491D">
              <w:t>Bit</w:t>
            </w:r>
          </w:p>
        </w:tc>
        <w:tc>
          <w:tcPr>
            <w:tcW w:w="1842" w:type="dxa"/>
          </w:tcPr>
          <w:p w14:paraId="67857F46" w14:textId="77777777" w:rsidR="007736F9" w:rsidRPr="00BD529F" w:rsidRDefault="007736F9" w:rsidP="00CC491D">
            <w:pPr>
              <w:pStyle w:val="TAH"/>
            </w:pPr>
            <w:r w:rsidRPr="00CC491D">
              <w:t>Name</w:t>
            </w:r>
          </w:p>
        </w:tc>
        <w:tc>
          <w:tcPr>
            <w:tcW w:w="5387" w:type="dxa"/>
          </w:tcPr>
          <w:p w14:paraId="07707D92"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6D791EFA" w14:textId="77777777" w:rsidTr="007736F9">
        <w:trPr>
          <w:cantSplit/>
          <w:jc w:val="center"/>
        </w:trPr>
        <w:tc>
          <w:tcPr>
            <w:tcW w:w="993" w:type="dxa"/>
          </w:tcPr>
          <w:p w14:paraId="3DFEB13D" w14:textId="77777777" w:rsidR="007736F9" w:rsidRPr="00BD529F" w:rsidRDefault="007736F9" w:rsidP="007736F9">
            <w:pPr>
              <w:pStyle w:val="TAC"/>
            </w:pPr>
            <w:r w:rsidRPr="00BD529F">
              <w:t>0</w:t>
            </w:r>
          </w:p>
        </w:tc>
        <w:tc>
          <w:tcPr>
            <w:tcW w:w="1842" w:type="dxa"/>
          </w:tcPr>
          <w:p w14:paraId="6EE24FDE" w14:textId="77777777" w:rsidR="007736F9" w:rsidRPr="00BD529F" w:rsidRDefault="007736F9" w:rsidP="007736F9">
            <w:pPr>
              <w:pStyle w:val="TAL"/>
            </w:pPr>
            <w:r w:rsidRPr="00BD529F">
              <w:t>Deferred-MT-LR-Response-Indicator</w:t>
            </w:r>
          </w:p>
        </w:tc>
        <w:tc>
          <w:tcPr>
            <w:tcW w:w="5387" w:type="dxa"/>
          </w:tcPr>
          <w:p w14:paraId="7B1EF3BA" w14:textId="77777777" w:rsidR="007736F9" w:rsidRPr="00BD529F" w:rsidRDefault="007736F9" w:rsidP="007328FF">
            <w:pPr>
              <w:pStyle w:val="TAL"/>
            </w:pPr>
            <w:r w:rsidRPr="00BD529F">
              <w:t>This bit, when set, indicates that the message is sent in response to the deferred-MT location request.</w:t>
            </w:r>
          </w:p>
        </w:tc>
      </w:tr>
      <w:tr w:rsidR="007736F9" w:rsidRPr="00BD529F" w14:paraId="4AD1DC10" w14:textId="77777777" w:rsidTr="007736F9">
        <w:trPr>
          <w:cantSplit/>
          <w:jc w:val="center"/>
        </w:trPr>
        <w:tc>
          <w:tcPr>
            <w:tcW w:w="993" w:type="dxa"/>
          </w:tcPr>
          <w:p w14:paraId="5AA65920" w14:textId="77777777" w:rsidR="007736F9" w:rsidRPr="00BD529F" w:rsidRDefault="007736F9" w:rsidP="007736F9">
            <w:pPr>
              <w:pStyle w:val="TAC"/>
            </w:pPr>
            <w:r w:rsidRPr="00BD529F">
              <w:t>1</w:t>
            </w:r>
          </w:p>
        </w:tc>
        <w:tc>
          <w:tcPr>
            <w:tcW w:w="1842" w:type="dxa"/>
          </w:tcPr>
          <w:p w14:paraId="3AB607A7" w14:textId="77777777" w:rsidR="007736F9" w:rsidRPr="00BD529F" w:rsidRDefault="007736F9" w:rsidP="007736F9">
            <w:pPr>
              <w:pStyle w:val="TAL"/>
            </w:pPr>
            <w:r w:rsidRPr="00BD529F">
              <w:t>MO-LR-ShortCircuit-Indicator</w:t>
            </w:r>
          </w:p>
        </w:tc>
        <w:tc>
          <w:tcPr>
            <w:tcW w:w="5387" w:type="dxa"/>
          </w:tcPr>
          <w:p w14:paraId="74506223" w14:textId="77777777" w:rsidR="007736F9" w:rsidRPr="00BD529F" w:rsidRDefault="007736F9" w:rsidP="007736F9">
            <w:pPr>
              <w:pStyle w:val="TAL"/>
            </w:pPr>
            <w:r w:rsidRPr="00BD529F">
              <w:t>This bit, when set, indicates that the MO-LR short circuit feature is accepted by the UE, for periodic location reporting. This bit is applicable only when the message is sent over Lgd interface.</w:t>
            </w:r>
          </w:p>
        </w:tc>
      </w:tr>
      <w:tr w:rsidR="00221297" w:rsidRPr="00BD529F" w14:paraId="587C9941" w14:textId="77777777" w:rsidTr="007736F9">
        <w:trPr>
          <w:cantSplit/>
          <w:jc w:val="center"/>
        </w:trPr>
        <w:tc>
          <w:tcPr>
            <w:tcW w:w="993" w:type="dxa"/>
          </w:tcPr>
          <w:p w14:paraId="6FF43BAF" w14:textId="77777777" w:rsidR="00221297" w:rsidRPr="00BD529F" w:rsidRDefault="00221297" w:rsidP="007736F9">
            <w:pPr>
              <w:pStyle w:val="TAC"/>
            </w:pPr>
            <w:r w:rsidRPr="00BD529F">
              <w:t>2</w:t>
            </w:r>
          </w:p>
        </w:tc>
        <w:tc>
          <w:tcPr>
            <w:tcW w:w="1842" w:type="dxa"/>
          </w:tcPr>
          <w:p w14:paraId="07A29BAB" w14:textId="77777777" w:rsidR="00221297" w:rsidRPr="00BD529F" w:rsidRDefault="00221297" w:rsidP="007736F9">
            <w:pPr>
              <w:pStyle w:val="TAL"/>
            </w:pPr>
            <w:r w:rsidRPr="00BD529F">
              <w:t>Optimized-LCS-Proc-Performed</w:t>
            </w:r>
          </w:p>
        </w:tc>
        <w:tc>
          <w:tcPr>
            <w:tcW w:w="5387" w:type="dxa"/>
          </w:tcPr>
          <w:p w14:paraId="043AA29A" w14:textId="77777777" w:rsidR="00221297" w:rsidRPr="00BD529F" w:rsidRDefault="00221297" w:rsidP="007736F9">
            <w:pPr>
              <w:pStyle w:val="TAL"/>
            </w:pPr>
            <w:r w:rsidRPr="00BD529F">
              <w:t>This bit, when set, indicates that the combined MME/SGSN has performed the optimized LCS procedure to retrieve the location of the target UE. This bit is applicable only when the message is sent for the MT-LR procedure</w:t>
            </w:r>
            <w:r w:rsidR="007328FF" w:rsidRPr="00BD529F">
              <w:t xml:space="preserve"> over the Lgd interface</w:t>
            </w:r>
            <w:r w:rsidRPr="00BD529F">
              <w:t>.</w:t>
            </w:r>
          </w:p>
        </w:tc>
      </w:tr>
      <w:tr w:rsidR="00DF6196" w:rsidRPr="00BD529F" w14:paraId="340AD8A6" w14:textId="77777777" w:rsidTr="00B43DC9">
        <w:trPr>
          <w:cantSplit/>
          <w:jc w:val="center"/>
        </w:trPr>
        <w:tc>
          <w:tcPr>
            <w:tcW w:w="993" w:type="dxa"/>
          </w:tcPr>
          <w:p w14:paraId="3F102C01" w14:textId="77777777" w:rsidR="00DF6196" w:rsidRPr="00BD529F" w:rsidRDefault="00DF6196" w:rsidP="00B43DC9">
            <w:pPr>
              <w:pStyle w:val="TAC"/>
            </w:pPr>
            <w:r w:rsidRPr="00BD529F">
              <w:t>3</w:t>
            </w:r>
          </w:p>
        </w:tc>
        <w:tc>
          <w:tcPr>
            <w:tcW w:w="1842" w:type="dxa"/>
          </w:tcPr>
          <w:p w14:paraId="6A74F096" w14:textId="77777777" w:rsidR="00DF6196" w:rsidRPr="00BD529F" w:rsidRDefault="00DF6196" w:rsidP="00B43DC9">
            <w:pPr>
              <w:pStyle w:val="TAL"/>
            </w:pPr>
            <w:r w:rsidRPr="00BD529F">
              <w:t>UE-Transiently-Not-Reachable-Indicator</w:t>
            </w:r>
          </w:p>
        </w:tc>
        <w:tc>
          <w:tcPr>
            <w:tcW w:w="5387" w:type="dxa"/>
          </w:tcPr>
          <w:p w14:paraId="233E9C9C" w14:textId="77777777" w:rsidR="00DF6196" w:rsidRPr="00BD529F" w:rsidRDefault="00DF6196" w:rsidP="00B43DC9">
            <w:pPr>
              <w:pStyle w:val="TAL"/>
            </w:pPr>
            <w:r w:rsidRPr="00BD529F">
              <w:t xml:space="preserve">This bit, when set, indicates that the UE is transiently not reachable due to power saving (e.g. UE is in extended idle mode DRX or in Power Saving Mode), and that the location information will be returned in a subsequent Subscriber Location Report when the UE becomes reachable. </w:t>
            </w:r>
          </w:p>
        </w:tc>
      </w:tr>
      <w:tr w:rsidR="007736F9" w:rsidRPr="00BD529F" w14:paraId="186CBAF6" w14:textId="77777777" w:rsidTr="007736F9">
        <w:trPr>
          <w:cantSplit/>
          <w:jc w:val="center"/>
        </w:trPr>
        <w:tc>
          <w:tcPr>
            <w:tcW w:w="8222" w:type="dxa"/>
            <w:gridSpan w:val="3"/>
          </w:tcPr>
          <w:p w14:paraId="1F263930" w14:textId="77777777" w:rsidR="007736F9" w:rsidRPr="00BD529F" w:rsidRDefault="007736F9" w:rsidP="005B7690">
            <w:pPr>
              <w:pStyle w:val="TAN"/>
            </w:pPr>
            <w:r w:rsidRPr="005B7690">
              <w:t>NOTE1:</w:t>
            </w:r>
            <w:r w:rsidR="00BD529F" w:rsidRPr="005B7690">
              <w:tab/>
            </w:r>
            <w:r w:rsidRPr="005B7690">
              <w:t>Bits not defined in this table shall be cleared by the sending MME or SGSN and discarded by the receiving GMLC.</w:t>
            </w:r>
          </w:p>
        </w:tc>
      </w:tr>
    </w:tbl>
    <w:p w14:paraId="1E4D1EA6" w14:textId="77777777" w:rsidR="007736F9" w:rsidRPr="00BD529F" w:rsidRDefault="007736F9" w:rsidP="007736F9">
      <w:pPr>
        <w:rPr>
          <w:lang w:val="en-US"/>
        </w:rPr>
      </w:pPr>
    </w:p>
    <w:p w14:paraId="0F9D9163" w14:textId="77777777" w:rsidR="007736F9" w:rsidRPr="00BD529F" w:rsidRDefault="007736F9" w:rsidP="005B7690">
      <w:pPr>
        <w:pStyle w:val="Heading3"/>
      </w:pPr>
      <w:bookmarkStart w:id="238" w:name="_Toc19716132"/>
      <w:bookmarkStart w:id="239" w:name="_Toc136340778"/>
      <w:r w:rsidRPr="00BD529F">
        <w:t>7.4.54</w:t>
      </w:r>
      <w:r w:rsidRPr="00BD529F">
        <w:tab/>
        <w:t>Deferred-MT-LR-Data</w:t>
      </w:r>
      <w:bookmarkEnd w:id="238"/>
      <w:bookmarkEnd w:id="239"/>
    </w:p>
    <w:p w14:paraId="2ADF3698" w14:textId="77777777" w:rsidR="007736F9" w:rsidRPr="00BD529F" w:rsidRDefault="007736F9" w:rsidP="007736F9">
      <w:r w:rsidRPr="00BD529F">
        <w:t>The Deferred-MT-LR-Data AVP is of type Grouped.</w:t>
      </w:r>
    </w:p>
    <w:p w14:paraId="503E1E77" w14:textId="77777777" w:rsidR="007736F9" w:rsidRPr="00BD529F" w:rsidRDefault="007736F9" w:rsidP="007736F9">
      <w:r w:rsidRPr="00BD529F">
        <w:t>AVP format:</w:t>
      </w:r>
    </w:p>
    <w:p w14:paraId="7A238C60" w14:textId="77777777" w:rsidR="007736F9" w:rsidRPr="00BD529F" w:rsidRDefault="007736F9" w:rsidP="007736F9">
      <w:pPr>
        <w:ind w:left="568"/>
      </w:pPr>
      <w:bookmarkStart w:id="240" w:name="_PERM_MCCTEMPBM_CRPT15530328___2"/>
      <w:r w:rsidRPr="00BD529F">
        <w:t>Deferred-MT-LR-Data ::= &lt;AVP header: 2547 10415&gt;</w:t>
      </w:r>
    </w:p>
    <w:p w14:paraId="40CD3437" w14:textId="77777777" w:rsidR="007736F9" w:rsidRPr="00BD529F" w:rsidRDefault="007736F9" w:rsidP="007736F9">
      <w:pPr>
        <w:ind w:left="1988" w:firstLine="284"/>
        <w:rPr>
          <w:lang w:eastAsia="zh-CN"/>
        </w:rPr>
      </w:pPr>
      <w:bookmarkStart w:id="241" w:name="_PERM_MCCTEMPBM_CRPT15530329___2"/>
      <w:bookmarkEnd w:id="240"/>
      <w:r w:rsidRPr="00BD529F">
        <w:rPr>
          <w:lang w:eastAsia="zh-CN"/>
        </w:rPr>
        <w:t xml:space="preserve">{ </w:t>
      </w:r>
      <w:r w:rsidRPr="00BD529F">
        <w:rPr>
          <w:lang w:val="en-US"/>
        </w:rPr>
        <w:t>Deferred-Location-Type</w:t>
      </w:r>
      <w:r w:rsidRPr="00BD529F">
        <w:t xml:space="preserve"> </w:t>
      </w:r>
      <w:r w:rsidRPr="00BD529F">
        <w:rPr>
          <w:lang w:eastAsia="zh-CN"/>
        </w:rPr>
        <w:t>}</w:t>
      </w:r>
    </w:p>
    <w:p w14:paraId="1B58E6D8" w14:textId="77777777" w:rsidR="007736F9" w:rsidRPr="00BD529F" w:rsidRDefault="007736F9" w:rsidP="007736F9">
      <w:pPr>
        <w:ind w:left="1988" w:firstLine="284"/>
        <w:rPr>
          <w:lang w:eastAsia="zh-CN"/>
        </w:rPr>
      </w:pPr>
      <w:r w:rsidRPr="00BD529F">
        <w:rPr>
          <w:lang w:eastAsia="zh-CN"/>
        </w:rPr>
        <w:t>[ Termination-Cause ]</w:t>
      </w:r>
    </w:p>
    <w:p w14:paraId="3C9C9D2C" w14:textId="77777777" w:rsidR="007736F9" w:rsidRPr="00BD529F" w:rsidRDefault="007736F9" w:rsidP="007736F9">
      <w:pPr>
        <w:ind w:left="1988" w:firstLine="284"/>
      </w:pPr>
      <w:r w:rsidRPr="00BD529F">
        <w:rPr>
          <w:lang w:eastAsia="zh-CN"/>
        </w:rPr>
        <w:lastRenderedPageBreak/>
        <w:t>[ Serving-Node ]</w:t>
      </w:r>
    </w:p>
    <w:p w14:paraId="5F467D5F" w14:textId="77777777" w:rsidR="007736F9" w:rsidRPr="00BD529F" w:rsidRDefault="007736F9" w:rsidP="007736F9">
      <w:pPr>
        <w:ind w:left="1988" w:firstLine="284"/>
      </w:pPr>
      <w:r w:rsidRPr="00BD529F">
        <w:t>*[ AVP ]</w:t>
      </w:r>
    </w:p>
    <w:bookmarkEnd w:id="241"/>
    <w:p w14:paraId="2E447DEE" w14:textId="77777777" w:rsidR="007736F9" w:rsidRPr="00BD529F" w:rsidRDefault="007736F9" w:rsidP="007736F9">
      <w:r w:rsidRPr="00BD529F">
        <w:t>Serving-Node may be included only when the Termination-Cause is present indicating MT_LR_RESTART.</w:t>
      </w:r>
    </w:p>
    <w:p w14:paraId="149FD3D4" w14:textId="77777777" w:rsidR="007736F9" w:rsidRPr="00BD529F" w:rsidRDefault="007736F9" w:rsidP="007736F9">
      <w:r w:rsidRPr="00BD529F">
        <w:t>The Serving-Node refers to the node where the UE has moved to and shall be included, if available.</w:t>
      </w:r>
    </w:p>
    <w:p w14:paraId="528E209D" w14:textId="77777777" w:rsidR="007736F9" w:rsidRPr="00BD529F" w:rsidRDefault="007736F9" w:rsidP="005B7690">
      <w:pPr>
        <w:pStyle w:val="Heading3"/>
      </w:pPr>
      <w:bookmarkStart w:id="242" w:name="_Toc19716133"/>
      <w:bookmarkStart w:id="243" w:name="_Toc136340779"/>
      <w:r w:rsidRPr="00BD529F">
        <w:t>7.4.55</w:t>
      </w:r>
      <w:r w:rsidRPr="00BD529F">
        <w:tab/>
        <w:t>Termination-Cause</w:t>
      </w:r>
      <w:bookmarkEnd w:id="242"/>
      <w:bookmarkEnd w:id="243"/>
    </w:p>
    <w:p w14:paraId="31861482" w14:textId="77777777" w:rsidR="007736F9" w:rsidRPr="00BD529F" w:rsidRDefault="007736F9" w:rsidP="007736F9">
      <w:r w:rsidRPr="00BD529F">
        <w:t>The Termination-Cause AVP is of type Unsigned32. The following values are defined:</w:t>
      </w:r>
    </w:p>
    <w:p w14:paraId="7FCD8129" w14:textId="5F0C854E" w:rsidR="007736F9" w:rsidRPr="00BD529F" w:rsidRDefault="007736F9" w:rsidP="007736F9">
      <w:pPr>
        <w:pStyle w:val="B1"/>
      </w:pPr>
      <w:r w:rsidRPr="00BD529F">
        <w:t>"Normal"</w:t>
      </w:r>
      <w:r w:rsidR="00085C4C">
        <w:tab/>
      </w:r>
      <w:r w:rsidR="00BD529F">
        <w:tab/>
      </w:r>
      <w:r w:rsidRPr="00BD529F">
        <w:t>0</w:t>
      </w:r>
    </w:p>
    <w:p w14:paraId="09E0FC1B" w14:textId="33FA6271" w:rsidR="007736F9" w:rsidRPr="00BD529F" w:rsidRDefault="007736F9" w:rsidP="007736F9">
      <w:pPr>
        <w:pStyle w:val="B1"/>
      </w:pPr>
      <w:r w:rsidRPr="00BD529F">
        <w:t>"Error Undefined"</w:t>
      </w:r>
      <w:r w:rsidR="00085C4C">
        <w:tab/>
      </w:r>
      <w:r w:rsidRPr="00BD529F">
        <w:tab/>
        <w:t>1</w:t>
      </w:r>
    </w:p>
    <w:p w14:paraId="1734552D" w14:textId="2451C82A" w:rsidR="007736F9" w:rsidRPr="00BD529F" w:rsidRDefault="007736F9" w:rsidP="007736F9">
      <w:pPr>
        <w:pStyle w:val="B1"/>
      </w:pPr>
      <w:r w:rsidRPr="00BD529F">
        <w:t>"Internal Timeout"</w:t>
      </w:r>
      <w:r w:rsidR="00085C4C">
        <w:tab/>
      </w:r>
      <w:r w:rsidRPr="00BD529F">
        <w:tab/>
        <w:t>2</w:t>
      </w:r>
    </w:p>
    <w:p w14:paraId="4DB4701F" w14:textId="60FFFC30" w:rsidR="007736F9" w:rsidRPr="00BD529F" w:rsidRDefault="007736F9" w:rsidP="007736F9">
      <w:pPr>
        <w:pStyle w:val="B1"/>
      </w:pPr>
      <w:r w:rsidRPr="00BD529F">
        <w:t>"Congestion"</w:t>
      </w:r>
      <w:r w:rsidR="00085C4C">
        <w:tab/>
      </w:r>
      <w:r w:rsidR="00BD529F">
        <w:tab/>
      </w:r>
      <w:r w:rsidRPr="00BD529F">
        <w:t>3</w:t>
      </w:r>
    </w:p>
    <w:p w14:paraId="1E3E27C3" w14:textId="1A1D9603" w:rsidR="007736F9" w:rsidRPr="00BD529F" w:rsidRDefault="007736F9" w:rsidP="007736F9">
      <w:pPr>
        <w:pStyle w:val="B1"/>
      </w:pPr>
      <w:r w:rsidRPr="00BD529F">
        <w:t>"MT_LR_Restart"</w:t>
      </w:r>
      <w:r w:rsidR="00085C4C">
        <w:tab/>
      </w:r>
      <w:r w:rsidRPr="00BD529F">
        <w:tab/>
        <w:t>4</w:t>
      </w:r>
    </w:p>
    <w:p w14:paraId="518816CA" w14:textId="280443A4" w:rsidR="007736F9" w:rsidRPr="00BD529F" w:rsidRDefault="007736F9" w:rsidP="007736F9">
      <w:pPr>
        <w:pStyle w:val="B1"/>
      </w:pPr>
      <w:r w:rsidRPr="00BD529F">
        <w:t>"Privacy Violation"</w:t>
      </w:r>
      <w:r w:rsidR="00085C4C">
        <w:tab/>
      </w:r>
      <w:r w:rsidRPr="00BD529F">
        <w:tab/>
        <w:t>5</w:t>
      </w:r>
    </w:p>
    <w:p w14:paraId="6CDF3100" w14:textId="77777777" w:rsidR="007736F9" w:rsidRPr="00BD529F" w:rsidRDefault="007736F9" w:rsidP="007736F9">
      <w:pPr>
        <w:pStyle w:val="B1"/>
      </w:pPr>
      <w:r w:rsidRPr="00BD529F">
        <w:t>"Shape of Location Estimate Not Supported"</w:t>
      </w:r>
      <w:r w:rsidR="00BD529F">
        <w:tab/>
      </w:r>
      <w:r w:rsidRPr="00BD529F">
        <w:t>6</w:t>
      </w:r>
    </w:p>
    <w:p w14:paraId="4967C33D" w14:textId="0EC24773" w:rsidR="007736F9" w:rsidRPr="00BD529F" w:rsidRDefault="007736F9" w:rsidP="007736F9">
      <w:pPr>
        <w:pStyle w:val="B1"/>
      </w:pPr>
      <w:r w:rsidRPr="00BD529F">
        <w:t>"Subscriber Termination"</w:t>
      </w:r>
      <w:r w:rsidR="00085C4C">
        <w:tab/>
      </w:r>
      <w:r w:rsidRPr="00BD529F">
        <w:t>7</w:t>
      </w:r>
    </w:p>
    <w:p w14:paraId="2CB9C6EA" w14:textId="65DAD079" w:rsidR="007736F9" w:rsidRPr="00BD529F" w:rsidRDefault="007736F9" w:rsidP="007736F9">
      <w:pPr>
        <w:pStyle w:val="B1"/>
      </w:pPr>
      <w:r w:rsidRPr="00BD529F">
        <w:t>"UE Termination"</w:t>
      </w:r>
      <w:r w:rsidR="00085C4C">
        <w:tab/>
      </w:r>
      <w:r w:rsidRPr="00BD529F">
        <w:tab/>
        <w:t>8</w:t>
      </w:r>
    </w:p>
    <w:p w14:paraId="6E10CAFC" w14:textId="432E613B" w:rsidR="007736F9" w:rsidRPr="00BD529F" w:rsidRDefault="007736F9" w:rsidP="007736F9">
      <w:pPr>
        <w:pStyle w:val="B1"/>
      </w:pPr>
      <w:r w:rsidRPr="00BD529F">
        <w:t>"Network Termination"</w:t>
      </w:r>
      <w:r w:rsidR="00085C4C">
        <w:tab/>
      </w:r>
      <w:r w:rsidRPr="00BD529F">
        <w:t>9</w:t>
      </w:r>
    </w:p>
    <w:p w14:paraId="1548066F" w14:textId="77777777" w:rsidR="007736F9" w:rsidRPr="00BD529F" w:rsidRDefault="007736F9" w:rsidP="007736F9">
      <w:pPr>
        <w:rPr>
          <w:lang w:val="en-US"/>
        </w:rPr>
      </w:pPr>
      <w:r w:rsidRPr="00BD529F">
        <w:rPr>
          <w:lang w:val="en-US"/>
        </w:rPr>
        <w:t>"MT_LR_Restart" cause code shall be used to trigger the GMLC to restart the location procedure, either because the sending node knows that the terminal has moved under coverage of another SGSN</w:t>
      </w:r>
      <w:r w:rsidR="00DF6196" w:rsidRPr="00BD529F">
        <w:rPr>
          <w:lang w:val="en-US"/>
        </w:rPr>
        <w:t xml:space="preserve"> or MME</w:t>
      </w:r>
      <w:r w:rsidRPr="00BD529F">
        <w:rPr>
          <w:lang w:val="en-US"/>
        </w:rPr>
        <w:t>, or because the subscriber has been deregistered due to a Cancel Location received from HSS.</w:t>
      </w:r>
    </w:p>
    <w:p w14:paraId="072B7E8F" w14:textId="77777777" w:rsidR="007736F9" w:rsidRPr="00BD529F" w:rsidRDefault="007736F9" w:rsidP="007736F9">
      <w:pPr>
        <w:rPr>
          <w:lang w:val="en-US"/>
        </w:rPr>
      </w:pPr>
      <w:r w:rsidRPr="00BD529F">
        <w:rPr>
          <w:lang w:val="en-US"/>
        </w:rPr>
        <w:t>Any unrecognized value of Termination-Cause shall be treated the same as value 1 ("Error Undefined").</w:t>
      </w:r>
    </w:p>
    <w:p w14:paraId="2AA2EA33" w14:textId="77777777" w:rsidR="007736F9" w:rsidRPr="00BD529F" w:rsidRDefault="007736F9" w:rsidP="005B7690">
      <w:pPr>
        <w:pStyle w:val="Heading3"/>
      </w:pPr>
      <w:bookmarkStart w:id="244" w:name="_Toc136340780"/>
      <w:r w:rsidRPr="005B7690">
        <w:t>7.4.56</w:t>
      </w:r>
      <w:r w:rsidRPr="005B7690">
        <w:tab/>
        <w:t>LRA-Flags</w:t>
      </w:r>
      <w:bookmarkEnd w:id="244"/>
    </w:p>
    <w:p w14:paraId="46FF6D7C" w14:textId="77777777" w:rsidR="007736F9" w:rsidRPr="00BD529F" w:rsidRDefault="007736F9" w:rsidP="007736F9">
      <w:r w:rsidRPr="00BD529F">
        <w:t>The LRA-Flags AVP is of type Unsigned32 and it shall contain a bit mask. The meaning of the bits shall be as defined in table 7.4.56/1:</w:t>
      </w:r>
    </w:p>
    <w:p w14:paraId="50180869" w14:textId="77777777" w:rsidR="007736F9" w:rsidRPr="00BD529F" w:rsidRDefault="007736F9" w:rsidP="0083280F">
      <w:pPr>
        <w:pStyle w:val="TH"/>
      </w:pPr>
      <w:r w:rsidRPr="00BD529F">
        <w:t>Table 7.4.56/1: LRA-Flags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1364F79C" w14:textId="77777777" w:rsidTr="007736F9">
        <w:trPr>
          <w:cantSplit/>
          <w:jc w:val="center"/>
        </w:trPr>
        <w:tc>
          <w:tcPr>
            <w:tcW w:w="993" w:type="dxa"/>
          </w:tcPr>
          <w:p w14:paraId="4507803B" w14:textId="77777777" w:rsidR="007736F9" w:rsidRPr="00BD529F" w:rsidRDefault="007736F9" w:rsidP="00CC491D">
            <w:pPr>
              <w:pStyle w:val="TAH"/>
            </w:pPr>
            <w:r w:rsidRPr="00CC491D">
              <w:t>Bit</w:t>
            </w:r>
          </w:p>
        </w:tc>
        <w:tc>
          <w:tcPr>
            <w:tcW w:w="1842" w:type="dxa"/>
          </w:tcPr>
          <w:p w14:paraId="4BCF3A57" w14:textId="77777777" w:rsidR="007736F9" w:rsidRPr="00BD529F" w:rsidRDefault="007736F9" w:rsidP="00CC491D">
            <w:pPr>
              <w:pStyle w:val="TAH"/>
            </w:pPr>
            <w:r w:rsidRPr="00CC491D">
              <w:t>Name</w:t>
            </w:r>
          </w:p>
        </w:tc>
        <w:tc>
          <w:tcPr>
            <w:tcW w:w="5387" w:type="dxa"/>
          </w:tcPr>
          <w:p w14:paraId="67FDEC73"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79448AC5" w14:textId="77777777" w:rsidTr="007736F9">
        <w:trPr>
          <w:cantSplit/>
          <w:jc w:val="center"/>
        </w:trPr>
        <w:tc>
          <w:tcPr>
            <w:tcW w:w="993" w:type="dxa"/>
          </w:tcPr>
          <w:p w14:paraId="237BCA81" w14:textId="77777777" w:rsidR="007736F9" w:rsidRPr="00BD529F" w:rsidRDefault="007736F9" w:rsidP="007736F9">
            <w:pPr>
              <w:pStyle w:val="TAC"/>
            </w:pPr>
            <w:r w:rsidRPr="00BD529F">
              <w:t>0</w:t>
            </w:r>
          </w:p>
        </w:tc>
        <w:tc>
          <w:tcPr>
            <w:tcW w:w="1842" w:type="dxa"/>
          </w:tcPr>
          <w:p w14:paraId="5F147E7E" w14:textId="77777777" w:rsidR="007736F9" w:rsidRPr="00BD529F" w:rsidRDefault="007736F9" w:rsidP="007736F9">
            <w:pPr>
              <w:pStyle w:val="TAL"/>
            </w:pPr>
            <w:r w:rsidRPr="00BD529F">
              <w:t>MO-LR-ShortCircuit-Indicator</w:t>
            </w:r>
          </w:p>
        </w:tc>
        <w:tc>
          <w:tcPr>
            <w:tcW w:w="5387" w:type="dxa"/>
          </w:tcPr>
          <w:p w14:paraId="30459A7D" w14:textId="77777777" w:rsidR="007736F9" w:rsidRPr="00BD529F" w:rsidRDefault="007736F9" w:rsidP="007736F9">
            <w:pPr>
              <w:pStyle w:val="TAL"/>
            </w:pPr>
            <w:r w:rsidRPr="00BD529F">
              <w:t>This bit, when set, indicates that the MO-LR short circuit feature is used for obtaining location estimate. This bit is applicable only when the message is sent over Lgd interface.</w:t>
            </w:r>
          </w:p>
        </w:tc>
      </w:tr>
      <w:tr w:rsidR="007736F9" w:rsidRPr="00BD529F" w14:paraId="0C2A6F10" w14:textId="77777777" w:rsidTr="007736F9">
        <w:trPr>
          <w:cantSplit/>
          <w:jc w:val="center"/>
        </w:trPr>
        <w:tc>
          <w:tcPr>
            <w:tcW w:w="8222" w:type="dxa"/>
            <w:gridSpan w:val="3"/>
          </w:tcPr>
          <w:p w14:paraId="558C8DD8" w14:textId="77777777" w:rsidR="007736F9" w:rsidRPr="00BD529F" w:rsidRDefault="007736F9" w:rsidP="005B7690">
            <w:pPr>
              <w:pStyle w:val="TAN"/>
            </w:pPr>
            <w:r w:rsidRPr="005B7690">
              <w:t>NOTE1:</w:t>
            </w:r>
            <w:r w:rsidR="00BD529F" w:rsidRPr="005B7690">
              <w:tab/>
            </w:r>
            <w:r w:rsidRPr="005B7690">
              <w:t>Bits not defined in this table shall be cleared by the sending GMLC and discarded by the receiving MME or SGSN.</w:t>
            </w:r>
          </w:p>
        </w:tc>
      </w:tr>
    </w:tbl>
    <w:p w14:paraId="52F37940" w14:textId="77777777" w:rsidR="007736F9" w:rsidRPr="00BD529F" w:rsidRDefault="007736F9" w:rsidP="007A4401"/>
    <w:p w14:paraId="617F6E2E" w14:textId="77777777" w:rsidR="0083254D" w:rsidRPr="00BD529F" w:rsidRDefault="0083254D" w:rsidP="005B7690">
      <w:pPr>
        <w:pStyle w:val="Heading3"/>
      </w:pPr>
      <w:bookmarkStart w:id="245" w:name="_Toc19716134"/>
      <w:bookmarkStart w:id="246" w:name="_Toc136340781"/>
      <w:r w:rsidRPr="00BD529F">
        <w:t>7.4.57</w:t>
      </w:r>
      <w:r w:rsidR="00BD529F">
        <w:tab/>
      </w:r>
      <w:r w:rsidRPr="00BD529F">
        <w:t>ESMLC-Cell-Info</w:t>
      </w:r>
      <w:bookmarkEnd w:id="245"/>
      <w:bookmarkEnd w:id="246"/>
    </w:p>
    <w:p w14:paraId="70B2C40F" w14:textId="77777777" w:rsidR="0083254D" w:rsidRPr="00BD529F" w:rsidRDefault="0083254D" w:rsidP="0083254D">
      <w:r w:rsidRPr="00BD529F">
        <w:t>The ESMLC-Cell-Info AVP is of type Grouped.</w:t>
      </w:r>
    </w:p>
    <w:p w14:paraId="15185C21" w14:textId="77777777" w:rsidR="0083254D" w:rsidRPr="00BD529F" w:rsidRDefault="0083254D" w:rsidP="0083254D">
      <w:r w:rsidRPr="00BD529F">
        <w:t>AVP format:</w:t>
      </w:r>
    </w:p>
    <w:p w14:paraId="62930805" w14:textId="77777777" w:rsidR="0083254D" w:rsidRPr="00BD529F" w:rsidRDefault="0083254D" w:rsidP="0083254D">
      <w:pPr>
        <w:ind w:left="568"/>
      </w:pPr>
      <w:bookmarkStart w:id="247" w:name="_PERM_MCCTEMPBM_CRPT15530333___2"/>
      <w:r w:rsidRPr="00BD529F">
        <w:t>ESMLC-Cell-Info ::= &lt;AVP header: 2552 10415&gt;</w:t>
      </w:r>
    </w:p>
    <w:p w14:paraId="63530015" w14:textId="30D82093" w:rsidR="0083254D" w:rsidRPr="00BD529F" w:rsidRDefault="0083254D" w:rsidP="005B7690">
      <w:pPr>
        <w:ind w:left="2556"/>
      </w:pPr>
      <w:bookmarkStart w:id="248" w:name="_PERM_MCCTEMPBM_CRPT15530334___2"/>
      <w:bookmarkEnd w:id="247"/>
      <w:r w:rsidRPr="00BD529F">
        <w:rPr>
          <w:rFonts w:hint="eastAsia"/>
          <w:lang w:eastAsia="zh-CN"/>
        </w:rPr>
        <w:t xml:space="preserve">[ </w:t>
      </w:r>
      <w:r w:rsidRPr="00BD529F">
        <w:rPr>
          <w:lang w:eastAsia="zh-CN"/>
        </w:rPr>
        <w:t>ECGI</w:t>
      </w:r>
      <w:r w:rsidRPr="00BD529F">
        <w:rPr>
          <w:rFonts w:hint="eastAsia"/>
          <w:lang w:eastAsia="zh-CN"/>
        </w:rPr>
        <w:t xml:space="preserve"> ]</w:t>
      </w:r>
      <w:r w:rsidRPr="00BD529F">
        <w:rPr>
          <w:rFonts w:hint="eastAsia"/>
          <w:lang w:eastAsia="zh-CN"/>
        </w:rPr>
        <w:br/>
      </w:r>
      <w:r w:rsidRPr="00BD529F">
        <w:rPr>
          <w:lang w:val="en-US"/>
        </w:rPr>
        <w:t>[ Cell-Portion-ID ]</w:t>
      </w:r>
      <w:r w:rsidRPr="00BD529F">
        <w:rPr>
          <w:lang w:val="en-US"/>
        </w:rPr>
        <w:br/>
      </w:r>
      <w:r w:rsidRPr="00BD529F">
        <w:t>*[ AVP ]</w:t>
      </w:r>
      <w:bookmarkStart w:id="249" w:name="_PERM_MCCTEMPBM_CRPT15530335___2"/>
      <w:bookmarkEnd w:id="248"/>
    </w:p>
    <w:p w14:paraId="02371161" w14:textId="77777777" w:rsidR="0083254D" w:rsidRPr="00BD529F" w:rsidRDefault="0083254D" w:rsidP="005B7690">
      <w:pPr>
        <w:pStyle w:val="Heading3"/>
      </w:pPr>
      <w:bookmarkStart w:id="250" w:name="_Toc19716135"/>
      <w:bookmarkStart w:id="251" w:name="_Toc136340782"/>
      <w:bookmarkEnd w:id="249"/>
      <w:r w:rsidRPr="00BD529F">
        <w:lastRenderedPageBreak/>
        <w:t>7.4.58</w:t>
      </w:r>
      <w:r w:rsidRPr="00BD529F">
        <w:tab/>
        <w:t>Cell-Portion-ID</w:t>
      </w:r>
      <w:bookmarkEnd w:id="250"/>
      <w:bookmarkEnd w:id="251"/>
    </w:p>
    <w:p w14:paraId="15A2715C" w14:textId="77777777" w:rsidR="0083254D" w:rsidRPr="00BD529F" w:rsidRDefault="0097495A" w:rsidP="007A4401">
      <w:r w:rsidRPr="00BD529F">
        <w:t xml:space="preserve">The Cell-Portion-ID AVP is of type Unsigned32. It indicates the current Cell Portion location of the target </w:t>
      </w:r>
      <w:r w:rsidRPr="00BD529F">
        <w:rPr>
          <w:rFonts w:hint="eastAsia"/>
          <w:lang w:eastAsia="zh-CN"/>
        </w:rPr>
        <w:t>UE</w:t>
      </w:r>
      <w:r w:rsidRPr="00BD529F">
        <w:rPr>
          <w:lang w:eastAsia="zh-CN"/>
        </w:rPr>
        <w:t xml:space="preserve"> as provided by the E-SMLC. </w:t>
      </w:r>
      <w:r w:rsidRPr="00BD529F">
        <w:t xml:space="preserve">It shall contain the value of the </w:t>
      </w:r>
      <w:r w:rsidRPr="00BD529F">
        <w:rPr>
          <w:lang w:val="en-US" w:eastAsia="zh-CN"/>
        </w:rPr>
        <w:t>"Cell Portion ID"</w:t>
      </w:r>
      <w:r w:rsidRPr="00BD529F">
        <w:t xml:space="preserve"> Information Element as defined in 3GPP TS 29.171 [7].</w:t>
      </w:r>
    </w:p>
    <w:p w14:paraId="13E395F7" w14:textId="77777777" w:rsidR="007D3D63" w:rsidRPr="00BD529F" w:rsidRDefault="007D3D63" w:rsidP="005B7690">
      <w:pPr>
        <w:pStyle w:val="Heading3"/>
      </w:pPr>
      <w:bookmarkStart w:id="252" w:name="_Toc19716136"/>
      <w:bookmarkStart w:id="253" w:name="_Toc136340783"/>
      <w:r w:rsidRPr="00BD529F">
        <w:t>7.4.59</w:t>
      </w:r>
      <w:r w:rsidRPr="00BD529F">
        <w:tab/>
        <w:t>1xRTT-RCID</w:t>
      </w:r>
      <w:bookmarkEnd w:id="252"/>
      <w:bookmarkEnd w:id="253"/>
    </w:p>
    <w:p w14:paraId="1CFCF069" w14:textId="77777777" w:rsidR="007D3D63" w:rsidRPr="00BD529F" w:rsidRDefault="007D3D63" w:rsidP="007D3D63">
      <w:r w:rsidRPr="00BD529F">
        <w:t xml:space="preserve">The </w:t>
      </w:r>
      <w:r w:rsidRPr="00BD529F">
        <w:rPr>
          <w:lang w:val="en-US"/>
        </w:rPr>
        <w:t>1xRTT-RCID</w:t>
      </w:r>
      <w:r w:rsidRPr="00BD529F">
        <w:t xml:space="preserve"> AVP is of type OctetString. It indicates the </w:t>
      </w:r>
      <w:r w:rsidRPr="00BD529F">
        <w:rPr>
          <w:lang w:eastAsia="ja-JP"/>
        </w:rPr>
        <w:t>1xRTT</w:t>
      </w:r>
      <w:r w:rsidRPr="00BD529F">
        <w:t xml:space="preserve"> </w:t>
      </w:r>
      <w:r w:rsidRPr="00BD529F">
        <w:rPr>
          <w:rFonts w:hint="eastAsia"/>
          <w:lang w:eastAsia="ko-KR"/>
        </w:rPr>
        <w:t xml:space="preserve">Reference </w:t>
      </w:r>
      <w:r w:rsidRPr="00BD529F">
        <w:rPr>
          <w:lang w:eastAsia="ko-KR"/>
        </w:rPr>
        <w:t xml:space="preserve">Cell Id that consists of a Cell Identification Discriminator and a Cell Identification and shall be formatted according to octets 3 through the end of the Cell Identifier element defined in </w:t>
      </w:r>
      <w:r w:rsidR="002C06CD">
        <w:rPr>
          <w:lang w:eastAsia="ko-KR"/>
        </w:rPr>
        <w:t>clause</w:t>
      </w:r>
      <w:r w:rsidRPr="00BD529F">
        <w:rPr>
          <w:lang w:eastAsia="ko-KR"/>
        </w:rPr>
        <w:t xml:space="preserve"> 4.2.17 in 3GPP2 A.S0014-D [22]. The allowable cell discriminator values are "0000 0010", and "0000 0111"</w:t>
      </w:r>
      <w:r w:rsidRPr="00BD529F">
        <w:t>.</w:t>
      </w:r>
    </w:p>
    <w:p w14:paraId="2E9FB128" w14:textId="77777777" w:rsidR="00DF6196" w:rsidRPr="00BD529F" w:rsidRDefault="00DF6196" w:rsidP="005B7690">
      <w:pPr>
        <w:pStyle w:val="Heading3"/>
      </w:pPr>
      <w:bookmarkStart w:id="254" w:name="_Toc19716137"/>
      <w:bookmarkStart w:id="255" w:name="_Toc136340784"/>
      <w:r w:rsidRPr="00BD529F">
        <w:t>7.4.60</w:t>
      </w:r>
      <w:r w:rsidRPr="00BD529F">
        <w:tab/>
        <w:t>Delayed-Location-Reporting-Data</w:t>
      </w:r>
      <w:bookmarkEnd w:id="254"/>
      <w:bookmarkEnd w:id="255"/>
    </w:p>
    <w:p w14:paraId="3F5C0A2C" w14:textId="77777777" w:rsidR="00DF6196" w:rsidRPr="00BD529F" w:rsidRDefault="00DF6196" w:rsidP="00DF6196">
      <w:r w:rsidRPr="00BD529F">
        <w:t>The Delayed-Location-Reporting-Data AVP is of type Grouped.</w:t>
      </w:r>
    </w:p>
    <w:p w14:paraId="48FF0E21" w14:textId="77777777" w:rsidR="00DF6196" w:rsidRPr="00BD529F" w:rsidRDefault="00DF6196" w:rsidP="00DF6196">
      <w:r w:rsidRPr="00BD529F">
        <w:t>AVP format:</w:t>
      </w:r>
    </w:p>
    <w:p w14:paraId="7BCDE126" w14:textId="77777777" w:rsidR="00DF6196" w:rsidRPr="00BD529F" w:rsidRDefault="00DF6196" w:rsidP="00DF6196">
      <w:pPr>
        <w:ind w:left="568"/>
      </w:pPr>
      <w:bookmarkStart w:id="256" w:name="_PERM_MCCTEMPBM_CRPT15530336___2"/>
      <w:r w:rsidRPr="00BD529F">
        <w:t>Delayed-Location-Reporting-Data ::= &lt;AVP header:</w:t>
      </w:r>
      <w:r w:rsidR="00883E4F" w:rsidRPr="00BD529F">
        <w:t xml:space="preserve"> 2555</w:t>
      </w:r>
      <w:r w:rsidR="007B7CBC" w:rsidRPr="00BD529F">
        <w:t xml:space="preserve"> 10415</w:t>
      </w:r>
      <w:r w:rsidRPr="00BD529F">
        <w:t>&gt;</w:t>
      </w:r>
    </w:p>
    <w:p w14:paraId="244374DA" w14:textId="77777777" w:rsidR="00DF6196" w:rsidRPr="00BD529F" w:rsidRDefault="00DF6196" w:rsidP="00DF6196">
      <w:pPr>
        <w:ind w:left="1988" w:firstLine="284"/>
        <w:rPr>
          <w:lang w:eastAsia="zh-CN"/>
        </w:rPr>
      </w:pPr>
      <w:bookmarkStart w:id="257" w:name="_PERM_MCCTEMPBM_CRPT15530337___2"/>
      <w:bookmarkEnd w:id="256"/>
      <w:r w:rsidRPr="00BD529F">
        <w:rPr>
          <w:lang w:eastAsia="zh-CN"/>
        </w:rPr>
        <w:t xml:space="preserve"> [ Termination-Cause ]</w:t>
      </w:r>
    </w:p>
    <w:p w14:paraId="4AE6A763" w14:textId="77777777" w:rsidR="00DF6196" w:rsidRPr="00BD529F" w:rsidRDefault="00DF6196" w:rsidP="00DF6196">
      <w:pPr>
        <w:ind w:left="1988" w:firstLine="284"/>
      </w:pPr>
      <w:r w:rsidRPr="00BD529F">
        <w:rPr>
          <w:lang w:eastAsia="zh-CN"/>
        </w:rPr>
        <w:t>[ Serving-Node ]</w:t>
      </w:r>
    </w:p>
    <w:p w14:paraId="0DB052CA" w14:textId="77777777" w:rsidR="00DF6196" w:rsidRPr="00BD529F" w:rsidRDefault="00DF6196" w:rsidP="00DF6196">
      <w:pPr>
        <w:ind w:left="1988" w:firstLine="284"/>
      </w:pPr>
      <w:r w:rsidRPr="00BD529F">
        <w:t>*[ AVP ]</w:t>
      </w:r>
    </w:p>
    <w:bookmarkEnd w:id="257"/>
    <w:p w14:paraId="4064D059" w14:textId="77777777" w:rsidR="00DF6196" w:rsidRPr="00BD529F" w:rsidRDefault="00DF6196" w:rsidP="00DF6196">
      <w:r w:rsidRPr="00BD529F">
        <w:t>Serving-Node may be included only when the Termination-Cause is present indicating MT_LR_RESTART.</w:t>
      </w:r>
    </w:p>
    <w:p w14:paraId="7699AC50" w14:textId="77777777" w:rsidR="007D3D63" w:rsidRPr="00BD529F" w:rsidRDefault="00DF6196" w:rsidP="007A4401">
      <w:r w:rsidRPr="00BD529F">
        <w:t>The Serving-Node refers to the node where the UE has moved to and shall be included, if available.</w:t>
      </w:r>
    </w:p>
    <w:p w14:paraId="00746BEF" w14:textId="77777777" w:rsidR="00037A6B" w:rsidRPr="00BD529F" w:rsidRDefault="00037A6B" w:rsidP="005B7690">
      <w:pPr>
        <w:pStyle w:val="Heading3"/>
      </w:pPr>
      <w:bookmarkStart w:id="258" w:name="_Toc19716138"/>
      <w:bookmarkStart w:id="259" w:name="_Toc136340785"/>
      <w:r w:rsidRPr="00BD529F">
        <w:t>7.4.61</w:t>
      </w:r>
      <w:r w:rsidRPr="00BD529F">
        <w:tab/>
        <w:t>Civic-Address</w:t>
      </w:r>
      <w:bookmarkEnd w:id="258"/>
      <w:bookmarkEnd w:id="259"/>
    </w:p>
    <w:p w14:paraId="0D5D4E79" w14:textId="77777777" w:rsidR="00037A6B" w:rsidRPr="00BD529F" w:rsidRDefault="00037A6B" w:rsidP="007A4401">
      <w:r w:rsidRPr="00BD529F">
        <w:t xml:space="preserve">The Civic-Address AVP is of type UTF8String. It contains the XML document carried in the </w:t>
      </w:r>
      <w:r w:rsidRPr="00BD529F">
        <w:rPr>
          <w:lang w:eastAsia="zh-CN"/>
        </w:rPr>
        <w:t>"</w:t>
      </w:r>
      <w:r w:rsidRPr="00BD529F">
        <w:t>Civic Address</w:t>
      </w:r>
      <w:r w:rsidRPr="00BD529F">
        <w:rPr>
          <w:lang w:eastAsia="zh-CN"/>
        </w:rPr>
        <w:t>"</w:t>
      </w:r>
      <w:r w:rsidRPr="00BD529F">
        <w:t xml:space="preserve"> Information Element as defined in 3GPP TS 29.171 [7].</w:t>
      </w:r>
    </w:p>
    <w:p w14:paraId="4F983699" w14:textId="77777777" w:rsidR="00037A6B" w:rsidRPr="00BD529F" w:rsidRDefault="00037A6B" w:rsidP="005B7690">
      <w:pPr>
        <w:pStyle w:val="Heading3"/>
      </w:pPr>
      <w:bookmarkStart w:id="260" w:name="_Toc19716139"/>
      <w:bookmarkStart w:id="261" w:name="_Toc136340786"/>
      <w:r w:rsidRPr="00BD529F">
        <w:t>7.4.62</w:t>
      </w:r>
      <w:r w:rsidRPr="00BD529F">
        <w:tab/>
        <w:t>Barometric-Pressure</w:t>
      </w:r>
      <w:bookmarkEnd w:id="260"/>
      <w:bookmarkEnd w:id="261"/>
    </w:p>
    <w:p w14:paraId="1D736B3B" w14:textId="77777777" w:rsidR="00037A6B" w:rsidRPr="00BD529F" w:rsidRDefault="00037A6B" w:rsidP="00037A6B">
      <w:r w:rsidRPr="00BD529F">
        <w:t xml:space="preserve">The Barometric-Pressure AVP is of type Unsigned32. It contains the </w:t>
      </w:r>
      <w:r w:rsidRPr="00BD529F">
        <w:rPr>
          <w:lang w:eastAsia="zh-CN"/>
        </w:rPr>
        <w:t>"</w:t>
      </w:r>
      <w:r w:rsidRPr="00BD529F">
        <w:t>Barometric Pressure</w:t>
      </w:r>
      <w:r w:rsidRPr="00BD529F">
        <w:rPr>
          <w:lang w:eastAsia="zh-CN"/>
        </w:rPr>
        <w:t>"</w:t>
      </w:r>
      <w:r w:rsidRPr="00BD529F">
        <w:t xml:space="preserve"> Information Element as defined in 3GPP TS 29.171 [7].</w:t>
      </w:r>
    </w:p>
    <w:p w14:paraId="6FE577EB" w14:textId="77777777" w:rsidR="00037A6B" w:rsidRPr="00BD529F" w:rsidRDefault="00037A6B" w:rsidP="005B7690">
      <w:pPr>
        <w:pStyle w:val="Heading3"/>
      </w:pPr>
      <w:bookmarkStart w:id="262" w:name="_Toc19716140"/>
      <w:bookmarkStart w:id="263" w:name="_Toc136340787"/>
      <w:r w:rsidRPr="00BD529F">
        <w:t>7.4.63</w:t>
      </w:r>
      <w:r w:rsidRPr="00BD529F">
        <w:tab/>
        <w:t>UTRAN-Additional-Positioning-Data</w:t>
      </w:r>
      <w:bookmarkEnd w:id="262"/>
      <w:bookmarkEnd w:id="263"/>
    </w:p>
    <w:p w14:paraId="51366922" w14:textId="77777777" w:rsidR="00037A6B" w:rsidRPr="00BD529F" w:rsidRDefault="00037A6B" w:rsidP="007A4401">
      <w:r w:rsidRPr="00BD529F">
        <w:t xml:space="preserve">The UTRAN-Additional-Positioning-Data AVP is of type OctetString. It contains the </w:t>
      </w:r>
      <w:r w:rsidRPr="00BD529F">
        <w:rPr>
          <w:lang w:eastAsia="zh-CN"/>
        </w:rPr>
        <w:t>"</w:t>
      </w:r>
      <w:r w:rsidRPr="00BD529F">
        <w:t>UTRAN Additional Positioning Data</w:t>
      </w:r>
      <w:r w:rsidRPr="00BD529F">
        <w:rPr>
          <w:lang w:eastAsia="zh-CN"/>
        </w:rPr>
        <w:t>"</w:t>
      </w:r>
      <w:r w:rsidRPr="00BD529F">
        <w:t xml:space="preserve"> Information Element as defined in 3GPP 25.413 [21].</w:t>
      </w:r>
    </w:p>
    <w:p w14:paraId="2F6C1372" w14:textId="77777777" w:rsidR="007328FF" w:rsidRPr="00BD529F" w:rsidRDefault="007328FF" w:rsidP="005B7690">
      <w:pPr>
        <w:pStyle w:val="Heading3"/>
      </w:pPr>
      <w:bookmarkStart w:id="264" w:name="_Toc136340788"/>
      <w:r w:rsidRPr="005B7690">
        <w:t>7.4</w:t>
      </w:r>
      <w:r w:rsidR="009137CB" w:rsidRPr="005B7690">
        <w:t>.64</w:t>
      </w:r>
      <w:r w:rsidRPr="005B7690">
        <w:tab/>
        <w:t>Motion-Event-Info</w:t>
      </w:r>
      <w:bookmarkEnd w:id="264"/>
    </w:p>
    <w:p w14:paraId="6032CAF0" w14:textId="77777777" w:rsidR="007328FF" w:rsidRPr="00BD529F" w:rsidRDefault="007328FF" w:rsidP="007328FF">
      <w:r w:rsidRPr="00BD529F">
        <w:t>The Motion-Event-Info AVP is of type Grouped.</w:t>
      </w:r>
    </w:p>
    <w:p w14:paraId="17A040D1" w14:textId="77777777" w:rsidR="007328FF" w:rsidRPr="00BD529F" w:rsidRDefault="007328FF" w:rsidP="007328FF">
      <w:r w:rsidRPr="00BD529F">
        <w:t>AVP format:</w:t>
      </w:r>
    </w:p>
    <w:p w14:paraId="79E34D6A" w14:textId="77777777" w:rsidR="007328FF" w:rsidRPr="00BD529F" w:rsidRDefault="007328FF" w:rsidP="007328FF">
      <w:pPr>
        <w:ind w:left="568"/>
      </w:pPr>
      <w:bookmarkStart w:id="265" w:name="_PERM_MCCTEMPBM_CRPT15530339___2"/>
      <w:r w:rsidRPr="00BD529F">
        <w:t>Motion-Event-Info ::= &lt;AVP header:</w:t>
      </w:r>
      <w:r w:rsidR="009137CB" w:rsidRPr="00BD529F">
        <w:t xml:space="preserve"> 2559</w:t>
      </w:r>
      <w:r w:rsidRPr="00BD529F">
        <w:t xml:space="preserve"> 10415&gt;</w:t>
      </w:r>
    </w:p>
    <w:p w14:paraId="201DE441" w14:textId="77777777" w:rsidR="007328FF" w:rsidRPr="00BD529F" w:rsidRDefault="007328FF" w:rsidP="007328FF">
      <w:pPr>
        <w:ind w:left="2160" w:firstLine="360"/>
      </w:pPr>
      <w:bookmarkStart w:id="266" w:name="_PERM_MCCTEMPBM_CRPT15530340___2"/>
      <w:bookmarkEnd w:id="265"/>
      <w:r w:rsidRPr="00BD529F">
        <w:rPr>
          <w:lang w:eastAsia="zh-CN"/>
        </w:rPr>
        <w:t xml:space="preserve">{ </w:t>
      </w:r>
      <w:r w:rsidRPr="00BD529F">
        <w:t xml:space="preserve">Linear-Distance </w:t>
      </w:r>
      <w:r w:rsidRPr="00BD529F">
        <w:rPr>
          <w:lang w:eastAsia="zh-CN"/>
        </w:rPr>
        <w:t>}</w:t>
      </w:r>
    </w:p>
    <w:p w14:paraId="35CA581F" w14:textId="77777777" w:rsidR="007328FF" w:rsidRPr="00BD529F" w:rsidRDefault="007328FF" w:rsidP="007328FF">
      <w:pPr>
        <w:ind w:left="2160" w:firstLine="360"/>
      </w:pPr>
      <w:r w:rsidRPr="00BD529F">
        <w:t>[ Occurrence-Info ]</w:t>
      </w:r>
    </w:p>
    <w:p w14:paraId="2EA3742E" w14:textId="77777777" w:rsidR="007328FF" w:rsidRPr="00BD529F" w:rsidRDefault="007328FF" w:rsidP="007328FF">
      <w:pPr>
        <w:ind w:left="2160" w:firstLine="360"/>
      </w:pPr>
      <w:r w:rsidRPr="00BD529F">
        <w:t>[ Interval-Time ]</w:t>
      </w:r>
    </w:p>
    <w:p w14:paraId="4FACD729" w14:textId="77777777" w:rsidR="007328FF" w:rsidRPr="00BD529F" w:rsidRDefault="007328FF" w:rsidP="007328FF">
      <w:pPr>
        <w:ind w:left="2160" w:firstLine="360"/>
      </w:pPr>
      <w:r w:rsidRPr="00BD529F">
        <w:t>[ Maximum-Interval ]</w:t>
      </w:r>
    </w:p>
    <w:p w14:paraId="34C7208E" w14:textId="77777777" w:rsidR="007328FF" w:rsidRPr="00BD529F" w:rsidRDefault="007328FF" w:rsidP="007328FF">
      <w:pPr>
        <w:ind w:left="2160" w:firstLine="360"/>
      </w:pPr>
      <w:r w:rsidRPr="00BD529F">
        <w:lastRenderedPageBreak/>
        <w:t>[ Sampling-Interval ]</w:t>
      </w:r>
    </w:p>
    <w:p w14:paraId="5638A733" w14:textId="77777777" w:rsidR="007328FF" w:rsidRPr="00BD529F" w:rsidRDefault="007328FF" w:rsidP="007328FF">
      <w:pPr>
        <w:ind w:left="2160" w:firstLine="360"/>
      </w:pPr>
      <w:r w:rsidRPr="00BD529F">
        <w:t>[ Reporting-Duration ]</w:t>
      </w:r>
    </w:p>
    <w:p w14:paraId="56733188" w14:textId="77777777" w:rsidR="007328FF" w:rsidRPr="00BD529F" w:rsidRDefault="007328FF" w:rsidP="007328FF">
      <w:pPr>
        <w:ind w:left="2160" w:firstLine="360"/>
      </w:pPr>
      <w:r w:rsidRPr="00BD529F">
        <w:t>[ Reporting-Location-Requirements ]</w:t>
      </w:r>
    </w:p>
    <w:p w14:paraId="1C401EBA" w14:textId="77777777" w:rsidR="007328FF" w:rsidRPr="00BD529F" w:rsidRDefault="007328FF" w:rsidP="007328FF">
      <w:pPr>
        <w:ind w:left="2160" w:firstLine="360"/>
      </w:pPr>
      <w:r w:rsidRPr="00BD529F">
        <w:t>*[ AVP ]</w:t>
      </w:r>
    </w:p>
    <w:bookmarkEnd w:id="266"/>
    <w:p w14:paraId="62E783C2" w14:textId="77777777" w:rsidR="007328FF" w:rsidRPr="00BD529F" w:rsidRDefault="007328FF" w:rsidP="007328FF">
      <w:r w:rsidRPr="00BD529F">
        <w:t>If not included, the default value of Occurrence-Info shall be considered as "ONE_TIME_EVENT" (0). Interval-Time and Maximum-Interval AVPs are only applicable when the Occurrence-Info is set to "MULTIPLE_TIME_EVENT" (1). If not included, the default value of Interval-Time shall be considered as one and the default values of Maximum-Interval, Sampling-Interval and Reporting-Duration shall each be considered as the maximum value. The Motion-Event-Info AVP is only applicable to a deferred EPC-MT-LR.</w:t>
      </w:r>
    </w:p>
    <w:p w14:paraId="66B6A089" w14:textId="77777777" w:rsidR="007328FF" w:rsidRPr="00BD529F" w:rsidRDefault="007328FF" w:rsidP="005B7690">
      <w:pPr>
        <w:pStyle w:val="Heading3"/>
      </w:pPr>
      <w:bookmarkStart w:id="267" w:name="_Toc19716141"/>
      <w:bookmarkStart w:id="268" w:name="_Toc136340789"/>
      <w:r w:rsidRPr="00BD529F">
        <w:t>7.4</w:t>
      </w:r>
      <w:r w:rsidR="009137CB" w:rsidRPr="00BD529F">
        <w:t>.65</w:t>
      </w:r>
      <w:r w:rsidRPr="00BD529F">
        <w:tab/>
        <w:t>Linear-Distance</w:t>
      </w:r>
      <w:bookmarkEnd w:id="267"/>
      <w:bookmarkEnd w:id="268"/>
    </w:p>
    <w:p w14:paraId="073999AA" w14:textId="77777777" w:rsidR="007328FF" w:rsidRPr="00BD529F" w:rsidRDefault="007328FF" w:rsidP="007328FF">
      <w:r w:rsidRPr="00BD529F">
        <w:t>The Linear-Distance AVP is of type Unsigned32 and it contains the minimum linear (straight line) distance for motion event reports, in meters. The minimum value shall be 1 and maximum value shall be 10,000. The Linear-Distance AVP is only applicable to a deferred EPC-MT-LR.</w:t>
      </w:r>
    </w:p>
    <w:p w14:paraId="47C8C5D4" w14:textId="77777777" w:rsidR="007328FF" w:rsidRPr="00BD529F" w:rsidRDefault="007328FF" w:rsidP="005B7690">
      <w:pPr>
        <w:pStyle w:val="Heading3"/>
      </w:pPr>
      <w:bookmarkStart w:id="269" w:name="_Toc19716142"/>
      <w:bookmarkStart w:id="270" w:name="_Toc136340790"/>
      <w:r w:rsidRPr="00BD529F">
        <w:t>7.4</w:t>
      </w:r>
      <w:r w:rsidR="009137CB" w:rsidRPr="00BD529F">
        <w:t>.66</w:t>
      </w:r>
      <w:r w:rsidRPr="00BD529F">
        <w:tab/>
        <w:t>Maximum-Interval</w:t>
      </w:r>
      <w:bookmarkEnd w:id="269"/>
      <w:bookmarkEnd w:id="270"/>
    </w:p>
    <w:p w14:paraId="7C5A4342" w14:textId="77777777" w:rsidR="007328FF" w:rsidRPr="00BD529F" w:rsidRDefault="007328FF" w:rsidP="007328FF">
      <w:r w:rsidRPr="00BD529F">
        <w:t>The Maximum-Interval AVP is of type Unsigned32 and it contains the maximum time interval between consecutive event reports, in seconds. The minimum value shall be 1 second and the maximum value 86400 seconds. The Maximum-Interval AVP is only applicable to a deferred EPC-MT-LR.</w:t>
      </w:r>
    </w:p>
    <w:p w14:paraId="2DD334BD" w14:textId="77777777" w:rsidR="007328FF" w:rsidRPr="00BD529F" w:rsidRDefault="007328FF" w:rsidP="005B7690">
      <w:pPr>
        <w:pStyle w:val="Heading3"/>
      </w:pPr>
      <w:bookmarkStart w:id="271" w:name="_Toc19716143"/>
      <w:bookmarkStart w:id="272" w:name="_Toc136340791"/>
      <w:r w:rsidRPr="00BD529F">
        <w:t>7.4</w:t>
      </w:r>
      <w:r w:rsidR="009137CB" w:rsidRPr="00BD529F">
        <w:t>.67</w:t>
      </w:r>
      <w:r w:rsidRPr="00BD529F">
        <w:tab/>
        <w:t>Sampling-Interval</w:t>
      </w:r>
      <w:bookmarkEnd w:id="271"/>
      <w:bookmarkEnd w:id="272"/>
    </w:p>
    <w:p w14:paraId="1A9AF095" w14:textId="77777777" w:rsidR="007328FF" w:rsidRPr="00BD529F" w:rsidRDefault="007328FF" w:rsidP="007328FF">
      <w:r w:rsidRPr="00BD529F">
        <w:t>The Sampling-Interval AVP is of type Unsigned32 and it contains the maximum time interval between consecutive evaluations by a UE of an area event or motion event, in seconds. The minimum value shall be 1 second and the maximum value 3600 seconds. The Sampling-Interval AVP is only applicable to a deferred EPC-MT-LR.</w:t>
      </w:r>
    </w:p>
    <w:p w14:paraId="450C4744" w14:textId="77777777" w:rsidR="007328FF" w:rsidRPr="00BD529F" w:rsidRDefault="007328FF" w:rsidP="005B7690">
      <w:pPr>
        <w:pStyle w:val="Heading3"/>
      </w:pPr>
      <w:bookmarkStart w:id="273" w:name="_Toc19716144"/>
      <w:bookmarkStart w:id="274" w:name="_Toc136340792"/>
      <w:r w:rsidRPr="00BD529F">
        <w:t>7.4</w:t>
      </w:r>
      <w:r w:rsidR="009137CB" w:rsidRPr="00BD529F">
        <w:t>.68</w:t>
      </w:r>
      <w:r w:rsidRPr="00BD529F">
        <w:tab/>
        <w:t>Reporting-Duration</w:t>
      </w:r>
      <w:bookmarkEnd w:id="273"/>
      <w:bookmarkEnd w:id="274"/>
    </w:p>
    <w:p w14:paraId="0316CBF5" w14:textId="77777777" w:rsidR="007328FF" w:rsidRPr="00BD529F" w:rsidRDefault="007328FF" w:rsidP="007328FF">
      <w:r w:rsidRPr="00BD529F">
        <w:t>The Reporting-Duration AVP is of type Unsigned32 and it contains the maximum duration of event reporting, in seconds. Its minimum value shall be 1 and maximum value shall be 8640000. The Reporting-Duration AVP is only applicable to a deferred EPC-MT-LR.</w:t>
      </w:r>
    </w:p>
    <w:p w14:paraId="1C9B17B9" w14:textId="77777777" w:rsidR="007328FF" w:rsidRPr="00BD529F" w:rsidRDefault="007328FF" w:rsidP="005B7690">
      <w:pPr>
        <w:pStyle w:val="Heading3"/>
      </w:pPr>
      <w:bookmarkStart w:id="275" w:name="_Toc19716145"/>
      <w:bookmarkStart w:id="276" w:name="_Toc136340793"/>
      <w:r w:rsidRPr="00BD529F">
        <w:t>7.4</w:t>
      </w:r>
      <w:r w:rsidR="009137CB" w:rsidRPr="00BD529F">
        <w:t>.69</w:t>
      </w:r>
      <w:r w:rsidRPr="00BD529F">
        <w:tab/>
        <w:t>Reporting-Location-Requirements</w:t>
      </w:r>
      <w:bookmarkEnd w:id="275"/>
      <w:bookmarkEnd w:id="276"/>
    </w:p>
    <w:p w14:paraId="04E9E403" w14:textId="77777777" w:rsidR="007328FF" w:rsidRPr="00BD529F" w:rsidRDefault="007328FF" w:rsidP="007328FF">
      <w:r w:rsidRPr="00BD529F">
        <w:t>The Reporting-Location-Requirements AVP is of type Unsigned32 and it shall contain a bit string indicating requirements on location provision for a deferred EPC-MT-LR. When a bit is set to one, the corresponding requirement is present. When a bit is set to zero or when the AVP is omitted, the corresponding requirement is not present. For support of backward compatibility, a receiver shall ignore any bits that are set to one but are not supported</w:t>
      </w:r>
    </w:p>
    <w:p w14:paraId="1BDCFC5E" w14:textId="77777777" w:rsidR="007328FF" w:rsidRPr="00BD529F" w:rsidRDefault="007328FF" w:rsidP="007328FF">
      <w:r w:rsidRPr="00BD529F">
        <w:t>The meaning of the bits shall be as defined in table 7.4.69/1:</w:t>
      </w:r>
    </w:p>
    <w:p w14:paraId="07CA5B3F" w14:textId="77777777" w:rsidR="007328FF" w:rsidRPr="00BD529F" w:rsidRDefault="007328FF" w:rsidP="007328FF">
      <w:pPr>
        <w:pStyle w:val="TH"/>
      </w:pPr>
      <w:r w:rsidRPr="00BD529F">
        <w:t>Table 7.4.69/1: Reporting-Location-Requirements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328FF" w:rsidRPr="00BD529F" w14:paraId="5A16AEFF" w14:textId="77777777" w:rsidTr="009A31A6">
        <w:trPr>
          <w:cantSplit/>
          <w:jc w:val="center"/>
        </w:trPr>
        <w:tc>
          <w:tcPr>
            <w:tcW w:w="993" w:type="dxa"/>
          </w:tcPr>
          <w:p w14:paraId="791B4318" w14:textId="77777777" w:rsidR="007328FF" w:rsidRPr="00BD529F" w:rsidRDefault="007328FF" w:rsidP="00CC491D">
            <w:pPr>
              <w:pStyle w:val="TAH"/>
            </w:pPr>
            <w:r w:rsidRPr="00CC491D">
              <w:t>Bit</w:t>
            </w:r>
          </w:p>
        </w:tc>
        <w:tc>
          <w:tcPr>
            <w:tcW w:w="1842" w:type="dxa"/>
          </w:tcPr>
          <w:p w14:paraId="25E9ED4D" w14:textId="77777777" w:rsidR="007328FF" w:rsidRPr="00BD529F" w:rsidRDefault="007328FF" w:rsidP="00CC491D">
            <w:pPr>
              <w:pStyle w:val="TAH"/>
            </w:pPr>
            <w:r w:rsidRPr="00CC491D">
              <w:t>Requirement</w:t>
            </w:r>
          </w:p>
        </w:tc>
        <w:tc>
          <w:tcPr>
            <w:tcW w:w="5387" w:type="dxa"/>
          </w:tcPr>
          <w:p w14:paraId="1A4166EF" w14:textId="77777777" w:rsidR="007328FF" w:rsidRPr="00BD529F" w:rsidRDefault="007328FF" w:rsidP="009A31A6">
            <w:pPr>
              <w:keepNext/>
              <w:keepLines/>
              <w:spacing w:after="0"/>
              <w:jc w:val="center"/>
              <w:rPr>
                <w:rFonts w:ascii="Arial" w:hAnsi="Arial"/>
                <w:b/>
                <w:sz w:val="18"/>
              </w:rPr>
            </w:pPr>
            <w:r w:rsidRPr="00BD529F">
              <w:rPr>
                <w:rFonts w:ascii="Arial" w:hAnsi="Arial"/>
                <w:b/>
                <w:sz w:val="18"/>
              </w:rPr>
              <w:t>Description</w:t>
            </w:r>
          </w:p>
        </w:tc>
      </w:tr>
      <w:tr w:rsidR="007328FF" w:rsidRPr="00BD529F" w14:paraId="5460F0E3" w14:textId="77777777" w:rsidTr="009A31A6">
        <w:trPr>
          <w:cantSplit/>
          <w:jc w:val="center"/>
        </w:trPr>
        <w:tc>
          <w:tcPr>
            <w:tcW w:w="993" w:type="dxa"/>
          </w:tcPr>
          <w:p w14:paraId="3344541D" w14:textId="77777777" w:rsidR="007328FF" w:rsidRPr="00BD529F" w:rsidRDefault="007328FF" w:rsidP="009A31A6">
            <w:pPr>
              <w:pStyle w:val="TAC"/>
            </w:pPr>
            <w:r w:rsidRPr="00BD529F">
              <w:t>0</w:t>
            </w:r>
          </w:p>
        </w:tc>
        <w:tc>
          <w:tcPr>
            <w:tcW w:w="1842" w:type="dxa"/>
          </w:tcPr>
          <w:p w14:paraId="5F5BB074" w14:textId="77777777" w:rsidR="007328FF" w:rsidRPr="00BD529F" w:rsidRDefault="007328FF" w:rsidP="009A31A6">
            <w:pPr>
              <w:pStyle w:val="TAL"/>
            </w:pPr>
            <w:r w:rsidRPr="00BD529F">
              <w:t>Location-Estimate</w:t>
            </w:r>
          </w:p>
        </w:tc>
        <w:tc>
          <w:tcPr>
            <w:tcW w:w="5387" w:type="dxa"/>
          </w:tcPr>
          <w:p w14:paraId="5B8D3CC3" w14:textId="77777777" w:rsidR="007328FF" w:rsidRPr="00BD529F" w:rsidRDefault="007328FF" w:rsidP="009A31A6">
            <w:pPr>
              <w:pStyle w:val="TAL"/>
            </w:pPr>
            <w:r w:rsidRPr="00BD529F">
              <w:t>A location estimate is required for each area event, motion event report or expiration of the maximum time interval between event reports.</w:t>
            </w:r>
          </w:p>
        </w:tc>
      </w:tr>
      <w:tr w:rsidR="007328FF" w:rsidRPr="00BD529F" w14:paraId="446E8B6B" w14:textId="77777777" w:rsidTr="009A31A6">
        <w:trPr>
          <w:cantSplit/>
          <w:jc w:val="center"/>
        </w:trPr>
        <w:tc>
          <w:tcPr>
            <w:tcW w:w="993" w:type="dxa"/>
          </w:tcPr>
          <w:p w14:paraId="26060B75" w14:textId="77777777" w:rsidR="007328FF" w:rsidRPr="00BD529F" w:rsidRDefault="007328FF" w:rsidP="009A31A6">
            <w:pPr>
              <w:pStyle w:val="TAC"/>
            </w:pPr>
            <w:r w:rsidRPr="00BD529F">
              <w:t>1-31</w:t>
            </w:r>
          </w:p>
        </w:tc>
        <w:tc>
          <w:tcPr>
            <w:tcW w:w="1842" w:type="dxa"/>
          </w:tcPr>
          <w:p w14:paraId="50F25CEC" w14:textId="77777777" w:rsidR="007328FF" w:rsidRPr="00BD529F" w:rsidRDefault="007328FF" w:rsidP="009A31A6">
            <w:pPr>
              <w:pStyle w:val="TAL"/>
            </w:pPr>
            <w:r w:rsidRPr="00BD529F">
              <w:t>None</w:t>
            </w:r>
          </w:p>
        </w:tc>
        <w:tc>
          <w:tcPr>
            <w:tcW w:w="5387" w:type="dxa"/>
          </w:tcPr>
          <w:p w14:paraId="7CE3A644" w14:textId="77777777" w:rsidR="007328FF" w:rsidRPr="00BD529F" w:rsidRDefault="007328FF" w:rsidP="009A31A6">
            <w:pPr>
              <w:pStyle w:val="TAL"/>
            </w:pPr>
            <w:r w:rsidRPr="00BD529F">
              <w:t>Spare</w:t>
            </w:r>
          </w:p>
        </w:tc>
      </w:tr>
    </w:tbl>
    <w:p w14:paraId="5FE76681" w14:textId="77777777" w:rsidR="008628DF" w:rsidRPr="00BD529F" w:rsidRDefault="008628DF" w:rsidP="008628DF"/>
    <w:p w14:paraId="4B544C83" w14:textId="77777777" w:rsidR="007328FF" w:rsidRPr="00BD529F" w:rsidRDefault="007328FF" w:rsidP="005B7690">
      <w:pPr>
        <w:pStyle w:val="Heading3"/>
      </w:pPr>
      <w:bookmarkStart w:id="277" w:name="_Toc19716146"/>
      <w:bookmarkStart w:id="278" w:name="_Toc136340794"/>
      <w:r w:rsidRPr="00BD529F">
        <w:t>7.4</w:t>
      </w:r>
      <w:r w:rsidR="009137CB" w:rsidRPr="00BD529F">
        <w:t>.70</w:t>
      </w:r>
      <w:r w:rsidRPr="00BD529F">
        <w:tab/>
        <w:t>Additional-Area</w:t>
      </w:r>
      <w:bookmarkEnd w:id="277"/>
      <w:bookmarkEnd w:id="278"/>
    </w:p>
    <w:p w14:paraId="7C081BC5" w14:textId="77777777" w:rsidR="007328FF" w:rsidRPr="00BD529F" w:rsidRDefault="007328FF" w:rsidP="007328FF">
      <w:r w:rsidRPr="00BD529F">
        <w:t>The Additional-Area AVP is of type Grouped.</w:t>
      </w:r>
    </w:p>
    <w:p w14:paraId="5E1E6121" w14:textId="77777777" w:rsidR="007328FF" w:rsidRPr="00BD529F" w:rsidRDefault="007328FF" w:rsidP="007328FF">
      <w:r w:rsidRPr="00BD529F">
        <w:t>AVP format:</w:t>
      </w:r>
    </w:p>
    <w:p w14:paraId="4E8125E6" w14:textId="77777777" w:rsidR="007328FF" w:rsidRPr="00BD529F" w:rsidRDefault="007328FF" w:rsidP="007328FF">
      <w:pPr>
        <w:ind w:left="568"/>
      </w:pPr>
      <w:bookmarkStart w:id="279" w:name="_PERM_MCCTEMPBM_CRPT15530342___2"/>
      <w:r w:rsidRPr="00BD529F">
        <w:lastRenderedPageBreak/>
        <w:t>Additional-Area ::= &lt;AVP header:</w:t>
      </w:r>
      <w:r w:rsidR="009137CB" w:rsidRPr="00BD529F">
        <w:t xml:space="preserve"> 2565</w:t>
      </w:r>
      <w:r w:rsidRPr="00BD529F">
        <w:t xml:space="preserve"> 10415&gt;</w:t>
      </w:r>
    </w:p>
    <w:p w14:paraId="4B97CC82" w14:textId="77777777" w:rsidR="007328FF" w:rsidRPr="00BD529F" w:rsidRDefault="007328FF" w:rsidP="008628DF">
      <w:pPr>
        <w:ind w:left="1988" w:firstLine="284"/>
        <w:rPr>
          <w:lang w:eastAsia="zh-CN"/>
        </w:rPr>
      </w:pPr>
      <w:bookmarkStart w:id="280" w:name="_PERM_MCCTEMPBM_CRPT15530343___2"/>
      <w:bookmarkEnd w:id="279"/>
      <w:r w:rsidRPr="00BD529F">
        <w:rPr>
          <w:lang w:eastAsia="zh-CN"/>
        </w:rPr>
        <w:t xml:space="preserve">{ </w:t>
      </w:r>
      <w:r w:rsidRPr="00BD529F">
        <w:t xml:space="preserve">Area-Type </w:t>
      </w:r>
      <w:r w:rsidRPr="00BD529F">
        <w:rPr>
          <w:lang w:eastAsia="zh-CN"/>
        </w:rPr>
        <w:t>}</w:t>
      </w:r>
    </w:p>
    <w:p w14:paraId="198D7CE8" w14:textId="77777777" w:rsidR="007328FF" w:rsidRPr="00BD529F" w:rsidRDefault="007328FF" w:rsidP="008628DF">
      <w:pPr>
        <w:ind w:left="1988" w:firstLine="284"/>
      </w:pPr>
      <w:r w:rsidRPr="00BD529F">
        <w:rPr>
          <w:lang w:eastAsia="zh-CN"/>
        </w:rPr>
        <w:t>{ Area-Identification }</w:t>
      </w:r>
    </w:p>
    <w:p w14:paraId="63FD966A" w14:textId="77777777" w:rsidR="007328FF" w:rsidRPr="00BD529F" w:rsidRDefault="007328FF" w:rsidP="009137CB">
      <w:pPr>
        <w:ind w:left="1988" w:firstLine="284"/>
      </w:pPr>
      <w:r w:rsidRPr="00BD529F">
        <w:t>*[ AVP ]</w:t>
      </w:r>
    </w:p>
    <w:p w14:paraId="1716A184" w14:textId="67A7E254" w:rsidR="00612149" w:rsidRPr="00BD529F" w:rsidRDefault="00612149" w:rsidP="00612149">
      <w:pPr>
        <w:pStyle w:val="Heading3"/>
      </w:pPr>
      <w:bookmarkStart w:id="281" w:name="_Toc19716147"/>
      <w:bookmarkStart w:id="282" w:name="_Toc136340795"/>
      <w:bookmarkEnd w:id="280"/>
      <w:r>
        <w:t>7.4.71</w:t>
      </w:r>
      <w:r>
        <w:tab/>
        <w:t>AMF-Instance-Id</w:t>
      </w:r>
      <w:bookmarkEnd w:id="282"/>
    </w:p>
    <w:p w14:paraId="5A3F1008" w14:textId="2CC4F52F" w:rsidR="00612149" w:rsidRDefault="00612149" w:rsidP="00612149">
      <w:r>
        <w:t xml:space="preserve">The AMF-Instance-Id AVP is of type UTF8String </w:t>
      </w:r>
      <w:r>
        <w:rPr>
          <w:noProof/>
        </w:rPr>
        <w:t xml:space="preserve">and </w:t>
      </w:r>
      <w:r>
        <w:t>contain the AMF Instance ID.</w:t>
      </w:r>
      <w:r w:rsidRPr="0042444D">
        <w:t xml:space="preserve"> </w:t>
      </w:r>
      <w:r>
        <w:t>It is coded as the NfInstanceId according to clause 5.3.2-1, in 3GPP TS 29.571 [26].</w:t>
      </w:r>
    </w:p>
    <w:p w14:paraId="12803AF3" w14:textId="77777777" w:rsidR="007A4401" w:rsidRPr="00BD529F" w:rsidRDefault="007A4401" w:rsidP="005B7690">
      <w:pPr>
        <w:pStyle w:val="Heading2"/>
      </w:pPr>
      <w:bookmarkStart w:id="283" w:name="_Toc136340796"/>
      <w:r w:rsidRPr="00BD529F">
        <w:t>7.5</w:t>
      </w:r>
      <w:r w:rsidRPr="00BD529F">
        <w:rPr>
          <w:rFonts w:ascii="Calibri" w:hAnsi="Calibri"/>
          <w:sz w:val="22"/>
          <w:szCs w:val="22"/>
          <w:lang w:val="en-US"/>
        </w:rPr>
        <w:tab/>
      </w:r>
      <w:r w:rsidRPr="00BD529F">
        <w:t>Result-Code AVP and Experimental-Result AVP Values</w:t>
      </w:r>
      <w:bookmarkEnd w:id="281"/>
      <w:bookmarkEnd w:id="283"/>
    </w:p>
    <w:p w14:paraId="5C6238F8" w14:textId="77777777" w:rsidR="00714D88" w:rsidRPr="00BD529F" w:rsidRDefault="00714D88" w:rsidP="005B7690">
      <w:pPr>
        <w:pStyle w:val="Heading3"/>
        <w:rPr>
          <w:lang w:val="en-US"/>
        </w:rPr>
      </w:pPr>
      <w:bookmarkStart w:id="284" w:name="_Toc19716148"/>
      <w:bookmarkStart w:id="285" w:name="_Toc136340797"/>
      <w:r w:rsidRPr="00BD529F">
        <w:rPr>
          <w:lang w:val="en-US"/>
        </w:rPr>
        <w:t>7.5.1</w:t>
      </w:r>
      <w:r w:rsidRPr="00BD529F">
        <w:rPr>
          <w:lang w:val="en-US"/>
        </w:rPr>
        <w:tab/>
        <w:t>General</w:t>
      </w:r>
      <w:bookmarkEnd w:id="284"/>
      <w:bookmarkEnd w:id="285"/>
    </w:p>
    <w:p w14:paraId="3F3060E1" w14:textId="77777777" w:rsidR="00714D88" w:rsidRPr="00BD529F" w:rsidRDefault="00714D88" w:rsidP="00714D88">
      <w:pPr>
        <w:rPr>
          <w:lang w:val="en-US"/>
        </w:rPr>
      </w:pPr>
      <w:r w:rsidRPr="00BD529F">
        <w:t xml:space="preserve">This </w:t>
      </w:r>
      <w:r w:rsidR="002C06CD">
        <w:t>clause</w:t>
      </w:r>
      <w:r w:rsidRPr="00BD529F">
        <w:t xml:space="preserve"> defines result code values that shall be supported by all Diameter implementations that conform to this specification.</w:t>
      </w:r>
    </w:p>
    <w:p w14:paraId="3E0168F6" w14:textId="77777777" w:rsidR="00714D88" w:rsidRPr="00BD529F" w:rsidRDefault="00714D88" w:rsidP="005B7690">
      <w:pPr>
        <w:pStyle w:val="Heading3"/>
      </w:pPr>
      <w:bookmarkStart w:id="286" w:name="_Toc19716149"/>
      <w:bookmarkStart w:id="287" w:name="_Toc136340798"/>
      <w:r w:rsidRPr="00BD529F">
        <w:t>7.5.2</w:t>
      </w:r>
      <w:r w:rsidRPr="00BD529F">
        <w:tab/>
        <w:t>Success</w:t>
      </w:r>
      <w:bookmarkEnd w:id="286"/>
      <w:bookmarkEnd w:id="287"/>
    </w:p>
    <w:p w14:paraId="57247B4F" w14:textId="77777777" w:rsidR="00714D88" w:rsidRPr="00BD529F" w:rsidRDefault="00E533D1" w:rsidP="00714D88">
      <w:pPr>
        <w:rPr>
          <w:lang w:val="en-US"/>
        </w:rPr>
      </w:pPr>
      <w:r w:rsidRPr="00BD529F">
        <w:t xml:space="preserve">Result codes that fall within the Success category </w:t>
      </w:r>
      <w:r w:rsidRPr="00BD529F">
        <w:rPr>
          <w:rFonts w:hint="eastAsia"/>
          <w:lang w:eastAsia="zh-CN"/>
        </w:rPr>
        <w:t>shall be</w:t>
      </w:r>
      <w:r w:rsidRPr="00BD529F">
        <w:t xml:space="preserve"> used to inform a peer that a request has been successfully completed. </w:t>
      </w:r>
      <w:r w:rsidRPr="00BD529F">
        <w:rPr>
          <w:lang w:val="en-US"/>
        </w:rPr>
        <w:t xml:space="preserve">The Result-Code AVP values defined in the Diameter base protocol specified in </w:t>
      </w:r>
      <w:r w:rsidRPr="00BD529F">
        <w:t>IETF RFC 6733 </w:t>
      </w:r>
      <w:r w:rsidR="0061668F" w:rsidRPr="00BD529F">
        <w:t>[23]</w:t>
      </w:r>
      <w:r w:rsidRPr="00BD529F">
        <w:rPr>
          <w:lang w:val="en-US"/>
        </w:rPr>
        <w:t xml:space="preserve"> shall be applied.</w:t>
      </w:r>
    </w:p>
    <w:p w14:paraId="2D9B6CA7" w14:textId="77777777" w:rsidR="00714D88" w:rsidRPr="00BD529F" w:rsidRDefault="00714D88" w:rsidP="005B7690">
      <w:pPr>
        <w:pStyle w:val="Heading3"/>
        <w:rPr>
          <w:lang w:eastAsia="zh-CN"/>
        </w:rPr>
      </w:pPr>
      <w:bookmarkStart w:id="288" w:name="_Toc19716150"/>
      <w:bookmarkStart w:id="289" w:name="_Toc136340799"/>
      <w:r w:rsidRPr="00BD529F">
        <w:t>7.5.3</w:t>
      </w:r>
      <w:r w:rsidRPr="00BD529F">
        <w:tab/>
      </w:r>
      <w:r w:rsidRPr="00BD529F">
        <w:rPr>
          <w:lang w:eastAsia="zh-CN"/>
        </w:rPr>
        <w:t>Permanent Failures</w:t>
      </w:r>
      <w:bookmarkEnd w:id="288"/>
      <w:bookmarkEnd w:id="289"/>
    </w:p>
    <w:p w14:paraId="3EA40C2C" w14:textId="77777777" w:rsidR="00714D88" w:rsidRPr="00BD529F" w:rsidRDefault="00E533D1" w:rsidP="00714D88">
      <w:r w:rsidRPr="00BD529F">
        <w:t xml:space="preserve">Errors that fall within the Permanent Failures category </w:t>
      </w:r>
      <w:r w:rsidRPr="00BD529F">
        <w:rPr>
          <w:rFonts w:hint="eastAsia"/>
          <w:lang w:eastAsia="zh-CN"/>
        </w:rPr>
        <w:t>shall be</w:t>
      </w:r>
      <w:r w:rsidRPr="00BD529F">
        <w:t xml:space="preserve"> used to inform the peer that the request has failed, and should not be attempted again. The </w:t>
      </w:r>
      <w:r w:rsidRPr="00BD529F">
        <w:rPr>
          <w:lang w:val="en-US"/>
        </w:rPr>
        <w:t xml:space="preserve">Result-Code AVP values defined in the Diameter base protocol specified in </w:t>
      </w:r>
      <w:r w:rsidRPr="00BD529F">
        <w:t>IETF RFC 6733 </w:t>
      </w:r>
      <w:r w:rsidR="0061668F" w:rsidRPr="00BD529F">
        <w:t>[23]</w:t>
      </w:r>
      <w:r w:rsidRPr="00BD529F">
        <w:rPr>
          <w:lang w:val="en-US"/>
        </w:rPr>
        <w:t>shall be applied.</w:t>
      </w:r>
      <w:r w:rsidRPr="00BD529F">
        <w:t xml:space="preserve"> When one of the result codes defined here is included in a response, it shall be inside an Experimental-Result AVP and the Result-Code AVP shall be absent.</w:t>
      </w:r>
    </w:p>
    <w:p w14:paraId="3673D518" w14:textId="77777777" w:rsidR="00221297" w:rsidRPr="00BD529F" w:rsidRDefault="00221297" w:rsidP="005B7690">
      <w:pPr>
        <w:pStyle w:val="Heading4"/>
      </w:pPr>
      <w:bookmarkStart w:id="290" w:name="_Toc19716151"/>
      <w:bookmarkStart w:id="291" w:name="_Toc136340800"/>
      <w:r w:rsidRPr="00BD529F">
        <w:t>7.5.3.1</w:t>
      </w:r>
      <w:r w:rsidRPr="00BD529F">
        <w:tab/>
        <w:t>DIAMETER_ERROR_USER_UNKNOWN (5001)</w:t>
      </w:r>
      <w:bookmarkEnd w:id="290"/>
      <w:bookmarkEnd w:id="291"/>
    </w:p>
    <w:p w14:paraId="14C2BCC8" w14:textId="77777777" w:rsidR="00221297" w:rsidRPr="00BD529F" w:rsidRDefault="00221297" w:rsidP="00221297">
      <w:r w:rsidRPr="00BD529F">
        <w:t xml:space="preserve">This result code </w:t>
      </w:r>
      <w:r w:rsidRPr="00BD529F">
        <w:rPr>
          <w:rFonts w:hint="eastAsia"/>
          <w:lang w:eastAsia="zh-CN"/>
        </w:rPr>
        <w:t>shall be</w:t>
      </w:r>
      <w:r w:rsidRPr="00BD529F">
        <w:t xml:space="preserve"> sent by the MME/SGSN to indicate that the user is unknown. This error code is defined in 3GPP TS 29.229 [17]</w:t>
      </w:r>
    </w:p>
    <w:p w14:paraId="0DD10DF1" w14:textId="77777777" w:rsidR="00221297" w:rsidRPr="00BD529F" w:rsidRDefault="00221297" w:rsidP="005B7690">
      <w:pPr>
        <w:pStyle w:val="Heading4"/>
      </w:pPr>
      <w:bookmarkStart w:id="292" w:name="_Toc19716152"/>
      <w:bookmarkStart w:id="293" w:name="_Toc136340801"/>
      <w:r w:rsidRPr="00BD529F">
        <w:t>7.5.3.2</w:t>
      </w:r>
      <w:r w:rsidRPr="00BD529F">
        <w:tab/>
        <w:t>DIAMETER_ERROR_UNAUTHORIZED_REQUESTING_NETWORK (5490)</w:t>
      </w:r>
      <w:bookmarkEnd w:id="292"/>
      <w:bookmarkEnd w:id="293"/>
    </w:p>
    <w:p w14:paraId="28107C64"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requesting GMLC's network is not authorized to request UE location information.  This error code is defined in 3GPP TS 29.173 [18]</w:t>
      </w:r>
    </w:p>
    <w:p w14:paraId="1B80D7C1" w14:textId="77777777" w:rsidR="00221297" w:rsidRPr="00BD529F" w:rsidRDefault="00221297" w:rsidP="005B7690">
      <w:pPr>
        <w:pStyle w:val="Heading3"/>
      </w:pPr>
      <w:bookmarkStart w:id="294" w:name="_Toc19716153"/>
      <w:bookmarkStart w:id="295" w:name="_Toc136340802"/>
      <w:r w:rsidRPr="00BD529F">
        <w:t>7.5.4</w:t>
      </w:r>
      <w:r w:rsidR="00BD529F">
        <w:tab/>
      </w:r>
      <w:r w:rsidRPr="00BD529F">
        <w:t>Transient Failures</w:t>
      </w:r>
      <w:bookmarkEnd w:id="294"/>
      <w:bookmarkEnd w:id="295"/>
    </w:p>
    <w:p w14:paraId="38E1CF45" w14:textId="77777777" w:rsidR="00221297" w:rsidRPr="00BD529F" w:rsidRDefault="00221297" w:rsidP="00221297">
      <w:r w:rsidRPr="00BD529F">
        <w:t>Errors that fall within the transient failures category are those used to inform a peer that the request could not be satisfied at the time that it was received. The request may be able to be satisfied in the future.</w:t>
      </w:r>
    </w:p>
    <w:p w14:paraId="49D960D5" w14:textId="77777777" w:rsidR="00221297" w:rsidRPr="00BD529F" w:rsidRDefault="00221297" w:rsidP="005B7690">
      <w:pPr>
        <w:pStyle w:val="Heading4"/>
      </w:pPr>
      <w:bookmarkStart w:id="296" w:name="_Toc19716154"/>
      <w:bookmarkStart w:id="297" w:name="_Toc136340803"/>
      <w:r w:rsidRPr="00BD529F">
        <w:t>7.5.4.1</w:t>
      </w:r>
      <w:r w:rsidRPr="00BD529F">
        <w:tab/>
        <w:t>DIAMETER_ERROR_UNREACHABLE_USER (4221)</w:t>
      </w:r>
      <w:bookmarkEnd w:id="296"/>
      <w:bookmarkEnd w:id="297"/>
    </w:p>
    <w:p w14:paraId="3364B242"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user could not be reached in order to perform positioning procedure.</w:t>
      </w:r>
    </w:p>
    <w:p w14:paraId="39175083" w14:textId="77777777" w:rsidR="00221297" w:rsidRPr="00BD529F" w:rsidRDefault="00221297" w:rsidP="005B7690">
      <w:pPr>
        <w:pStyle w:val="Heading4"/>
        <w:rPr>
          <w:lang w:val="en-US"/>
        </w:rPr>
      </w:pPr>
      <w:bookmarkStart w:id="298" w:name="_Toc19716155"/>
      <w:bookmarkStart w:id="299" w:name="_Toc136340804"/>
      <w:r w:rsidRPr="00BD529F">
        <w:rPr>
          <w:lang w:val="en-US"/>
        </w:rPr>
        <w:t>7.5.4.2</w:t>
      </w:r>
      <w:r w:rsidRPr="00BD529F">
        <w:rPr>
          <w:lang w:val="en-US"/>
        </w:rPr>
        <w:tab/>
        <w:t>DIAMETER_ERROR_SUSPENDED_USER (4222)</w:t>
      </w:r>
      <w:bookmarkEnd w:id="298"/>
      <w:bookmarkEnd w:id="299"/>
    </w:p>
    <w:p w14:paraId="4E7896D1"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user is suspended in the MME.</w:t>
      </w:r>
    </w:p>
    <w:p w14:paraId="033EB8FB" w14:textId="77777777" w:rsidR="00221297" w:rsidRPr="00BD529F" w:rsidRDefault="00221297" w:rsidP="005B7690">
      <w:pPr>
        <w:pStyle w:val="Heading4"/>
        <w:rPr>
          <w:lang w:val="en-US"/>
        </w:rPr>
      </w:pPr>
      <w:bookmarkStart w:id="300" w:name="_Toc19716156"/>
      <w:bookmarkStart w:id="301" w:name="_Toc136340805"/>
      <w:r w:rsidRPr="00BD529F">
        <w:rPr>
          <w:lang w:val="en-US"/>
        </w:rPr>
        <w:lastRenderedPageBreak/>
        <w:t>7.5.4.3</w:t>
      </w:r>
      <w:r w:rsidRPr="00BD529F">
        <w:rPr>
          <w:lang w:val="en-US"/>
        </w:rPr>
        <w:tab/>
        <w:t>DIAMETER_ERROR_DETACHED_USER (4223)</w:t>
      </w:r>
      <w:bookmarkEnd w:id="300"/>
      <w:bookmarkEnd w:id="301"/>
    </w:p>
    <w:p w14:paraId="184B1BA0"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user is detached in the MME.</w:t>
      </w:r>
    </w:p>
    <w:p w14:paraId="146F8393" w14:textId="77777777" w:rsidR="00221297" w:rsidRPr="00BD529F" w:rsidRDefault="00221297" w:rsidP="005B7690">
      <w:pPr>
        <w:pStyle w:val="Heading4"/>
        <w:rPr>
          <w:lang w:val="en-US"/>
        </w:rPr>
      </w:pPr>
      <w:bookmarkStart w:id="302" w:name="_Toc19716157"/>
      <w:bookmarkStart w:id="303" w:name="_Toc136340806"/>
      <w:r w:rsidRPr="00BD529F">
        <w:rPr>
          <w:lang w:val="en-US"/>
        </w:rPr>
        <w:t>7.5.4.4</w:t>
      </w:r>
      <w:r w:rsidRPr="00BD529F">
        <w:rPr>
          <w:lang w:val="en-US"/>
        </w:rPr>
        <w:tab/>
        <w:t>DIAMETER_ERROR_POSITIONING_DENIED (4224)</w:t>
      </w:r>
      <w:bookmarkEnd w:id="302"/>
      <w:bookmarkEnd w:id="303"/>
    </w:p>
    <w:p w14:paraId="15175C99"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positioning procedure was denied.</w:t>
      </w:r>
    </w:p>
    <w:p w14:paraId="3C4803EB" w14:textId="77777777" w:rsidR="00221297" w:rsidRPr="00BD529F" w:rsidRDefault="00221297" w:rsidP="005B7690">
      <w:pPr>
        <w:pStyle w:val="Heading4"/>
        <w:rPr>
          <w:lang w:val="en-US"/>
        </w:rPr>
      </w:pPr>
      <w:bookmarkStart w:id="304" w:name="_Toc19716158"/>
      <w:bookmarkStart w:id="305" w:name="_Toc136340807"/>
      <w:r w:rsidRPr="00BD529F">
        <w:rPr>
          <w:lang w:val="en-US"/>
        </w:rPr>
        <w:t>7.5.4.5</w:t>
      </w:r>
      <w:r w:rsidRPr="00BD529F">
        <w:rPr>
          <w:lang w:val="en-US"/>
        </w:rPr>
        <w:tab/>
        <w:t>DIAMETER_ERROR_POSITIONING_FAILED (4225)</w:t>
      </w:r>
      <w:bookmarkEnd w:id="304"/>
      <w:bookmarkEnd w:id="305"/>
    </w:p>
    <w:p w14:paraId="31CB19E6"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positioning procedure failed.</w:t>
      </w:r>
    </w:p>
    <w:p w14:paraId="57AD69FD" w14:textId="77777777" w:rsidR="00714D88" w:rsidRPr="00BD529F" w:rsidRDefault="00714D88" w:rsidP="005B7690">
      <w:pPr>
        <w:pStyle w:val="Heading4"/>
      </w:pPr>
      <w:bookmarkStart w:id="306" w:name="_Toc19716159"/>
      <w:bookmarkStart w:id="307" w:name="_Toc136340808"/>
      <w:r w:rsidRPr="00BD529F">
        <w:t>7.5.4.6</w:t>
      </w:r>
      <w:r w:rsidRPr="00BD529F">
        <w:tab/>
        <w:t>DIAMETER_ERROR_UNKNOWN_UNREACHABLE LCS_CLIENT (4</w:t>
      </w:r>
      <w:r w:rsidR="006336B4" w:rsidRPr="00BD529F">
        <w:t>226</w:t>
      </w:r>
      <w:r w:rsidRPr="00BD529F">
        <w:t>)</w:t>
      </w:r>
      <w:bookmarkEnd w:id="306"/>
      <w:bookmarkEnd w:id="307"/>
    </w:p>
    <w:p w14:paraId="32C7FC28" w14:textId="77777777" w:rsidR="00F46FED" w:rsidRPr="00BD529F" w:rsidRDefault="00714D88" w:rsidP="00367EC4">
      <w:pPr>
        <w:tabs>
          <w:tab w:val="left" w:pos="7395"/>
        </w:tabs>
      </w:pPr>
      <w:r w:rsidRPr="00BD529F">
        <w:t xml:space="preserve">This result code </w:t>
      </w:r>
      <w:r w:rsidRPr="00BD529F">
        <w:rPr>
          <w:rFonts w:hint="eastAsia"/>
          <w:lang w:eastAsia="zh-CN"/>
        </w:rPr>
        <w:t>shall be</w:t>
      </w:r>
      <w:r w:rsidRPr="00BD529F">
        <w:t xml:space="preserve"> sent by the GMLC to indicate that the LCS Client was not known or could not be reached.</w:t>
      </w:r>
    </w:p>
    <w:p w14:paraId="3D215DED" w14:textId="77777777" w:rsidR="00F46FED" w:rsidRPr="00BD529F" w:rsidRDefault="00F46FED" w:rsidP="005B7690">
      <w:pPr>
        <w:pStyle w:val="Heading8"/>
      </w:pPr>
      <w:r w:rsidRPr="00BD529F">
        <w:br w:type="page"/>
      </w:r>
      <w:bookmarkStart w:id="308" w:name="_Toc19716160"/>
      <w:bookmarkStart w:id="309" w:name="_Toc136340809"/>
      <w:r w:rsidRPr="00BD529F">
        <w:lastRenderedPageBreak/>
        <w:t>Annex A (informative):</w:t>
      </w:r>
      <w:r w:rsidRPr="00BD529F">
        <w:br/>
        <w:t>Change history</w:t>
      </w:r>
      <w:bookmarkEnd w:id="308"/>
      <w:bookmarkEnd w:id="309"/>
    </w:p>
    <w:tbl>
      <w:tblPr>
        <w:tblW w:w="949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760"/>
        <w:gridCol w:w="941"/>
        <w:gridCol w:w="476"/>
        <w:gridCol w:w="378"/>
        <w:gridCol w:w="473"/>
        <w:gridCol w:w="4961"/>
        <w:gridCol w:w="709"/>
      </w:tblGrid>
      <w:tr w:rsidR="00674B50" w:rsidRPr="00BD529F" w14:paraId="438CE7F2" w14:textId="77777777" w:rsidTr="000252C3">
        <w:tc>
          <w:tcPr>
            <w:tcW w:w="800" w:type="dxa"/>
            <w:shd w:val="pct10" w:color="auto" w:fill="FFFFFF"/>
          </w:tcPr>
          <w:bookmarkEnd w:id="32"/>
          <w:p w14:paraId="441D2D4E" w14:textId="77777777" w:rsidR="00674B50" w:rsidRPr="00BD529F" w:rsidRDefault="00674B50" w:rsidP="00F46FED">
            <w:pPr>
              <w:pStyle w:val="TAL"/>
              <w:rPr>
                <w:b/>
                <w:sz w:val="16"/>
              </w:rPr>
            </w:pPr>
            <w:r w:rsidRPr="00BD529F">
              <w:rPr>
                <w:b/>
                <w:sz w:val="16"/>
              </w:rPr>
              <w:t>Date</w:t>
            </w:r>
          </w:p>
        </w:tc>
        <w:tc>
          <w:tcPr>
            <w:tcW w:w="760" w:type="dxa"/>
            <w:shd w:val="pct10" w:color="auto" w:fill="FFFFFF"/>
          </w:tcPr>
          <w:p w14:paraId="2E5FEBDE" w14:textId="77777777" w:rsidR="00674B50" w:rsidRPr="00BD529F" w:rsidRDefault="00674B50" w:rsidP="00F46FED">
            <w:pPr>
              <w:pStyle w:val="TAL"/>
              <w:rPr>
                <w:b/>
                <w:sz w:val="16"/>
              </w:rPr>
            </w:pPr>
            <w:r w:rsidRPr="00BD529F">
              <w:rPr>
                <w:b/>
                <w:sz w:val="16"/>
              </w:rPr>
              <w:t>TSG #</w:t>
            </w:r>
          </w:p>
        </w:tc>
        <w:tc>
          <w:tcPr>
            <w:tcW w:w="941" w:type="dxa"/>
            <w:shd w:val="pct10" w:color="auto" w:fill="FFFFFF"/>
          </w:tcPr>
          <w:p w14:paraId="30E87805" w14:textId="77777777" w:rsidR="00674B50" w:rsidRPr="00BD529F" w:rsidRDefault="00674B50" w:rsidP="00F46FED">
            <w:pPr>
              <w:pStyle w:val="TAL"/>
              <w:rPr>
                <w:b/>
                <w:sz w:val="16"/>
              </w:rPr>
            </w:pPr>
            <w:r w:rsidRPr="00BD529F">
              <w:rPr>
                <w:b/>
                <w:sz w:val="16"/>
              </w:rPr>
              <w:t>TSG Doc.</w:t>
            </w:r>
          </w:p>
        </w:tc>
        <w:tc>
          <w:tcPr>
            <w:tcW w:w="476" w:type="dxa"/>
            <w:shd w:val="pct10" w:color="auto" w:fill="FFFFFF"/>
          </w:tcPr>
          <w:p w14:paraId="61511F85" w14:textId="77777777" w:rsidR="00674B50" w:rsidRPr="00BD529F" w:rsidRDefault="00674B50" w:rsidP="00F46FED">
            <w:pPr>
              <w:pStyle w:val="TAL"/>
              <w:rPr>
                <w:b/>
                <w:sz w:val="16"/>
              </w:rPr>
            </w:pPr>
            <w:r w:rsidRPr="00BD529F">
              <w:rPr>
                <w:b/>
                <w:sz w:val="16"/>
              </w:rPr>
              <w:t>CR</w:t>
            </w:r>
          </w:p>
        </w:tc>
        <w:tc>
          <w:tcPr>
            <w:tcW w:w="378" w:type="dxa"/>
            <w:shd w:val="pct10" w:color="auto" w:fill="FFFFFF"/>
          </w:tcPr>
          <w:p w14:paraId="00332B01" w14:textId="77777777" w:rsidR="00674B50" w:rsidRPr="00BD529F" w:rsidRDefault="00674B50" w:rsidP="00F46FED">
            <w:pPr>
              <w:pStyle w:val="TAL"/>
              <w:rPr>
                <w:b/>
                <w:sz w:val="16"/>
              </w:rPr>
            </w:pPr>
            <w:r w:rsidRPr="00BD529F">
              <w:rPr>
                <w:b/>
                <w:sz w:val="16"/>
              </w:rPr>
              <w:t>Rev</w:t>
            </w:r>
          </w:p>
        </w:tc>
        <w:tc>
          <w:tcPr>
            <w:tcW w:w="473" w:type="dxa"/>
            <w:shd w:val="pct10" w:color="auto" w:fill="FFFFFF"/>
          </w:tcPr>
          <w:p w14:paraId="1DC57767" w14:textId="53530EA4" w:rsidR="00674B50" w:rsidRPr="00BD529F" w:rsidRDefault="00674B50" w:rsidP="00F46FED">
            <w:pPr>
              <w:pStyle w:val="TAL"/>
              <w:rPr>
                <w:b/>
                <w:sz w:val="16"/>
              </w:rPr>
            </w:pPr>
            <w:r>
              <w:rPr>
                <w:b/>
                <w:sz w:val="16"/>
              </w:rPr>
              <w:t>Cat</w:t>
            </w:r>
          </w:p>
        </w:tc>
        <w:tc>
          <w:tcPr>
            <w:tcW w:w="4961" w:type="dxa"/>
            <w:shd w:val="pct10" w:color="auto" w:fill="FFFFFF"/>
          </w:tcPr>
          <w:p w14:paraId="4605783D" w14:textId="4F377662" w:rsidR="00674B50" w:rsidRPr="00BD529F" w:rsidRDefault="00674B50" w:rsidP="00F46FED">
            <w:pPr>
              <w:pStyle w:val="TAL"/>
              <w:rPr>
                <w:b/>
                <w:sz w:val="16"/>
              </w:rPr>
            </w:pPr>
            <w:r w:rsidRPr="00BD529F">
              <w:rPr>
                <w:b/>
                <w:sz w:val="16"/>
              </w:rPr>
              <w:t>Subject/Comment</w:t>
            </w:r>
          </w:p>
        </w:tc>
        <w:tc>
          <w:tcPr>
            <w:tcW w:w="709" w:type="dxa"/>
            <w:shd w:val="pct10" w:color="auto" w:fill="FFFFFF"/>
          </w:tcPr>
          <w:p w14:paraId="5AE2A2D0" w14:textId="77777777" w:rsidR="00674B50" w:rsidRPr="00BD529F" w:rsidRDefault="00674B50" w:rsidP="00F46FED">
            <w:pPr>
              <w:pStyle w:val="TAL"/>
              <w:rPr>
                <w:b/>
                <w:sz w:val="16"/>
              </w:rPr>
            </w:pPr>
            <w:r w:rsidRPr="00BD529F">
              <w:rPr>
                <w:b/>
                <w:sz w:val="16"/>
              </w:rPr>
              <w:t>New</w:t>
            </w:r>
          </w:p>
        </w:tc>
      </w:tr>
      <w:tr w:rsidR="00674B50" w:rsidRPr="00BD529F" w14:paraId="434F8127" w14:textId="77777777" w:rsidTr="000252C3">
        <w:tc>
          <w:tcPr>
            <w:tcW w:w="800" w:type="dxa"/>
            <w:shd w:val="solid" w:color="FFFFFF" w:fill="auto"/>
          </w:tcPr>
          <w:p w14:paraId="0FAAF55A"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2010-03</w:t>
            </w:r>
          </w:p>
        </w:tc>
        <w:tc>
          <w:tcPr>
            <w:tcW w:w="760" w:type="dxa"/>
            <w:shd w:val="solid" w:color="FFFFFF" w:fill="auto"/>
          </w:tcPr>
          <w:p w14:paraId="2C932748"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CT-47</w:t>
            </w:r>
          </w:p>
        </w:tc>
        <w:tc>
          <w:tcPr>
            <w:tcW w:w="941" w:type="dxa"/>
            <w:shd w:val="solid" w:color="FFFFFF" w:fill="auto"/>
          </w:tcPr>
          <w:p w14:paraId="2456C7BB"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CP-100055</w:t>
            </w:r>
          </w:p>
        </w:tc>
        <w:tc>
          <w:tcPr>
            <w:tcW w:w="476" w:type="dxa"/>
            <w:shd w:val="solid" w:color="FFFFFF" w:fill="auto"/>
          </w:tcPr>
          <w:p w14:paraId="30390ADB" w14:textId="77777777" w:rsidR="00674B50" w:rsidRPr="00BD529F" w:rsidRDefault="00674B50" w:rsidP="00717B35">
            <w:pPr>
              <w:pStyle w:val="Guidance"/>
              <w:spacing w:after="0"/>
              <w:rPr>
                <w:rFonts w:ascii="Arial" w:hAnsi="Arial" w:cs="Arial"/>
                <w:i w:val="0"/>
                <w:color w:val="auto"/>
                <w:sz w:val="16"/>
                <w:szCs w:val="16"/>
              </w:rPr>
            </w:pPr>
          </w:p>
        </w:tc>
        <w:tc>
          <w:tcPr>
            <w:tcW w:w="378" w:type="dxa"/>
            <w:shd w:val="solid" w:color="FFFFFF" w:fill="auto"/>
          </w:tcPr>
          <w:p w14:paraId="176236B2" w14:textId="77777777" w:rsidR="00674B50" w:rsidRPr="00BD529F" w:rsidRDefault="00674B50" w:rsidP="00717B35">
            <w:pPr>
              <w:pStyle w:val="Guidance"/>
              <w:spacing w:after="0"/>
              <w:rPr>
                <w:rFonts w:ascii="Arial" w:hAnsi="Arial" w:cs="Arial"/>
                <w:i w:val="0"/>
                <w:color w:val="auto"/>
                <w:sz w:val="16"/>
                <w:szCs w:val="16"/>
              </w:rPr>
            </w:pPr>
          </w:p>
        </w:tc>
        <w:tc>
          <w:tcPr>
            <w:tcW w:w="473" w:type="dxa"/>
            <w:shd w:val="solid" w:color="FFFFFF" w:fill="auto"/>
          </w:tcPr>
          <w:p w14:paraId="16164C50" w14:textId="77777777" w:rsidR="00674B50" w:rsidRPr="00BD529F" w:rsidRDefault="00674B50" w:rsidP="00717B35">
            <w:pPr>
              <w:spacing w:after="0"/>
              <w:rPr>
                <w:rFonts w:ascii="Arial" w:hAnsi="Arial" w:cs="Arial"/>
                <w:iCs/>
                <w:snapToGrid w:val="0"/>
                <w:sz w:val="16"/>
                <w:szCs w:val="16"/>
                <w:lang w:val="en-AU"/>
              </w:rPr>
            </w:pPr>
          </w:p>
        </w:tc>
        <w:tc>
          <w:tcPr>
            <w:tcW w:w="4961" w:type="dxa"/>
            <w:shd w:val="solid" w:color="FFFFFF" w:fill="auto"/>
          </w:tcPr>
          <w:p w14:paraId="2DD91AEA" w14:textId="3B82702D"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3GPP TS presented for approval in CT#47</w:t>
            </w:r>
          </w:p>
        </w:tc>
        <w:tc>
          <w:tcPr>
            <w:tcW w:w="709" w:type="dxa"/>
            <w:shd w:val="solid" w:color="FFFFFF" w:fill="auto"/>
          </w:tcPr>
          <w:p w14:paraId="7CEA4B16" w14:textId="77777777" w:rsidR="00674B50" w:rsidRPr="00C761B1" w:rsidRDefault="00674B50" w:rsidP="00717B35">
            <w:pPr>
              <w:spacing w:after="0"/>
              <w:rPr>
                <w:rFonts w:ascii="Arial" w:hAnsi="Arial" w:cs="Arial"/>
                <w:snapToGrid w:val="0"/>
                <w:color w:val="000000"/>
                <w:sz w:val="16"/>
                <w:lang w:val="en-AU"/>
              </w:rPr>
            </w:pPr>
            <w:r w:rsidRPr="00C761B1">
              <w:rPr>
                <w:rFonts w:ascii="Arial" w:hAnsi="Arial" w:cs="Arial"/>
                <w:snapToGrid w:val="0"/>
                <w:color w:val="000000"/>
                <w:sz w:val="16"/>
                <w:lang w:val="en-AU"/>
              </w:rPr>
              <w:t>9.0.0</w:t>
            </w:r>
          </w:p>
        </w:tc>
      </w:tr>
      <w:tr w:rsidR="00674B50" w:rsidRPr="00BD529F" w14:paraId="5D54E2E2" w14:textId="77777777" w:rsidTr="000252C3">
        <w:tc>
          <w:tcPr>
            <w:tcW w:w="800" w:type="dxa"/>
            <w:shd w:val="solid" w:color="FFFFFF" w:fill="auto"/>
          </w:tcPr>
          <w:p w14:paraId="5C1AA03D"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2010-06</w:t>
            </w:r>
          </w:p>
        </w:tc>
        <w:tc>
          <w:tcPr>
            <w:tcW w:w="760" w:type="dxa"/>
            <w:shd w:val="solid" w:color="FFFFFF" w:fill="auto"/>
          </w:tcPr>
          <w:p w14:paraId="048233A8"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CT-48</w:t>
            </w:r>
          </w:p>
        </w:tc>
        <w:tc>
          <w:tcPr>
            <w:tcW w:w="941" w:type="dxa"/>
            <w:shd w:val="solid" w:color="FFFFFF" w:fill="auto"/>
          </w:tcPr>
          <w:p w14:paraId="1204724D"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CP-100286</w:t>
            </w:r>
          </w:p>
        </w:tc>
        <w:tc>
          <w:tcPr>
            <w:tcW w:w="476" w:type="dxa"/>
            <w:shd w:val="solid" w:color="FFFFFF" w:fill="auto"/>
          </w:tcPr>
          <w:p w14:paraId="4FA1A546"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0001</w:t>
            </w:r>
          </w:p>
        </w:tc>
        <w:tc>
          <w:tcPr>
            <w:tcW w:w="378" w:type="dxa"/>
            <w:shd w:val="solid" w:color="FFFFFF" w:fill="auto"/>
          </w:tcPr>
          <w:p w14:paraId="074E5C34" w14:textId="77777777" w:rsidR="00674B50" w:rsidRPr="00BD529F" w:rsidRDefault="00674B50" w:rsidP="00717B35">
            <w:pPr>
              <w:pStyle w:val="Guidance"/>
              <w:spacing w:after="0"/>
              <w:rPr>
                <w:rFonts w:ascii="Arial" w:hAnsi="Arial" w:cs="Arial"/>
                <w:i w:val="0"/>
                <w:color w:val="auto"/>
                <w:sz w:val="16"/>
                <w:szCs w:val="16"/>
              </w:rPr>
            </w:pPr>
          </w:p>
        </w:tc>
        <w:tc>
          <w:tcPr>
            <w:tcW w:w="473" w:type="dxa"/>
            <w:shd w:val="solid" w:color="FFFFFF" w:fill="auto"/>
          </w:tcPr>
          <w:p w14:paraId="1D8F6A8D" w14:textId="77777777" w:rsidR="00674B50" w:rsidRPr="00BD529F" w:rsidRDefault="00674B50" w:rsidP="00717B35">
            <w:pPr>
              <w:spacing w:after="0"/>
              <w:rPr>
                <w:rFonts w:ascii="Arial" w:hAnsi="Arial" w:cs="Arial"/>
                <w:iCs/>
                <w:snapToGrid w:val="0"/>
                <w:sz w:val="16"/>
                <w:szCs w:val="16"/>
                <w:lang w:val="en-AU"/>
              </w:rPr>
            </w:pPr>
          </w:p>
        </w:tc>
        <w:tc>
          <w:tcPr>
            <w:tcW w:w="4961" w:type="dxa"/>
            <w:shd w:val="solid" w:color="FFFFFF" w:fill="auto"/>
          </w:tcPr>
          <w:p w14:paraId="6433EE56" w14:textId="707A43FE"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Velocity-Requested</w:t>
            </w:r>
            <w:r w:rsidRPr="00BD529F">
              <w:rPr>
                <w:rFonts w:ascii="Arial" w:hAnsi="Arial" w:cs="Arial" w:hint="eastAsia"/>
                <w:iCs/>
                <w:snapToGrid w:val="0"/>
                <w:sz w:val="16"/>
                <w:szCs w:val="16"/>
                <w:lang w:val="en-AU"/>
              </w:rPr>
              <w:t xml:space="preserve"> IE</w:t>
            </w:r>
          </w:p>
        </w:tc>
        <w:tc>
          <w:tcPr>
            <w:tcW w:w="709" w:type="dxa"/>
            <w:shd w:val="solid" w:color="FFFFFF" w:fill="auto"/>
          </w:tcPr>
          <w:p w14:paraId="374B42F8" w14:textId="77777777" w:rsidR="00674B50" w:rsidRPr="00C761B1" w:rsidRDefault="00674B50" w:rsidP="00717B35">
            <w:pPr>
              <w:spacing w:after="0"/>
              <w:rPr>
                <w:rFonts w:ascii="Arial" w:hAnsi="Arial" w:cs="Arial"/>
                <w:snapToGrid w:val="0"/>
                <w:color w:val="000000"/>
                <w:sz w:val="16"/>
                <w:lang w:val="en-AU"/>
              </w:rPr>
            </w:pPr>
            <w:r w:rsidRPr="00C761B1">
              <w:rPr>
                <w:rFonts w:ascii="Arial" w:hAnsi="Arial" w:cs="Arial"/>
                <w:snapToGrid w:val="0"/>
                <w:color w:val="000000"/>
                <w:sz w:val="16"/>
                <w:lang w:val="en-AU"/>
              </w:rPr>
              <w:t>9.1.0</w:t>
            </w:r>
          </w:p>
        </w:tc>
      </w:tr>
      <w:tr w:rsidR="00674B50" w:rsidRPr="00BD529F" w14:paraId="3B77EA16" w14:textId="77777777" w:rsidTr="000252C3">
        <w:tc>
          <w:tcPr>
            <w:tcW w:w="800" w:type="dxa"/>
            <w:shd w:val="solid" w:color="FFFFFF" w:fill="auto"/>
          </w:tcPr>
          <w:p w14:paraId="1C90DA2F"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2010-09</w:t>
            </w:r>
          </w:p>
        </w:tc>
        <w:tc>
          <w:tcPr>
            <w:tcW w:w="760" w:type="dxa"/>
            <w:shd w:val="solid" w:color="FFFFFF" w:fill="auto"/>
          </w:tcPr>
          <w:p w14:paraId="7C0F0DFE"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CT-49</w:t>
            </w:r>
          </w:p>
        </w:tc>
        <w:tc>
          <w:tcPr>
            <w:tcW w:w="941" w:type="dxa"/>
            <w:shd w:val="solid" w:color="FFFFFF" w:fill="auto"/>
          </w:tcPr>
          <w:p w14:paraId="6898D011"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CP-100463</w:t>
            </w:r>
          </w:p>
        </w:tc>
        <w:tc>
          <w:tcPr>
            <w:tcW w:w="476" w:type="dxa"/>
            <w:shd w:val="solid" w:color="FFFFFF" w:fill="auto"/>
          </w:tcPr>
          <w:p w14:paraId="497313B0"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0002</w:t>
            </w:r>
          </w:p>
        </w:tc>
        <w:tc>
          <w:tcPr>
            <w:tcW w:w="378" w:type="dxa"/>
            <w:shd w:val="solid" w:color="FFFFFF" w:fill="auto"/>
          </w:tcPr>
          <w:p w14:paraId="5EC715E9"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1</w:t>
            </w:r>
          </w:p>
        </w:tc>
        <w:tc>
          <w:tcPr>
            <w:tcW w:w="473" w:type="dxa"/>
            <w:shd w:val="solid" w:color="FFFFFF" w:fill="auto"/>
          </w:tcPr>
          <w:p w14:paraId="2A1ED32F" w14:textId="77777777" w:rsidR="00674B50" w:rsidRPr="00BD529F" w:rsidRDefault="00674B50" w:rsidP="00717B35">
            <w:pPr>
              <w:spacing w:after="0"/>
              <w:rPr>
                <w:rFonts w:ascii="Arial" w:hAnsi="Arial" w:cs="Arial"/>
                <w:iCs/>
                <w:snapToGrid w:val="0"/>
                <w:sz w:val="16"/>
                <w:szCs w:val="16"/>
                <w:lang w:val="en-AU"/>
              </w:rPr>
            </w:pPr>
          </w:p>
        </w:tc>
        <w:tc>
          <w:tcPr>
            <w:tcW w:w="4961" w:type="dxa"/>
            <w:shd w:val="solid" w:color="FFFFFF" w:fill="auto"/>
          </w:tcPr>
          <w:p w14:paraId="16A076B8" w14:textId="21F75FB1"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Addition of Command Codes</w:t>
            </w:r>
          </w:p>
        </w:tc>
        <w:tc>
          <w:tcPr>
            <w:tcW w:w="709" w:type="dxa"/>
            <w:shd w:val="solid" w:color="FFFFFF" w:fill="auto"/>
          </w:tcPr>
          <w:p w14:paraId="24F739FA" w14:textId="77777777" w:rsidR="00674B50" w:rsidRPr="00C761B1" w:rsidRDefault="00674B50" w:rsidP="00717B35">
            <w:pPr>
              <w:spacing w:after="0"/>
              <w:rPr>
                <w:rFonts w:ascii="Arial" w:hAnsi="Arial" w:cs="Arial"/>
                <w:snapToGrid w:val="0"/>
                <w:color w:val="000000"/>
                <w:sz w:val="16"/>
                <w:lang w:val="en-AU"/>
              </w:rPr>
            </w:pPr>
            <w:r w:rsidRPr="00C761B1">
              <w:rPr>
                <w:rFonts w:ascii="Arial" w:hAnsi="Arial" w:cs="Arial"/>
                <w:snapToGrid w:val="0"/>
                <w:color w:val="000000"/>
                <w:sz w:val="16"/>
                <w:lang w:val="en-AU"/>
              </w:rPr>
              <w:t>9.2.0</w:t>
            </w:r>
          </w:p>
        </w:tc>
      </w:tr>
      <w:tr w:rsidR="00C761B1" w:rsidRPr="00BD529F" w14:paraId="7565DC76" w14:textId="77777777" w:rsidTr="000252C3">
        <w:tc>
          <w:tcPr>
            <w:tcW w:w="800" w:type="dxa"/>
            <w:shd w:val="solid" w:color="FFFFFF" w:fill="auto"/>
          </w:tcPr>
          <w:p w14:paraId="025C25AA" w14:textId="5D5CFA05"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2010-09</w:t>
            </w:r>
          </w:p>
        </w:tc>
        <w:tc>
          <w:tcPr>
            <w:tcW w:w="760" w:type="dxa"/>
            <w:shd w:val="solid" w:color="FFFFFF" w:fill="auto"/>
          </w:tcPr>
          <w:p w14:paraId="241D8BCE" w14:textId="52F07E16"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CT-49</w:t>
            </w:r>
          </w:p>
        </w:tc>
        <w:tc>
          <w:tcPr>
            <w:tcW w:w="941" w:type="dxa"/>
            <w:shd w:val="solid" w:color="FFFFFF" w:fill="auto"/>
          </w:tcPr>
          <w:p w14:paraId="1C89154A" w14:textId="6F21FDE3"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CP-100463</w:t>
            </w:r>
          </w:p>
        </w:tc>
        <w:tc>
          <w:tcPr>
            <w:tcW w:w="476" w:type="dxa"/>
            <w:shd w:val="solid" w:color="FFFFFF" w:fill="auto"/>
          </w:tcPr>
          <w:p w14:paraId="52026BE2" w14:textId="77777777"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0003</w:t>
            </w:r>
          </w:p>
        </w:tc>
        <w:tc>
          <w:tcPr>
            <w:tcW w:w="378" w:type="dxa"/>
            <w:shd w:val="solid" w:color="FFFFFF" w:fill="auto"/>
          </w:tcPr>
          <w:p w14:paraId="41F19930" w14:textId="77777777"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1</w:t>
            </w:r>
          </w:p>
        </w:tc>
        <w:tc>
          <w:tcPr>
            <w:tcW w:w="473" w:type="dxa"/>
            <w:shd w:val="solid" w:color="FFFFFF" w:fill="auto"/>
          </w:tcPr>
          <w:p w14:paraId="210C5D6E"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6C8EA957" w14:textId="7B98694B"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Notification Verification Only in Location Type</w:t>
            </w:r>
          </w:p>
        </w:tc>
        <w:tc>
          <w:tcPr>
            <w:tcW w:w="709" w:type="dxa"/>
            <w:shd w:val="solid" w:color="FFFFFF" w:fill="auto"/>
          </w:tcPr>
          <w:p w14:paraId="380365D1" w14:textId="77777777" w:rsidR="00C761B1" w:rsidRPr="00C761B1" w:rsidRDefault="00C761B1" w:rsidP="00C761B1">
            <w:pPr>
              <w:spacing w:after="0"/>
              <w:rPr>
                <w:rFonts w:ascii="Arial" w:hAnsi="Arial" w:cs="Arial"/>
                <w:snapToGrid w:val="0"/>
                <w:color w:val="000000"/>
                <w:sz w:val="16"/>
                <w:lang w:val="en-AU"/>
              </w:rPr>
            </w:pPr>
          </w:p>
        </w:tc>
      </w:tr>
      <w:tr w:rsidR="00C761B1" w:rsidRPr="00BD529F" w14:paraId="4639E4CF" w14:textId="77777777" w:rsidTr="000252C3">
        <w:tc>
          <w:tcPr>
            <w:tcW w:w="800" w:type="dxa"/>
            <w:shd w:val="solid" w:color="FFFFFF" w:fill="auto"/>
          </w:tcPr>
          <w:p w14:paraId="5FC79D64" w14:textId="1731C27B"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2010-09</w:t>
            </w:r>
          </w:p>
        </w:tc>
        <w:tc>
          <w:tcPr>
            <w:tcW w:w="760" w:type="dxa"/>
            <w:shd w:val="solid" w:color="FFFFFF" w:fill="auto"/>
          </w:tcPr>
          <w:p w14:paraId="07EDEF5B" w14:textId="6AFEAF1D"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CT-49</w:t>
            </w:r>
          </w:p>
        </w:tc>
        <w:tc>
          <w:tcPr>
            <w:tcW w:w="941" w:type="dxa"/>
            <w:shd w:val="solid" w:color="FFFFFF" w:fill="auto"/>
          </w:tcPr>
          <w:p w14:paraId="4E042A5C" w14:textId="4790E1D9"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CP-100463</w:t>
            </w:r>
          </w:p>
        </w:tc>
        <w:tc>
          <w:tcPr>
            <w:tcW w:w="476" w:type="dxa"/>
            <w:shd w:val="solid" w:color="FFFFFF" w:fill="auto"/>
          </w:tcPr>
          <w:p w14:paraId="10D9DD06" w14:textId="77777777"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0004</w:t>
            </w:r>
          </w:p>
        </w:tc>
        <w:tc>
          <w:tcPr>
            <w:tcW w:w="378" w:type="dxa"/>
            <w:shd w:val="solid" w:color="FFFFFF" w:fill="auto"/>
          </w:tcPr>
          <w:p w14:paraId="1100DB3E" w14:textId="77777777" w:rsidR="00C761B1" w:rsidRPr="00BD529F" w:rsidRDefault="00C761B1" w:rsidP="00C761B1">
            <w:pPr>
              <w:pStyle w:val="Guidance"/>
              <w:spacing w:after="0"/>
              <w:rPr>
                <w:rFonts w:ascii="Arial" w:hAnsi="Arial" w:cs="Arial"/>
                <w:i w:val="0"/>
                <w:color w:val="auto"/>
                <w:sz w:val="16"/>
                <w:szCs w:val="16"/>
              </w:rPr>
            </w:pPr>
            <w:r w:rsidRPr="00BD529F">
              <w:rPr>
                <w:rFonts w:ascii="Arial" w:hAnsi="Arial" w:cs="Arial"/>
                <w:i w:val="0"/>
                <w:color w:val="auto"/>
                <w:sz w:val="16"/>
                <w:szCs w:val="16"/>
              </w:rPr>
              <w:t>1</w:t>
            </w:r>
          </w:p>
        </w:tc>
        <w:tc>
          <w:tcPr>
            <w:tcW w:w="473" w:type="dxa"/>
            <w:shd w:val="solid" w:color="FFFFFF" w:fill="auto"/>
          </w:tcPr>
          <w:p w14:paraId="439C097E"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68E78581" w14:textId="7269101C"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SLg for Inter Domain Scenarios</w:t>
            </w:r>
          </w:p>
        </w:tc>
        <w:tc>
          <w:tcPr>
            <w:tcW w:w="709" w:type="dxa"/>
            <w:shd w:val="solid" w:color="FFFFFF" w:fill="auto"/>
          </w:tcPr>
          <w:p w14:paraId="14F9979B" w14:textId="77777777" w:rsidR="00C761B1" w:rsidRPr="00C761B1" w:rsidRDefault="00C761B1" w:rsidP="00C761B1">
            <w:pPr>
              <w:spacing w:after="0"/>
              <w:rPr>
                <w:rFonts w:ascii="Arial" w:hAnsi="Arial" w:cs="Arial"/>
                <w:snapToGrid w:val="0"/>
                <w:color w:val="000000"/>
                <w:sz w:val="16"/>
                <w:lang w:val="en-AU"/>
              </w:rPr>
            </w:pPr>
          </w:p>
        </w:tc>
      </w:tr>
      <w:tr w:rsidR="00C761B1" w:rsidRPr="00BD529F" w14:paraId="23A609F6" w14:textId="77777777" w:rsidTr="000252C3">
        <w:tc>
          <w:tcPr>
            <w:tcW w:w="800" w:type="dxa"/>
            <w:shd w:val="solid" w:color="FFFFFF" w:fill="auto"/>
          </w:tcPr>
          <w:p w14:paraId="360BA853" w14:textId="7169B16C" w:rsidR="00C761B1" w:rsidRPr="00BD529F" w:rsidRDefault="00C761B1" w:rsidP="00C761B1">
            <w:pPr>
              <w:spacing w:after="0"/>
              <w:rPr>
                <w:rFonts w:ascii="Arial" w:hAnsi="Arial" w:cs="Arial"/>
                <w:snapToGrid w:val="0"/>
                <w:color w:val="000000"/>
                <w:sz w:val="16"/>
                <w:lang w:val="en-AU"/>
              </w:rPr>
            </w:pPr>
            <w:r w:rsidRPr="00BD529F">
              <w:rPr>
                <w:rFonts w:ascii="Arial" w:hAnsi="Arial" w:cs="Arial"/>
                <w:sz w:val="16"/>
                <w:szCs w:val="16"/>
              </w:rPr>
              <w:t>2010-09</w:t>
            </w:r>
          </w:p>
        </w:tc>
        <w:tc>
          <w:tcPr>
            <w:tcW w:w="760" w:type="dxa"/>
            <w:shd w:val="solid" w:color="FFFFFF" w:fill="auto"/>
          </w:tcPr>
          <w:p w14:paraId="78454ACC" w14:textId="7EC86116" w:rsidR="00C761B1" w:rsidRPr="00BD529F" w:rsidRDefault="00C761B1" w:rsidP="00C761B1">
            <w:pPr>
              <w:spacing w:after="0"/>
              <w:rPr>
                <w:rFonts w:ascii="Arial" w:hAnsi="Arial" w:cs="Arial"/>
                <w:snapToGrid w:val="0"/>
                <w:color w:val="000000"/>
                <w:sz w:val="16"/>
                <w:lang w:val="en-AU"/>
              </w:rPr>
            </w:pPr>
            <w:r w:rsidRPr="00BD529F">
              <w:rPr>
                <w:rFonts w:ascii="Arial" w:hAnsi="Arial" w:cs="Arial"/>
                <w:sz w:val="16"/>
                <w:szCs w:val="16"/>
              </w:rPr>
              <w:t>CT-49</w:t>
            </w:r>
          </w:p>
        </w:tc>
        <w:tc>
          <w:tcPr>
            <w:tcW w:w="941" w:type="dxa"/>
            <w:shd w:val="solid" w:color="FFFFFF" w:fill="auto"/>
          </w:tcPr>
          <w:p w14:paraId="15535B5D" w14:textId="684175B6" w:rsidR="00C761B1" w:rsidRPr="00BD529F" w:rsidRDefault="00C761B1" w:rsidP="00C761B1">
            <w:pPr>
              <w:spacing w:after="0"/>
              <w:rPr>
                <w:rFonts w:ascii="Arial" w:hAnsi="Arial" w:cs="Arial"/>
                <w:snapToGrid w:val="0"/>
                <w:color w:val="000000"/>
                <w:sz w:val="16"/>
                <w:lang w:val="en-AU"/>
              </w:rPr>
            </w:pPr>
            <w:r w:rsidRPr="00BD529F">
              <w:rPr>
                <w:rFonts w:ascii="Arial" w:hAnsi="Arial" w:cs="Arial"/>
                <w:sz w:val="16"/>
                <w:szCs w:val="16"/>
              </w:rPr>
              <w:t>CP-100463</w:t>
            </w:r>
          </w:p>
        </w:tc>
        <w:tc>
          <w:tcPr>
            <w:tcW w:w="476" w:type="dxa"/>
            <w:shd w:val="solid" w:color="FFFFFF" w:fill="auto"/>
          </w:tcPr>
          <w:p w14:paraId="39E4BDF3"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0005</w:t>
            </w:r>
          </w:p>
        </w:tc>
        <w:tc>
          <w:tcPr>
            <w:tcW w:w="378" w:type="dxa"/>
            <w:shd w:val="solid" w:color="FFFFFF" w:fill="auto"/>
          </w:tcPr>
          <w:p w14:paraId="1757F1D7"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2ADA559B"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3E5816D" w14:textId="54250269"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Editorial Updates</w:t>
            </w:r>
          </w:p>
        </w:tc>
        <w:tc>
          <w:tcPr>
            <w:tcW w:w="709" w:type="dxa"/>
            <w:shd w:val="solid" w:color="FFFFFF" w:fill="auto"/>
          </w:tcPr>
          <w:p w14:paraId="36A2EE8B" w14:textId="77777777" w:rsidR="00C761B1" w:rsidRPr="00C761B1" w:rsidRDefault="00C761B1" w:rsidP="00C761B1">
            <w:pPr>
              <w:spacing w:after="0"/>
              <w:rPr>
                <w:rFonts w:ascii="Arial" w:hAnsi="Arial" w:cs="Arial"/>
                <w:snapToGrid w:val="0"/>
                <w:color w:val="000000"/>
                <w:sz w:val="16"/>
                <w:lang w:val="en-AU"/>
              </w:rPr>
            </w:pPr>
          </w:p>
        </w:tc>
      </w:tr>
      <w:tr w:rsidR="00C761B1" w:rsidRPr="00BD529F" w14:paraId="145A35AD" w14:textId="77777777" w:rsidTr="000252C3">
        <w:tc>
          <w:tcPr>
            <w:tcW w:w="800" w:type="dxa"/>
            <w:shd w:val="solid" w:color="FFFFFF" w:fill="auto"/>
          </w:tcPr>
          <w:p w14:paraId="33D8F670" w14:textId="05457A99" w:rsidR="00C761B1" w:rsidRPr="00BD529F" w:rsidRDefault="00C761B1" w:rsidP="00C761B1">
            <w:pPr>
              <w:spacing w:after="0"/>
              <w:rPr>
                <w:rFonts w:ascii="Arial" w:hAnsi="Arial" w:cs="Arial"/>
                <w:snapToGrid w:val="0"/>
                <w:color w:val="0000FF"/>
                <w:sz w:val="16"/>
                <w:szCs w:val="16"/>
                <w:lang w:val="en-AU"/>
              </w:rPr>
            </w:pPr>
            <w:r w:rsidRPr="00BD529F">
              <w:rPr>
                <w:rFonts w:ascii="Arial" w:hAnsi="Arial" w:cs="Arial"/>
                <w:sz w:val="16"/>
                <w:szCs w:val="16"/>
              </w:rPr>
              <w:t>2010-09</w:t>
            </w:r>
          </w:p>
        </w:tc>
        <w:tc>
          <w:tcPr>
            <w:tcW w:w="760" w:type="dxa"/>
            <w:shd w:val="solid" w:color="FFFFFF" w:fill="auto"/>
          </w:tcPr>
          <w:p w14:paraId="2572F8E3" w14:textId="557CF348" w:rsidR="00C761B1" w:rsidRPr="00BD529F" w:rsidRDefault="00C761B1" w:rsidP="00C761B1">
            <w:pPr>
              <w:spacing w:after="0"/>
              <w:rPr>
                <w:rFonts w:ascii="Arial" w:hAnsi="Arial" w:cs="Arial"/>
                <w:snapToGrid w:val="0"/>
                <w:color w:val="0000FF"/>
                <w:sz w:val="16"/>
                <w:szCs w:val="16"/>
                <w:lang w:val="en-AU"/>
              </w:rPr>
            </w:pPr>
            <w:r w:rsidRPr="00BD529F">
              <w:rPr>
                <w:rFonts w:ascii="Arial" w:hAnsi="Arial" w:cs="Arial"/>
                <w:sz w:val="16"/>
                <w:szCs w:val="16"/>
              </w:rPr>
              <w:t>CT-49</w:t>
            </w:r>
          </w:p>
        </w:tc>
        <w:tc>
          <w:tcPr>
            <w:tcW w:w="941" w:type="dxa"/>
            <w:shd w:val="solid" w:color="FFFFFF" w:fill="auto"/>
          </w:tcPr>
          <w:p w14:paraId="46C2D9E8" w14:textId="358DF7BC" w:rsidR="00C761B1" w:rsidRPr="00BD529F" w:rsidRDefault="00C761B1" w:rsidP="00C761B1">
            <w:pPr>
              <w:spacing w:after="0"/>
              <w:rPr>
                <w:rFonts w:ascii="Arial" w:hAnsi="Arial" w:cs="Arial"/>
                <w:snapToGrid w:val="0"/>
                <w:color w:val="0000FF"/>
                <w:sz w:val="16"/>
                <w:szCs w:val="16"/>
                <w:lang w:val="en-AU"/>
              </w:rPr>
            </w:pPr>
            <w:r w:rsidRPr="00BD529F">
              <w:rPr>
                <w:rFonts w:ascii="Arial" w:hAnsi="Arial" w:cs="Arial"/>
                <w:sz w:val="16"/>
                <w:szCs w:val="16"/>
              </w:rPr>
              <w:t>CP-100463</w:t>
            </w:r>
          </w:p>
        </w:tc>
        <w:tc>
          <w:tcPr>
            <w:tcW w:w="476" w:type="dxa"/>
            <w:shd w:val="solid" w:color="FFFFFF" w:fill="auto"/>
          </w:tcPr>
          <w:p w14:paraId="3C2E7106"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0007</w:t>
            </w:r>
          </w:p>
        </w:tc>
        <w:tc>
          <w:tcPr>
            <w:tcW w:w="378" w:type="dxa"/>
            <w:shd w:val="solid" w:color="FFFFFF" w:fill="auto"/>
          </w:tcPr>
          <w:p w14:paraId="5CB2C18E"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0FEF6B89"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50B83E46" w14:textId="1512DE86"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Definition of EUTRAN-Positioning-Data</w:t>
            </w:r>
          </w:p>
        </w:tc>
        <w:tc>
          <w:tcPr>
            <w:tcW w:w="709" w:type="dxa"/>
            <w:shd w:val="solid" w:color="FFFFFF" w:fill="auto"/>
          </w:tcPr>
          <w:p w14:paraId="4739ED87" w14:textId="77777777" w:rsidR="00C761B1" w:rsidRPr="00C761B1" w:rsidRDefault="00C761B1" w:rsidP="00C761B1">
            <w:pPr>
              <w:spacing w:after="0"/>
              <w:rPr>
                <w:rFonts w:ascii="Arial" w:hAnsi="Arial" w:cs="Arial"/>
                <w:snapToGrid w:val="0"/>
                <w:color w:val="000000"/>
                <w:sz w:val="16"/>
                <w:lang w:val="en-AU"/>
              </w:rPr>
            </w:pPr>
          </w:p>
        </w:tc>
      </w:tr>
      <w:tr w:rsidR="00C761B1" w:rsidRPr="00BD529F" w14:paraId="0C13FABD" w14:textId="77777777" w:rsidTr="000252C3">
        <w:tc>
          <w:tcPr>
            <w:tcW w:w="800" w:type="dxa"/>
            <w:shd w:val="solid" w:color="FFFFFF" w:fill="auto"/>
          </w:tcPr>
          <w:p w14:paraId="63C9FB52"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2010-12</w:t>
            </w:r>
          </w:p>
        </w:tc>
        <w:tc>
          <w:tcPr>
            <w:tcW w:w="760" w:type="dxa"/>
            <w:shd w:val="solid" w:color="FFFFFF" w:fill="auto"/>
          </w:tcPr>
          <w:p w14:paraId="56BB71F2"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CT-50</w:t>
            </w:r>
          </w:p>
        </w:tc>
        <w:tc>
          <w:tcPr>
            <w:tcW w:w="941" w:type="dxa"/>
            <w:shd w:val="solid" w:color="FFFFFF" w:fill="auto"/>
          </w:tcPr>
          <w:p w14:paraId="700F4619"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CP-100681</w:t>
            </w:r>
          </w:p>
        </w:tc>
        <w:tc>
          <w:tcPr>
            <w:tcW w:w="476" w:type="dxa"/>
            <w:shd w:val="solid" w:color="FFFFFF" w:fill="auto"/>
          </w:tcPr>
          <w:p w14:paraId="15013096"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0009</w:t>
            </w:r>
          </w:p>
        </w:tc>
        <w:tc>
          <w:tcPr>
            <w:tcW w:w="378" w:type="dxa"/>
            <w:shd w:val="solid" w:color="FFFFFF" w:fill="auto"/>
          </w:tcPr>
          <w:p w14:paraId="69B19593"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015D181C"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5CC41340" w14:textId="6EFD2ABA"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Clarification of LCS-priority AVP</w:t>
            </w:r>
          </w:p>
        </w:tc>
        <w:tc>
          <w:tcPr>
            <w:tcW w:w="709" w:type="dxa"/>
            <w:shd w:val="solid" w:color="FFFFFF" w:fill="auto"/>
          </w:tcPr>
          <w:p w14:paraId="692358D6" w14:textId="77777777" w:rsidR="00C761B1" w:rsidRPr="00C761B1" w:rsidRDefault="00C761B1" w:rsidP="00C761B1">
            <w:pPr>
              <w:spacing w:after="0"/>
              <w:rPr>
                <w:rFonts w:ascii="Arial" w:hAnsi="Arial" w:cs="Arial"/>
                <w:snapToGrid w:val="0"/>
                <w:color w:val="000000"/>
                <w:sz w:val="16"/>
                <w:lang w:val="en-AU"/>
              </w:rPr>
            </w:pPr>
            <w:r w:rsidRPr="00C761B1">
              <w:rPr>
                <w:rFonts w:ascii="Arial" w:hAnsi="Arial" w:cs="Arial"/>
                <w:snapToGrid w:val="0"/>
                <w:color w:val="000000"/>
                <w:sz w:val="16"/>
                <w:lang w:val="en-AU"/>
              </w:rPr>
              <w:t>9.3.0</w:t>
            </w:r>
          </w:p>
        </w:tc>
      </w:tr>
      <w:tr w:rsidR="00C761B1" w:rsidRPr="00BD529F" w14:paraId="714D8278" w14:textId="77777777" w:rsidTr="000252C3">
        <w:tc>
          <w:tcPr>
            <w:tcW w:w="800" w:type="dxa"/>
            <w:shd w:val="solid" w:color="FFFFFF" w:fill="auto"/>
          </w:tcPr>
          <w:p w14:paraId="7586D4D6" w14:textId="12505B26"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2010-12</w:t>
            </w:r>
          </w:p>
        </w:tc>
        <w:tc>
          <w:tcPr>
            <w:tcW w:w="760" w:type="dxa"/>
            <w:shd w:val="solid" w:color="FFFFFF" w:fill="auto"/>
          </w:tcPr>
          <w:p w14:paraId="50A00E14" w14:textId="2FC5758E"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CT-50</w:t>
            </w:r>
          </w:p>
        </w:tc>
        <w:tc>
          <w:tcPr>
            <w:tcW w:w="941" w:type="dxa"/>
            <w:shd w:val="solid" w:color="FFFFFF" w:fill="auto"/>
          </w:tcPr>
          <w:p w14:paraId="2748E451" w14:textId="453B9DA1"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CP-100681</w:t>
            </w:r>
          </w:p>
        </w:tc>
        <w:tc>
          <w:tcPr>
            <w:tcW w:w="476" w:type="dxa"/>
            <w:shd w:val="solid" w:color="FFFFFF" w:fill="auto"/>
          </w:tcPr>
          <w:p w14:paraId="326BC31B"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0010</w:t>
            </w:r>
          </w:p>
        </w:tc>
        <w:tc>
          <w:tcPr>
            <w:tcW w:w="378" w:type="dxa"/>
            <w:shd w:val="solid" w:color="FFFFFF" w:fill="auto"/>
          </w:tcPr>
          <w:p w14:paraId="6B28A7D1"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2927A32F"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11BAE1EF" w14:textId="6B72AB6F"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Correction of error code assignment</w:t>
            </w:r>
          </w:p>
        </w:tc>
        <w:tc>
          <w:tcPr>
            <w:tcW w:w="709" w:type="dxa"/>
            <w:shd w:val="solid" w:color="FFFFFF" w:fill="auto"/>
          </w:tcPr>
          <w:p w14:paraId="497A3B9B" w14:textId="77777777" w:rsidR="00C761B1" w:rsidRPr="00C761B1" w:rsidRDefault="00C761B1" w:rsidP="00C761B1">
            <w:pPr>
              <w:spacing w:after="0"/>
              <w:rPr>
                <w:rFonts w:ascii="Arial" w:hAnsi="Arial" w:cs="Arial"/>
                <w:snapToGrid w:val="0"/>
                <w:color w:val="000000"/>
                <w:sz w:val="16"/>
                <w:lang w:val="en-AU"/>
              </w:rPr>
            </w:pPr>
          </w:p>
        </w:tc>
      </w:tr>
      <w:tr w:rsidR="00C761B1" w:rsidRPr="00BD529F" w14:paraId="687BDB2A" w14:textId="77777777" w:rsidTr="000252C3">
        <w:tc>
          <w:tcPr>
            <w:tcW w:w="800" w:type="dxa"/>
            <w:shd w:val="solid" w:color="FFFFFF" w:fill="auto"/>
          </w:tcPr>
          <w:p w14:paraId="45933BA4" w14:textId="7FBACCCF"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2010-12</w:t>
            </w:r>
          </w:p>
        </w:tc>
        <w:tc>
          <w:tcPr>
            <w:tcW w:w="760" w:type="dxa"/>
            <w:shd w:val="solid" w:color="FFFFFF" w:fill="auto"/>
          </w:tcPr>
          <w:p w14:paraId="3C63DAC5" w14:textId="3C5010D8"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CT-50</w:t>
            </w:r>
          </w:p>
        </w:tc>
        <w:tc>
          <w:tcPr>
            <w:tcW w:w="941" w:type="dxa"/>
            <w:shd w:val="solid" w:color="FFFFFF" w:fill="auto"/>
          </w:tcPr>
          <w:p w14:paraId="5DCC8963" w14:textId="66A2FAD2"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CP-100681</w:t>
            </w:r>
          </w:p>
        </w:tc>
        <w:tc>
          <w:tcPr>
            <w:tcW w:w="476" w:type="dxa"/>
            <w:shd w:val="solid" w:color="FFFFFF" w:fill="auto"/>
          </w:tcPr>
          <w:p w14:paraId="0ABF824B"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0011</w:t>
            </w:r>
          </w:p>
        </w:tc>
        <w:tc>
          <w:tcPr>
            <w:tcW w:w="378" w:type="dxa"/>
            <w:shd w:val="solid" w:color="FFFFFF" w:fill="auto"/>
          </w:tcPr>
          <w:p w14:paraId="6FF63D3A"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12FA513D"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5497CCEF" w14:textId="70AC09A1"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Correction of bit numbering in Horizontal and Vertical Accuracy IEs in SLg</w:t>
            </w:r>
          </w:p>
        </w:tc>
        <w:tc>
          <w:tcPr>
            <w:tcW w:w="709" w:type="dxa"/>
            <w:shd w:val="solid" w:color="FFFFFF" w:fill="auto"/>
          </w:tcPr>
          <w:p w14:paraId="5E9DD832" w14:textId="77777777" w:rsidR="00C761B1" w:rsidRPr="00C761B1" w:rsidRDefault="00C761B1" w:rsidP="00C761B1">
            <w:pPr>
              <w:spacing w:after="0"/>
              <w:rPr>
                <w:rFonts w:ascii="Arial" w:hAnsi="Arial" w:cs="Arial"/>
                <w:snapToGrid w:val="0"/>
                <w:color w:val="000000"/>
                <w:sz w:val="16"/>
                <w:lang w:val="en-AU"/>
              </w:rPr>
            </w:pPr>
          </w:p>
        </w:tc>
      </w:tr>
      <w:tr w:rsidR="00C761B1" w:rsidRPr="00BD529F" w14:paraId="49A0B2D1" w14:textId="77777777" w:rsidTr="000252C3">
        <w:tc>
          <w:tcPr>
            <w:tcW w:w="800" w:type="dxa"/>
            <w:shd w:val="solid" w:color="FFFFFF" w:fill="auto"/>
          </w:tcPr>
          <w:p w14:paraId="7293D4C3" w14:textId="00DC2E2A"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2010-12</w:t>
            </w:r>
          </w:p>
        </w:tc>
        <w:tc>
          <w:tcPr>
            <w:tcW w:w="760" w:type="dxa"/>
            <w:shd w:val="solid" w:color="FFFFFF" w:fill="auto"/>
          </w:tcPr>
          <w:p w14:paraId="2C563C5F" w14:textId="19E3BA81"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CT-50</w:t>
            </w:r>
          </w:p>
        </w:tc>
        <w:tc>
          <w:tcPr>
            <w:tcW w:w="941" w:type="dxa"/>
            <w:shd w:val="solid" w:color="FFFFFF" w:fill="auto"/>
          </w:tcPr>
          <w:p w14:paraId="0356C1FC" w14:textId="5076B803"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CP-100681</w:t>
            </w:r>
          </w:p>
        </w:tc>
        <w:tc>
          <w:tcPr>
            <w:tcW w:w="476" w:type="dxa"/>
            <w:shd w:val="solid" w:color="FFFFFF" w:fill="auto"/>
          </w:tcPr>
          <w:p w14:paraId="325CA03D"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0012</w:t>
            </w:r>
          </w:p>
        </w:tc>
        <w:tc>
          <w:tcPr>
            <w:tcW w:w="378" w:type="dxa"/>
            <w:shd w:val="solid" w:color="FFFFFF" w:fill="auto"/>
          </w:tcPr>
          <w:p w14:paraId="267C06C6"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547FE570"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7F1C9FC2" w14:textId="280B4C6E"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Units of Age of Location Estimate IE in SLg</w:t>
            </w:r>
          </w:p>
        </w:tc>
        <w:tc>
          <w:tcPr>
            <w:tcW w:w="709" w:type="dxa"/>
            <w:shd w:val="solid" w:color="FFFFFF" w:fill="auto"/>
          </w:tcPr>
          <w:p w14:paraId="0829E0C6" w14:textId="77777777" w:rsidR="00C761B1" w:rsidRPr="00BD529F" w:rsidRDefault="00C761B1" w:rsidP="00C761B1">
            <w:pPr>
              <w:spacing w:after="0"/>
              <w:rPr>
                <w:rFonts w:ascii="Arial" w:hAnsi="Arial" w:cs="Arial"/>
                <w:snapToGrid w:val="0"/>
                <w:color w:val="000000"/>
                <w:sz w:val="16"/>
                <w:lang w:val="en-AU"/>
              </w:rPr>
            </w:pPr>
          </w:p>
        </w:tc>
      </w:tr>
      <w:tr w:rsidR="00C761B1" w:rsidRPr="00BD529F" w14:paraId="6060EA93" w14:textId="77777777" w:rsidTr="000252C3">
        <w:tc>
          <w:tcPr>
            <w:tcW w:w="800" w:type="dxa"/>
            <w:shd w:val="solid" w:color="FFFFFF" w:fill="auto"/>
          </w:tcPr>
          <w:p w14:paraId="34F8E02E"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2011-03</w:t>
            </w:r>
          </w:p>
        </w:tc>
        <w:tc>
          <w:tcPr>
            <w:tcW w:w="760" w:type="dxa"/>
            <w:shd w:val="solid" w:color="FFFFFF" w:fill="auto"/>
          </w:tcPr>
          <w:p w14:paraId="4ABD1FE6"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CT-51</w:t>
            </w:r>
          </w:p>
        </w:tc>
        <w:tc>
          <w:tcPr>
            <w:tcW w:w="941" w:type="dxa"/>
            <w:shd w:val="solid" w:color="FFFFFF" w:fill="auto"/>
          </w:tcPr>
          <w:p w14:paraId="547D969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CP-110054</w:t>
            </w:r>
          </w:p>
        </w:tc>
        <w:tc>
          <w:tcPr>
            <w:tcW w:w="476" w:type="dxa"/>
            <w:shd w:val="solid" w:color="FFFFFF" w:fill="auto"/>
          </w:tcPr>
          <w:p w14:paraId="7106149C"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0013</w:t>
            </w:r>
          </w:p>
        </w:tc>
        <w:tc>
          <w:tcPr>
            <w:tcW w:w="378" w:type="dxa"/>
            <w:shd w:val="solid" w:color="FFFFFF" w:fill="auto"/>
          </w:tcPr>
          <w:p w14:paraId="1151A002"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795E7FDE"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03741F9B" w14:textId="4991CC7C"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Add missing Vendor Specific Application Id</w:t>
            </w:r>
          </w:p>
        </w:tc>
        <w:tc>
          <w:tcPr>
            <w:tcW w:w="709" w:type="dxa"/>
            <w:shd w:val="solid" w:color="FFFFFF" w:fill="auto"/>
          </w:tcPr>
          <w:p w14:paraId="18ED3D9A"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9.4.0</w:t>
            </w:r>
          </w:p>
        </w:tc>
      </w:tr>
      <w:tr w:rsidR="00C761B1" w:rsidRPr="00BD529F" w14:paraId="0FDCA2F2" w14:textId="77777777" w:rsidTr="000252C3">
        <w:tc>
          <w:tcPr>
            <w:tcW w:w="800" w:type="dxa"/>
            <w:shd w:val="solid" w:color="FFFFFF" w:fill="auto"/>
          </w:tcPr>
          <w:p w14:paraId="0113FAFF" w14:textId="5DC491D8"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2011-03</w:t>
            </w:r>
          </w:p>
        </w:tc>
        <w:tc>
          <w:tcPr>
            <w:tcW w:w="760" w:type="dxa"/>
            <w:shd w:val="solid" w:color="FFFFFF" w:fill="auto"/>
          </w:tcPr>
          <w:p w14:paraId="7690CA32" w14:textId="591C01B4"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CT-51</w:t>
            </w:r>
          </w:p>
        </w:tc>
        <w:tc>
          <w:tcPr>
            <w:tcW w:w="941" w:type="dxa"/>
            <w:shd w:val="solid" w:color="FFFFFF" w:fill="auto"/>
          </w:tcPr>
          <w:p w14:paraId="2BA9DDE5" w14:textId="227A485C"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CP-110054</w:t>
            </w:r>
          </w:p>
        </w:tc>
        <w:tc>
          <w:tcPr>
            <w:tcW w:w="476" w:type="dxa"/>
            <w:shd w:val="solid" w:color="FFFFFF" w:fill="auto"/>
          </w:tcPr>
          <w:p w14:paraId="2EB277A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0014</w:t>
            </w:r>
          </w:p>
        </w:tc>
        <w:tc>
          <w:tcPr>
            <w:tcW w:w="378" w:type="dxa"/>
            <w:shd w:val="solid" w:color="FFFFFF" w:fill="auto"/>
          </w:tcPr>
          <w:p w14:paraId="0FA42260"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shd w:val="solid" w:color="FFFFFF" w:fill="auto"/>
          </w:tcPr>
          <w:p w14:paraId="29876241"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6C769E9" w14:textId="395C6B26"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Essential correction on the value type of the ELP Application</w:t>
            </w:r>
            <w:r w:rsidRPr="00BD529F">
              <w:rPr>
                <w:rFonts w:ascii="Arial" w:hAnsi="Arial" w:cs="Arial" w:hint="eastAsia"/>
                <w:iCs/>
                <w:snapToGrid w:val="0"/>
                <w:sz w:val="16"/>
                <w:szCs w:val="16"/>
                <w:lang w:val="en-AU"/>
              </w:rPr>
              <w:t xml:space="preserve"> AVPs</w:t>
            </w:r>
          </w:p>
        </w:tc>
        <w:tc>
          <w:tcPr>
            <w:tcW w:w="709" w:type="dxa"/>
            <w:shd w:val="solid" w:color="FFFFFF" w:fill="auto"/>
          </w:tcPr>
          <w:p w14:paraId="4B36C97D" w14:textId="77777777" w:rsidR="00C761B1" w:rsidRPr="00BD529F" w:rsidRDefault="00C761B1" w:rsidP="00C761B1">
            <w:pPr>
              <w:spacing w:after="0"/>
              <w:rPr>
                <w:rFonts w:ascii="Arial" w:hAnsi="Arial" w:cs="Arial"/>
                <w:snapToGrid w:val="0"/>
                <w:color w:val="000000"/>
                <w:sz w:val="16"/>
                <w:lang w:val="en-AU"/>
              </w:rPr>
            </w:pPr>
          </w:p>
        </w:tc>
      </w:tr>
      <w:tr w:rsidR="00C761B1" w:rsidRPr="00BD529F" w14:paraId="7448C717" w14:textId="77777777" w:rsidTr="000252C3">
        <w:tc>
          <w:tcPr>
            <w:tcW w:w="800" w:type="dxa"/>
            <w:shd w:val="solid" w:color="FFFFFF" w:fill="auto"/>
          </w:tcPr>
          <w:p w14:paraId="1E63CBEC"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2011-03</w:t>
            </w:r>
          </w:p>
        </w:tc>
        <w:tc>
          <w:tcPr>
            <w:tcW w:w="760" w:type="dxa"/>
            <w:shd w:val="solid" w:color="FFFFFF" w:fill="auto"/>
          </w:tcPr>
          <w:p w14:paraId="7592E470" w14:textId="77777777" w:rsidR="00C761B1" w:rsidRPr="00BD529F" w:rsidRDefault="00C761B1" w:rsidP="00C761B1">
            <w:pPr>
              <w:spacing w:after="0"/>
              <w:rPr>
                <w:rFonts w:ascii="Arial" w:hAnsi="Arial" w:cs="Arial"/>
                <w:snapToGrid w:val="0"/>
                <w:color w:val="000000"/>
                <w:sz w:val="16"/>
                <w:lang w:val="en-AU"/>
              </w:rPr>
            </w:pPr>
          </w:p>
        </w:tc>
        <w:tc>
          <w:tcPr>
            <w:tcW w:w="941" w:type="dxa"/>
            <w:shd w:val="solid" w:color="FFFFFF" w:fill="auto"/>
          </w:tcPr>
          <w:p w14:paraId="1F529660" w14:textId="77777777" w:rsidR="00C761B1" w:rsidRPr="00BD529F" w:rsidRDefault="00C761B1" w:rsidP="00C761B1">
            <w:pPr>
              <w:spacing w:after="0"/>
              <w:rPr>
                <w:rFonts w:ascii="Arial" w:hAnsi="Arial" w:cs="Arial"/>
                <w:snapToGrid w:val="0"/>
                <w:color w:val="000000"/>
                <w:sz w:val="16"/>
                <w:lang w:val="en-AU"/>
              </w:rPr>
            </w:pPr>
          </w:p>
        </w:tc>
        <w:tc>
          <w:tcPr>
            <w:tcW w:w="476" w:type="dxa"/>
            <w:shd w:val="solid" w:color="FFFFFF" w:fill="auto"/>
          </w:tcPr>
          <w:p w14:paraId="3E5F93C0" w14:textId="77777777" w:rsidR="00C761B1" w:rsidRPr="00BD529F" w:rsidRDefault="00C761B1" w:rsidP="00C761B1">
            <w:pPr>
              <w:spacing w:after="0"/>
              <w:rPr>
                <w:rFonts w:ascii="Arial" w:hAnsi="Arial" w:cs="Arial"/>
                <w:snapToGrid w:val="0"/>
                <w:color w:val="000000"/>
                <w:sz w:val="16"/>
                <w:lang w:val="en-AU"/>
              </w:rPr>
            </w:pPr>
          </w:p>
        </w:tc>
        <w:tc>
          <w:tcPr>
            <w:tcW w:w="378" w:type="dxa"/>
            <w:shd w:val="solid" w:color="FFFFFF" w:fill="auto"/>
          </w:tcPr>
          <w:p w14:paraId="73B41366"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762FC5AB"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5E592A69" w14:textId="49D11C19"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to Rel-10 version (MCC)</w:t>
            </w:r>
          </w:p>
        </w:tc>
        <w:tc>
          <w:tcPr>
            <w:tcW w:w="709" w:type="dxa"/>
            <w:shd w:val="solid" w:color="FFFFFF" w:fill="auto"/>
          </w:tcPr>
          <w:p w14:paraId="1DBCEFD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10.0.0</w:t>
            </w:r>
          </w:p>
        </w:tc>
      </w:tr>
      <w:tr w:rsidR="00C761B1" w:rsidRPr="00BD529F" w14:paraId="3A8509EE" w14:textId="77777777" w:rsidTr="000252C3">
        <w:tc>
          <w:tcPr>
            <w:tcW w:w="800" w:type="dxa"/>
            <w:shd w:val="solid" w:color="FFFFFF" w:fill="auto"/>
          </w:tcPr>
          <w:p w14:paraId="270AB6F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2011-09</w:t>
            </w:r>
          </w:p>
        </w:tc>
        <w:tc>
          <w:tcPr>
            <w:tcW w:w="760" w:type="dxa"/>
            <w:shd w:val="solid" w:color="FFFFFF" w:fill="auto"/>
          </w:tcPr>
          <w:p w14:paraId="6119F413"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CT-53</w:t>
            </w:r>
          </w:p>
        </w:tc>
        <w:tc>
          <w:tcPr>
            <w:tcW w:w="941" w:type="dxa"/>
            <w:shd w:val="solid" w:color="FFFFFF" w:fill="auto"/>
          </w:tcPr>
          <w:p w14:paraId="3BB56EA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CP-110565</w:t>
            </w:r>
          </w:p>
        </w:tc>
        <w:tc>
          <w:tcPr>
            <w:tcW w:w="476" w:type="dxa"/>
            <w:shd w:val="solid" w:color="FFFFFF" w:fill="auto"/>
          </w:tcPr>
          <w:p w14:paraId="3A627F7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0015</w:t>
            </w:r>
          </w:p>
        </w:tc>
        <w:tc>
          <w:tcPr>
            <w:tcW w:w="378" w:type="dxa"/>
            <w:shd w:val="solid" w:color="FFFFFF" w:fill="auto"/>
          </w:tcPr>
          <w:p w14:paraId="6FBFE12C"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shd w:val="solid" w:color="FFFFFF" w:fill="auto"/>
          </w:tcPr>
          <w:p w14:paraId="3C8C8914"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F2E4DFF" w14:textId="21BF221D"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Correction to references</w:t>
            </w:r>
          </w:p>
        </w:tc>
        <w:tc>
          <w:tcPr>
            <w:tcW w:w="709" w:type="dxa"/>
            <w:shd w:val="solid" w:color="FFFFFF" w:fill="auto"/>
          </w:tcPr>
          <w:p w14:paraId="1E72F09A"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10.1.0</w:t>
            </w:r>
          </w:p>
        </w:tc>
      </w:tr>
      <w:tr w:rsidR="00C761B1" w:rsidRPr="00BD529F" w14:paraId="069B376A" w14:textId="77777777" w:rsidTr="000252C3">
        <w:tc>
          <w:tcPr>
            <w:tcW w:w="800" w:type="dxa"/>
            <w:shd w:val="solid" w:color="FFFFFF" w:fill="auto"/>
          </w:tcPr>
          <w:p w14:paraId="1CDABBF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2012-09</w:t>
            </w:r>
          </w:p>
        </w:tc>
        <w:tc>
          <w:tcPr>
            <w:tcW w:w="760" w:type="dxa"/>
            <w:shd w:val="solid" w:color="FFFFFF" w:fill="auto"/>
          </w:tcPr>
          <w:p w14:paraId="0E69B7AB"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CT-57</w:t>
            </w:r>
          </w:p>
        </w:tc>
        <w:tc>
          <w:tcPr>
            <w:tcW w:w="941" w:type="dxa"/>
            <w:shd w:val="solid" w:color="FFFFFF" w:fill="auto"/>
          </w:tcPr>
          <w:p w14:paraId="08B7D2CC" w14:textId="77777777" w:rsidR="00C761B1" w:rsidRPr="00BD529F" w:rsidRDefault="00C761B1" w:rsidP="00C761B1">
            <w:pPr>
              <w:spacing w:after="0"/>
              <w:rPr>
                <w:rFonts w:ascii="Arial" w:hAnsi="Arial" w:cs="Arial"/>
                <w:snapToGrid w:val="0"/>
                <w:color w:val="000000"/>
                <w:sz w:val="16"/>
                <w:lang w:val="en-AU"/>
              </w:rPr>
            </w:pPr>
          </w:p>
        </w:tc>
        <w:tc>
          <w:tcPr>
            <w:tcW w:w="476" w:type="dxa"/>
            <w:shd w:val="solid" w:color="FFFFFF" w:fill="auto"/>
          </w:tcPr>
          <w:p w14:paraId="0F1E8E04" w14:textId="77777777" w:rsidR="00C761B1" w:rsidRPr="00BD529F" w:rsidRDefault="00C761B1" w:rsidP="00C761B1">
            <w:pPr>
              <w:spacing w:after="0"/>
              <w:rPr>
                <w:rFonts w:ascii="Arial" w:hAnsi="Arial" w:cs="Arial"/>
                <w:snapToGrid w:val="0"/>
                <w:color w:val="000000"/>
                <w:sz w:val="16"/>
                <w:lang w:val="en-AU"/>
              </w:rPr>
            </w:pPr>
          </w:p>
        </w:tc>
        <w:tc>
          <w:tcPr>
            <w:tcW w:w="378" w:type="dxa"/>
            <w:shd w:val="solid" w:color="FFFFFF" w:fill="auto"/>
          </w:tcPr>
          <w:p w14:paraId="223AE1E2" w14:textId="77777777" w:rsidR="00C761B1" w:rsidRPr="00BD529F" w:rsidRDefault="00C761B1" w:rsidP="00C761B1">
            <w:pPr>
              <w:spacing w:after="0"/>
              <w:jc w:val="both"/>
              <w:rPr>
                <w:rFonts w:ascii="Arial" w:hAnsi="Arial" w:cs="Arial"/>
                <w:snapToGrid w:val="0"/>
                <w:color w:val="000000"/>
                <w:sz w:val="16"/>
                <w:lang w:val="en-AU"/>
              </w:rPr>
            </w:pPr>
          </w:p>
        </w:tc>
        <w:tc>
          <w:tcPr>
            <w:tcW w:w="473" w:type="dxa"/>
            <w:shd w:val="solid" w:color="FFFFFF" w:fill="auto"/>
          </w:tcPr>
          <w:p w14:paraId="4B57710F"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47F857F1" w14:textId="7673963C"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to Rel-11 version (MCC)</w:t>
            </w:r>
          </w:p>
        </w:tc>
        <w:tc>
          <w:tcPr>
            <w:tcW w:w="709" w:type="dxa"/>
            <w:shd w:val="solid" w:color="FFFFFF" w:fill="auto"/>
          </w:tcPr>
          <w:p w14:paraId="1D52A546"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11.0.0</w:t>
            </w:r>
          </w:p>
        </w:tc>
      </w:tr>
      <w:tr w:rsidR="00C761B1" w:rsidRPr="00BD529F" w14:paraId="2088A58F" w14:textId="77777777" w:rsidTr="000252C3">
        <w:tc>
          <w:tcPr>
            <w:tcW w:w="800" w:type="dxa"/>
            <w:shd w:val="solid" w:color="FFFFFF" w:fill="auto"/>
          </w:tcPr>
          <w:p w14:paraId="0BA98DD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2013-03</w:t>
            </w:r>
          </w:p>
        </w:tc>
        <w:tc>
          <w:tcPr>
            <w:tcW w:w="760" w:type="dxa"/>
            <w:shd w:val="solid" w:color="FFFFFF" w:fill="auto"/>
          </w:tcPr>
          <w:p w14:paraId="02B32AA8"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CT-59</w:t>
            </w:r>
          </w:p>
        </w:tc>
        <w:tc>
          <w:tcPr>
            <w:tcW w:w="941" w:type="dxa"/>
            <w:shd w:val="solid" w:color="FFFFFF" w:fill="auto"/>
          </w:tcPr>
          <w:p w14:paraId="2E780F54"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CP-130156</w:t>
            </w:r>
          </w:p>
        </w:tc>
        <w:tc>
          <w:tcPr>
            <w:tcW w:w="476" w:type="dxa"/>
            <w:shd w:val="solid" w:color="FFFFFF" w:fill="auto"/>
          </w:tcPr>
          <w:p w14:paraId="4EF0C802"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0016</w:t>
            </w:r>
          </w:p>
        </w:tc>
        <w:tc>
          <w:tcPr>
            <w:tcW w:w="378" w:type="dxa"/>
            <w:shd w:val="solid" w:color="FFFFFF" w:fill="auto"/>
          </w:tcPr>
          <w:p w14:paraId="0635D1F1"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33EB64B5"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59C3BC87" w14:textId="749930A0"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Definition of Lgd interface between SGSN and GMLC (</w:t>
            </w:r>
            <w:r>
              <w:rPr>
                <w:rFonts w:ascii="Arial" w:hAnsi="Arial" w:cs="Arial"/>
                <w:iCs/>
                <w:snapToGrid w:val="0"/>
                <w:sz w:val="16"/>
                <w:szCs w:val="16"/>
                <w:lang w:val="en-AU"/>
              </w:rPr>
              <w:t>Clause</w:t>
            </w:r>
            <w:r w:rsidRPr="00BD529F">
              <w:rPr>
                <w:rFonts w:ascii="Arial" w:hAnsi="Arial" w:cs="Arial"/>
                <w:iCs/>
                <w:snapToGrid w:val="0"/>
                <w:sz w:val="16"/>
                <w:szCs w:val="16"/>
                <w:lang w:val="en-AU"/>
              </w:rPr>
              <w:t xml:space="preserve"> 1, 3, 4, 5)</w:t>
            </w:r>
          </w:p>
        </w:tc>
        <w:tc>
          <w:tcPr>
            <w:tcW w:w="709" w:type="dxa"/>
            <w:shd w:val="solid" w:color="FFFFFF" w:fill="auto"/>
          </w:tcPr>
          <w:p w14:paraId="452466CD"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12.0.0</w:t>
            </w:r>
          </w:p>
        </w:tc>
      </w:tr>
      <w:tr w:rsidR="00C761B1" w:rsidRPr="00BD529F" w14:paraId="43BE3CCA" w14:textId="77777777" w:rsidTr="000252C3">
        <w:tc>
          <w:tcPr>
            <w:tcW w:w="800" w:type="dxa"/>
            <w:shd w:val="solid" w:color="FFFFFF" w:fill="auto"/>
          </w:tcPr>
          <w:p w14:paraId="354425AF" w14:textId="044D6F6C"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2013-03</w:t>
            </w:r>
          </w:p>
        </w:tc>
        <w:tc>
          <w:tcPr>
            <w:tcW w:w="760" w:type="dxa"/>
            <w:shd w:val="solid" w:color="FFFFFF" w:fill="auto"/>
          </w:tcPr>
          <w:p w14:paraId="12667009" w14:textId="29B82D18"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CT-59</w:t>
            </w:r>
          </w:p>
        </w:tc>
        <w:tc>
          <w:tcPr>
            <w:tcW w:w="941" w:type="dxa"/>
            <w:shd w:val="solid" w:color="FFFFFF" w:fill="auto"/>
          </w:tcPr>
          <w:p w14:paraId="7EE4CB5A" w14:textId="19A6C7AA"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CP-130156</w:t>
            </w:r>
          </w:p>
        </w:tc>
        <w:tc>
          <w:tcPr>
            <w:tcW w:w="476" w:type="dxa"/>
            <w:shd w:val="solid" w:color="FFFFFF" w:fill="auto"/>
          </w:tcPr>
          <w:p w14:paraId="2A5A43D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0017</w:t>
            </w:r>
          </w:p>
        </w:tc>
        <w:tc>
          <w:tcPr>
            <w:tcW w:w="378" w:type="dxa"/>
            <w:shd w:val="solid" w:color="FFFFFF" w:fill="auto"/>
          </w:tcPr>
          <w:p w14:paraId="63E96A97"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11360708"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0CAB1ABF" w14:textId="688353E2"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Definition of Lgd interface between SGSN and GMLC (</w:t>
            </w:r>
            <w:r>
              <w:rPr>
                <w:rFonts w:ascii="Arial" w:hAnsi="Arial" w:cs="Arial"/>
                <w:iCs/>
                <w:snapToGrid w:val="0"/>
                <w:sz w:val="16"/>
                <w:szCs w:val="16"/>
                <w:lang w:val="en-AU"/>
              </w:rPr>
              <w:t>Clause</w:t>
            </w:r>
            <w:r w:rsidRPr="00BD529F">
              <w:rPr>
                <w:rFonts w:ascii="Arial" w:hAnsi="Arial" w:cs="Arial"/>
                <w:iCs/>
                <w:snapToGrid w:val="0"/>
                <w:sz w:val="16"/>
                <w:szCs w:val="16"/>
                <w:lang w:val="en-AU"/>
              </w:rPr>
              <w:t xml:space="preserve"> 2, 6, 7)</w:t>
            </w:r>
          </w:p>
        </w:tc>
        <w:tc>
          <w:tcPr>
            <w:tcW w:w="709" w:type="dxa"/>
            <w:shd w:val="solid" w:color="FFFFFF" w:fill="auto"/>
          </w:tcPr>
          <w:p w14:paraId="1B2DB67B" w14:textId="77777777" w:rsidR="00C761B1" w:rsidRPr="00BD529F" w:rsidRDefault="00C761B1" w:rsidP="00C761B1">
            <w:pPr>
              <w:spacing w:after="0"/>
              <w:rPr>
                <w:rFonts w:ascii="Arial" w:hAnsi="Arial" w:cs="Arial"/>
                <w:snapToGrid w:val="0"/>
                <w:color w:val="000000"/>
                <w:sz w:val="16"/>
                <w:lang w:val="en-AU"/>
              </w:rPr>
            </w:pPr>
          </w:p>
        </w:tc>
      </w:tr>
      <w:tr w:rsidR="00C761B1" w:rsidRPr="00BD529F" w14:paraId="0BC05150" w14:textId="77777777" w:rsidTr="000252C3">
        <w:tc>
          <w:tcPr>
            <w:tcW w:w="800" w:type="dxa"/>
            <w:shd w:val="solid" w:color="FFFFFF" w:fill="auto"/>
          </w:tcPr>
          <w:p w14:paraId="742EDC62"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2013-06</w:t>
            </w:r>
          </w:p>
        </w:tc>
        <w:tc>
          <w:tcPr>
            <w:tcW w:w="760" w:type="dxa"/>
            <w:shd w:val="solid" w:color="FFFFFF" w:fill="auto"/>
          </w:tcPr>
          <w:p w14:paraId="44C994FC"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CT-60</w:t>
            </w:r>
          </w:p>
        </w:tc>
        <w:tc>
          <w:tcPr>
            <w:tcW w:w="941" w:type="dxa"/>
            <w:shd w:val="solid" w:color="FFFFFF" w:fill="auto"/>
          </w:tcPr>
          <w:p w14:paraId="04656B48"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CP-130291</w:t>
            </w:r>
          </w:p>
        </w:tc>
        <w:tc>
          <w:tcPr>
            <w:tcW w:w="476" w:type="dxa"/>
            <w:shd w:val="solid" w:color="FFFFFF" w:fill="auto"/>
          </w:tcPr>
          <w:p w14:paraId="41D1539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0018</w:t>
            </w:r>
          </w:p>
        </w:tc>
        <w:tc>
          <w:tcPr>
            <w:tcW w:w="378" w:type="dxa"/>
            <w:shd w:val="solid" w:color="FFFFFF" w:fill="auto"/>
          </w:tcPr>
          <w:p w14:paraId="167FB42D"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shd w:val="solid" w:color="FFFFFF" w:fill="auto"/>
          </w:tcPr>
          <w:p w14:paraId="1EAED09B"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3C2FD54D" w14:textId="60B87008"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Support of deferred MT-LR and periodic MO-LR TTTP procedures over Lgd interface</w:t>
            </w:r>
          </w:p>
        </w:tc>
        <w:tc>
          <w:tcPr>
            <w:tcW w:w="709" w:type="dxa"/>
            <w:shd w:val="solid" w:color="FFFFFF" w:fill="auto"/>
          </w:tcPr>
          <w:p w14:paraId="1216B23C"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12.1.0</w:t>
            </w:r>
          </w:p>
        </w:tc>
      </w:tr>
      <w:tr w:rsidR="00C761B1" w:rsidRPr="00BD529F" w14:paraId="2C19D857" w14:textId="77777777" w:rsidTr="000252C3">
        <w:tc>
          <w:tcPr>
            <w:tcW w:w="800" w:type="dxa"/>
            <w:shd w:val="solid" w:color="FFFFFF" w:fill="auto"/>
          </w:tcPr>
          <w:p w14:paraId="6BFC0F4D"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2013-09</w:t>
            </w:r>
          </w:p>
        </w:tc>
        <w:tc>
          <w:tcPr>
            <w:tcW w:w="760" w:type="dxa"/>
            <w:shd w:val="solid" w:color="FFFFFF" w:fill="auto"/>
          </w:tcPr>
          <w:p w14:paraId="3FE3E16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CT-61</w:t>
            </w:r>
          </w:p>
        </w:tc>
        <w:tc>
          <w:tcPr>
            <w:tcW w:w="941" w:type="dxa"/>
            <w:shd w:val="solid" w:color="FFFFFF" w:fill="auto"/>
          </w:tcPr>
          <w:p w14:paraId="244A090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CP-130458</w:t>
            </w:r>
          </w:p>
        </w:tc>
        <w:tc>
          <w:tcPr>
            <w:tcW w:w="476" w:type="dxa"/>
            <w:shd w:val="solid" w:color="FFFFFF" w:fill="auto"/>
          </w:tcPr>
          <w:p w14:paraId="474818C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0019</w:t>
            </w:r>
          </w:p>
        </w:tc>
        <w:tc>
          <w:tcPr>
            <w:tcW w:w="378" w:type="dxa"/>
            <w:shd w:val="solid" w:color="FFFFFF" w:fill="auto"/>
          </w:tcPr>
          <w:p w14:paraId="33EB1A41"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22C45EDE"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5D5AFD8A" w14:textId="33857ACA"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Addressing the editor's note of the Location-Event AVP</w:t>
            </w:r>
          </w:p>
        </w:tc>
        <w:tc>
          <w:tcPr>
            <w:tcW w:w="709" w:type="dxa"/>
            <w:shd w:val="solid" w:color="FFFFFF" w:fill="auto"/>
          </w:tcPr>
          <w:p w14:paraId="06BD6D6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12.2.0</w:t>
            </w:r>
          </w:p>
        </w:tc>
      </w:tr>
      <w:tr w:rsidR="00C761B1" w:rsidRPr="00BD529F" w14:paraId="40EEFF70" w14:textId="77777777" w:rsidTr="000252C3">
        <w:tc>
          <w:tcPr>
            <w:tcW w:w="800" w:type="dxa"/>
            <w:shd w:val="solid" w:color="FFFFFF" w:fill="auto"/>
          </w:tcPr>
          <w:p w14:paraId="768D3A9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2013-12</w:t>
            </w:r>
          </w:p>
        </w:tc>
        <w:tc>
          <w:tcPr>
            <w:tcW w:w="760" w:type="dxa"/>
            <w:shd w:val="solid" w:color="FFFFFF" w:fill="auto"/>
          </w:tcPr>
          <w:p w14:paraId="230EEEBC"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CT-62</w:t>
            </w:r>
          </w:p>
        </w:tc>
        <w:tc>
          <w:tcPr>
            <w:tcW w:w="941" w:type="dxa"/>
            <w:shd w:val="solid" w:color="FFFFFF" w:fill="auto"/>
          </w:tcPr>
          <w:p w14:paraId="0EE95746"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CP-130631</w:t>
            </w:r>
          </w:p>
        </w:tc>
        <w:tc>
          <w:tcPr>
            <w:tcW w:w="476" w:type="dxa"/>
            <w:shd w:val="solid" w:color="FFFFFF" w:fill="auto"/>
          </w:tcPr>
          <w:p w14:paraId="28C5DC04"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0024</w:t>
            </w:r>
          </w:p>
        </w:tc>
        <w:tc>
          <w:tcPr>
            <w:tcW w:w="378" w:type="dxa"/>
            <w:shd w:val="solid" w:color="FFFFFF" w:fill="auto"/>
          </w:tcPr>
          <w:p w14:paraId="49965926"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36CC306B"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7E6DC86" w14:textId="62782910"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Adding E-SMLC provided Cell info and Cell Portion</w:t>
            </w:r>
          </w:p>
        </w:tc>
        <w:tc>
          <w:tcPr>
            <w:tcW w:w="709" w:type="dxa"/>
            <w:shd w:val="solid" w:color="FFFFFF" w:fill="auto"/>
          </w:tcPr>
          <w:p w14:paraId="5EA6D2BA"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12.3.0</w:t>
            </w:r>
          </w:p>
        </w:tc>
      </w:tr>
      <w:tr w:rsidR="00C761B1" w:rsidRPr="00BD529F" w14:paraId="4A81EE2D" w14:textId="77777777" w:rsidTr="000252C3">
        <w:tc>
          <w:tcPr>
            <w:tcW w:w="800" w:type="dxa"/>
            <w:shd w:val="solid" w:color="FFFFFF" w:fill="auto"/>
          </w:tcPr>
          <w:p w14:paraId="2BCA4BAC" w14:textId="621ED506"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2013-12</w:t>
            </w:r>
          </w:p>
        </w:tc>
        <w:tc>
          <w:tcPr>
            <w:tcW w:w="760" w:type="dxa"/>
            <w:shd w:val="solid" w:color="FFFFFF" w:fill="auto"/>
          </w:tcPr>
          <w:p w14:paraId="0AC5D31D" w14:textId="53DF2E81"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CT-62</w:t>
            </w:r>
          </w:p>
        </w:tc>
        <w:tc>
          <w:tcPr>
            <w:tcW w:w="941" w:type="dxa"/>
            <w:shd w:val="solid" w:color="FFFFFF" w:fill="auto"/>
          </w:tcPr>
          <w:p w14:paraId="6240B9E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CP-130624</w:t>
            </w:r>
          </w:p>
        </w:tc>
        <w:tc>
          <w:tcPr>
            <w:tcW w:w="476" w:type="dxa"/>
            <w:shd w:val="solid" w:color="FFFFFF" w:fill="auto"/>
          </w:tcPr>
          <w:p w14:paraId="6828BFDD"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0023</w:t>
            </w:r>
          </w:p>
        </w:tc>
        <w:tc>
          <w:tcPr>
            <w:tcW w:w="378" w:type="dxa"/>
            <w:shd w:val="solid" w:color="FFFFFF" w:fill="auto"/>
          </w:tcPr>
          <w:p w14:paraId="7E555F2B"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3</w:t>
            </w:r>
          </w:p>
        </w:tc>
        <w:tc>
          <w:tcPr>
            <w:tcW w:w="473" w:type="dxa"/>
            <w:shd w:val="solid" w:color="FFFFFF" w:fill="auto"/>
          </w:tcPr>
          <w:p w14:paraId="4FF48FD4"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C30E551" w14:textId="526A3809"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Optimized LCS procedure between GMLC and combined MME/SGSN</w:t>
            </w:r>
          </w:p>
        </w:tc>
        <w:tc>
          <w:tcPr>
            <w:tcW w:w="709" w:type="dxa"/>
            <w:shd w:val="solid" w:color="FFFFFF" w:fill="auto"/>
          </w:tcPr>
          <w:p w14:paraId="6ADA0F18" w14:textId="77777777" w:rsidR="00C761B1" w:rsidRPr="00BD529F" w:rsidRDefault="00C761B1" w:rsidP="00C761B1">
            <w:pPr>
              <w:spacing w:after="0"/>
              <w:rPr>
                <w:rFonts w:ascii="Arial" w:hAnsi="Arial" w:cs="Arial"/>
                <w:snapToGrid w:val="0"/>
                <w:color w:val="000000"/>
                <w:sz w:val="16"/>
                <w:lang w:val="en-AU"/>
              </w:rPr>
            </w:pPr>
          </w:p>
        </w:tc>
      </w:tr>
      <w:tr w:rsidR="00C761B1" w:rsidRPr="00BD529F" w14:paraId="1BCAFCC6" w14:textId="77777777" w:rsidTr="000252C3">
        <w:tc>
          <w:tcPr>
            <w:tcW w:w="800" w:type="dxa"/>
            <w:shd w:val="solid" w:color="FFFFFF" w:fill="auto"/>
          </w:tcPr>
          <w:p w14:paraId="759B01E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2014-03</w:t>
            </w:r>
          </w:p>
        </w:tc>
        <w:tc>
          <w:tcPr>
            <w:tcW w:w="760" w:type="dxa"/>
            <w:shd w:val="solid" w:color="FFFFFF" w:fill="auto"/>
          </w:tcPr>
          <w:p w14:paraId="56A4AE5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CT-63</w:t>
            </w:r>
          </w:p>
        </w:tc>
        <w:tc>
          <w:tcPr>
            <w:tcW w:w="941" w:type="dxa"/>
            <w:shd w:val="solid" w:color="FFFFFF" w:fill="auto"/>
          </w:tcPr>
          <w:p w14:paraId="06C04AA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CP-140032</w:t>
            </w:r>
          </w:p>
        </w:tc>
        <w:tc>
          <w:tcPr>
            <w:tcW w:w="476" w:type="dxa"/>
            <w:shd w:val="solid" w:color="FFFFFF" w:fill="auto"/>
          </w:tcPr>
          <w:p w14:paraId="19FC610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0025</w:t>
            </w:r>
          </w:p>
        </w:tc>
        <w:tc>
          <w:tcPr>
            <w:tcW w:w="378" w:type="dxa"/>
            <w:shd w:val="solid" w:color="FFFFFF" w:fill="auto"/>
          </w:tcPr>
          <w:p w14:paraId="02230F28"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shd w:val="solid" w:color="FFFFFF" w:fill="auto"/>
          </w:tcPr>
          <w:p w14:paraId="20C180F9"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16091B32" w14:textId="743E9AB1"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E-SMLC provided Cell info and Cell Portion</w:t>
            </w:r>
          </w:p>
        </w:tc>
        <w:tc>
          <w:tcPr>
            <w:tcW w:w="709" w:type="dxa"/>
            <w:shd w:val="solid" w:color="FFFFFF" w:fill="auto"/>
          </w:tcPr>
          <w:p w14:paraId="7665005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12.4.0</w:t>
            </w:r>
          </w:p>
        </w:tc>
      </w:tr>
      <w:tr w:rsidR="00C761B1" w:rsidRPr="00BD529F" w14:paraId="78D23B5A" w14:textId="77777777" w:rsidTr="000252C3">
        <w:tc>
          <w:tcPr>
            <w:tcW w:w="800" w:type="dxa"/>
            <w:shd w:val="solid" w:color="FFFFFF" w:fill="auto"/>
          </w:tcPr>
          <w:p w14:paraId="554FF273"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2015-03</w:t>
            </w:r>
          </w:p>
        </w:tc>
        <w:tc>
          <w:tcPr>
            <w:tcW w:w="760" w:type="dxa"/>
            <w:shd w:val="solid" w:color="FFFFFF" w:fill="auto"/>
          </w:tcPr>
          <w:p w14:paraId="7714FA4B"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CT-67</w:t>
            </w:r>
          </w:p>
        </w:tc>
        <w:tc>
          <w:tcPr>
            <w:tcW w:w="941" w:type="dxa"/>
            <w:shd w:val="solid" w:color="FFFFFF" w:fill="auto"/>
          </w:tcPr>
          <w:p w14:paraId="7AD30B4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CP-150015</w:t>
            </w:r>
          </w:p>
        </w:tc>
        <w:tc>
          <w:tcPr>
            <w:tcW w:w="476" w:type="dxa"/>
            <w:shd w:val="solid" w:color="FFFFFF" w:fill="auto"/>
          </w:tcPr>
          <w:p w14:paraId="0D6387C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0031</w:t>
            </w:r>
          </w:p>
        </w:tc>
        <w:tc>
          <w:tcPr>
            <w:tcW w:w="378" w:type="dxa"/>
            <w:shd w:val="solid" w:color="FFFFFF" w:fill="auto"/>
          </w:tcPr>
          <w:p w14:paraId="3E5C4B3C"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shd w:val="solid" w:color="FFFFFF" w:fill="auto"/>
          </w:tcPr>
          <w:p w14:paraId="7E0724CD"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75BF1F40" w14:textId="3A7D8FEC"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Renaming of Location-Type AVP</w:t>
            </w:r>
          </w:p>
        </w:tc>
        <w:tc>
          <w:tcPr>
            <w:tcW w:w="709" w:type="dxa"/>
            <w:shd w:val="solid" w:color="FFFFFF" w:fill="auto"/>
          </w:tcPr>
          <w:p w14:paraId="401ECE04"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12.5.0</w:t>
            </w:r>
          </w:p>
        </w:tc>
      </w:tr>
      <w:tr w:rsidR="00C761B1" w:rsidRPr="00BD529F" w14:paraId="0068D95F" w14:textId="77777777" w:rsidTr="000252C3">
        <w:tc>
          <w:tcPr>
            <w:tcW w:w="800" w:type="dxa"/>
            <w:shd w:val="solid" w:color="FFFFFF" w:fill="auto"/>
          </w:tcPr>
          <w:p w14:paraId="343BEBF9" w14:textId="740125D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2015-03</w:t>
            </w:r>
          </w:p>
        </w:tc>
        <w:tc>
          <w:tcPr>
            <w:tcW w:w="760" w:type="dxa"/>
            <w:shd w:val="solid" w:color="FFFFFF" w:fill="auto"/>
          </w:tcPr>
          <w:p w14:paraId="79D88818" w14:textId="6B15AC2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CT-67</w:t>
            </w:r>
          </w:p>
        </w:tc>
        <w:tc>
          <w:tcPr>
            <w:tcW w:w="941" w:type="dxa"/>
            <w:shd w:val="solid" w:color="FFFFFF" w:fill="auto"/>
          </w:tcPr>
          <w:p w14:paraId="02E9FC5B"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CP-150018</w:t>
            </w:r>
          </w:p>
        </w:tc>
        <w:tc>
          <w:tcPr>
            <w:tcW w:w="476" w:type="dxa"/>
            <w:shd w:val="solid" w:color="FFFFFF" w:fill="auto"/>
          </w:tcPr>
          <w:p w14:paraId="6582D77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0027</w:t>
            </w:r>
          </w:p>
        </w:tc>
        <w:tc>
          <w:tcPr>
            <w:tcW w:w="378" w:type="dxa"/>
            <w:shd w:val="solid" w:color="FFFFFF" w:fill="auto"/>
          </w:tcPr>
          <w:p w14:paraId="67900695"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0B62A7CA"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1B596EA1" w14:textId="731BC508"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Location reporting in emergency 1xSRVCC</w:t>
            </w:r>
          </w:p>
        </w:tc>
        <w:tc>
          <w:tcPr>
            <w:tcW w:w="709" w:type="dxa"/>
            <w:shd w:val="solid" w:color="FFFFFF" w:fill="auto"/>
          </w:tcPr>
          <w:p w14:paraId="50F5CA90" w14:textId="77777777" w:rsidR="00C761B1" w:rsidRPr="00BD529F" w:rsidRDefault="00C761B1" w:rsidP="00C761B1">
            <w:pPr>
              <w:spacing w:after="0"/>
              <w:rPr>
                <w:rFonts w:ascii="Arial" w:hAnsi="Arial" w:cs="Arial"/>
                <w:snapToGrid w:val="0"/>
                <w:color w:val="000000"/>
                <w:sz w:val="16"/>
                <w:lang w:val="en-AU"/>
              </w:rPr>
            </w:pPr>
          </w:p>
        </w:tc>
      </w:tr>
      <w:tr w:rsidR="00C761B1" w:rsidRPr="00BD529F" w14:paraId="377A2C1F" w14:textId="77777777" w:rsidTr="000252C3">
        <w:tc>
          <w:tcPr>
            <w:tcW w:w="800" w:type="dxa"/>
            <w:shd w:val="solid" w:color="FFFFFF" w:fill="auto"/>
          </w:tcPr>
          <w:p w14:paraId="5167C9E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2015-12</w:t>
            </w:r>
          </w:p>
        </w:tc>
        <w:tc>
          <w:tcPr>
            <w:tcW w:w="760" w:type="dxa"/>
            <w:shd w:val="solid" w:color="FFFFFF" w:fill="auto"/>
          </w:tcPr>
          <w:p w14:paraId="15BAA70D"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CT-70</w:t>
            </w:r>
          </w:p>
        </w:tc>
        <w:tc>
          <w:tcPr>
            <w:tcW w:w="941" w:type="dxa"/>
            <w:shd w:val="solid" w:color="FFFFFF" w:fill="auto"/>
          </w:tcPr>
          <w:p w14:paraId="34A75BB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CP-150776</w:t>
            </w:r>
          </w:p>
        </w:tc>
        <w:tc>
          <w:tcPr>
            <w:tcW w:w="476" w:type="dxa"/>
            <w:shd w:val="solid" w:color="FFFFFF" w:fill="auto"/>
          </w:tcPr>
          <w:p w14:paraId="13755119"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0032</w:t>
            </w:r>
          </w:p>
        </w:tc>
        <w:tc>
          <w:tcPr>
            <w:tcW w:w="378" w:type="dxa"/>
            <w:shd w:val="solid" w:color="FFFFFF" w:fill="auto"/>
          </w:tcPr>
          <w:p w14:paraId="16B4DD9D"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3A17B80F"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33A685FC" w14:textId="62CBA8CD"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EPC-MT-LR and PS-MT-LR procedure for UEs transiently not reachable due to power saving</w:t>
            </w:r>
          </w:p>
        </w:tc>
        <w:tc>
          <w:tcPr>
            <w:tcW w:w="709" w:type="dxa"/>
            <w:shd w:val="solid" w:color="FFFFFF" w:fill="auto"/>
          </w:tcPr>
          <w:p w14:paraId="166EE5F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13.0.0</w:t>
            </w:r>
          </w:p>
        </w:tc>
      </w:tr>
      <w:tr w:rsidR="00C761B1" w:rsidRPr="00BD529F" w14:paraId="69C3AE2C" w14:textId="77777777" w:rsidTr="000252C3">
        <w:tc>
          <w:tcPr>
            <w:tcW w:w="800" w:type="dxa"/>
            <w:shd w:val="solid" w:color="FFFFFF" w:fill="auto"/>
          </w:tcPr>
          <w:p w14:paraId="64FB7BD9" w14:textId="7CFC1B0C"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2015-12</w:t>
            </w:r>
          </w:p>
        </w:tc>
        <w:tc>
          <w:tcPr>
            <w:tcW w:w="760" w:type="dxa"/>
            <w:shd w:val="solid" w:color="FFFFFF" w:fill="auto"/>
          </w:tcPr>
          <w:p w14:paraId="1ECB24D4" w14:textId="6EA69F3B"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CT-70</w:t>
            </w:r>
          </w:p>
        </w:tc>
        <w:tc>
          <w:tcPr>
            <w:tcW w:w="941" w:type="dxa"/>
            <w:shd w:val="solid" w:color="FFFFFF" w:fill="auto"/>
          </w:tcPr>
          <w:p w14:paraId="72508931" w14:textId="09378EA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CP-150776</w:t>
            </w:r>
          </w:p>
        </w:tc>
        <w:tc>
          <w:tcPr>
            <w:tcW w:w="476" w:type="dxa"/>
            <w:shd w:val="solid" w:color="FFFFFF" w:fill="auto"/>
          </w:tcPr>
          <w:p w14:paraId="16AC1523"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0034</w:t>
            </w:r>
          </w:p>
        </w:tc>
        <w:tc>
          <w:tcPr>
            <w:tcW w:w="378" w:type="dxa"/>
            <w:shd w:val="solid" w:color="FFFFFF" w:fill="auto"/>
          </w:tcPr>
          <w:p w14:paraId="62B3AEC3"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shd w:val="solid" w:color="FFFFFF" w:fill="auto"/>
          </w:tcPr>
          <w:p w14:paraId="142BFC48"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24460E2" w14:textId="3AFCED65"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Indoor Positioning support in SLg/Lgd</w:t>
            </w:r>
          </w:p>
        </w:tc>
        <w:tc>
          <w:tcPr>
            <w:tcW w:w="709" w:type="dxa"/>
            <w:shd w:val="solid" w:color="FFFFFF" w:fill="auto"/>
          </w:tcPr>
          <w:p w14:paraId="3445831D" w14:textId="77777777" w:rsidR="00C761B1" w:rsidRPr="00BD529F" w:rsidRDefault="00C761B1" w:rsidP="00C761B1">
            <w:pPr>
              <w:spacing w:after="0"/>
              <w:rPr>
                <w:rFonts w:ascii="Arial" w:hAnsi="Arial" w:cs="Arial"/>
                <w:snapToGrid w:val="0"/>
                <w:color w:val="000000"/>
                <w:sz w:val="16"/>
                <w:lang w:val="en-AU"/>
              </w:rPr>
            </w:pPr>
          </w:p>
        </w:tc>
      </w:tr>
      <w:tr w:rsidR="00C761B1" w:rsidRPr="00BD529F" w14:paraId="3ABB9130" w14:textId="77777777" w:rsidTr="000252C3">
        <w:tc>
          <w:tcPr>
            <w:tcW w:w="800" w:type="dxa"/>
            <w:shd w:val="solid" w:color="FFFFFF" w:fill="auto"/>
          </w:tcPr>
          <w:p w14:paraId="12FDC87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2016-06</w:t>
            </w:r>
          </w:p>
        </w:tc>
        <w:tc>
          <w:tcPr>
            <w:tcW w:w="760" w:type="dxa"/>
            <w:shd w:val="solid" w:color="FFFFFF" w:fill="auto"/>
          </w:tcPr>
          <w:p w14:paraId="2D0162F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CT-72</w:t>
            </w:r>
          </w:p>
        </w:tc>
        <w:tc>
          <w:tcPr>
            <w:tcW w:w="941" w:type="dxa"/>
            <w:shd w:val="solid" w:color="FFFFFF" w:fill="auto"/>
          </w:tcPr>
          <w:p w14:paraId="293D70D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CP-160226</w:t>
            </w:r>
          </w:p>
        </w:tc>
        <w:tc>
          <w:tcPr>
            <w:tcW w:w="476" w:type="dxa"/>
            <w:shd w:val="solid" w:color="FFFFFF" w:fill="auto"/>
          </w:tcPr>
          <w:p w14:paraId="351FF32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0035</w:t>
            </w:r>
          </w:p>
        </w:tc>
        <w:tc>
          <w:tcPr>
            <w:tcW w:w="378" w:type="dxa"/>
            <w:shd w:val="solid" w:color="FFFFFF" w:fill="auto"/>
          </w:tcPr>
          <w:p w14:paraId="25BF03D8"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461D7780"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C033A8E" w14:textId="767A1FA8"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Delayed Location Reporting Data in Subscriber Location Report</w:t>
            </w:r>
          </w:p>
        </w:tc>
        <w:tc>
          <w:tcPr>
            <w:tcW w:w="709" w:type="dxa"/>
            <w:shd w:val="solid" w:color="FFFFFF" w:fill="auto"/>
          </w:tcPr>
          <w:p w14:paraId="12EA1F33"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13.1.0</w:t>
            </w:r>
          </w:p>
        </w:tc>
      </w:tr>
      <w:tr w:rsidR="00C761B1" w:rsidRPr="00BD529F" w14:paraId="339F808A" w14:textId="77777777" w:rsidTr="000252C3">
        <w:tc>
          <w:tcPr>
            <w:tcW w:w="800" w:type="dxa"/>
            <w:shd w:val="solid" w:color="FFFFFF" w:fill="auto"/>
          </w:tcPr>
          <w:p w14:paraId="48BDB7FA"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shd w:val="solid" w:color="FFFFFF" w:fill="auto"/>
          </w:tcPr>
          <w:p w14:paraId="3147CDFC"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shd w:val="solid" w:color="FFFFFF" w:fill="auto"/>
          </w:tcPr>
          <w:p w14:paraId="2AB6000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CP-170036</w:t>
            </w:r>
          </w:p>
        </w:tc>
        <w:tc>
          <w:tcPr>
            <w:tcW w:w="476" w:type="dxa"/>
            <w:shd w:val="solid" w:color="FFFFFF" w:fill="auto"/>
          </w:tcPr>
          <w:p w14:paraId="232D0C2E"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0037</w:t>
            </w:r>
          </w:p>
        </w:tc>
        <w:tc>
          <w:tcPr>
            <w:tcW w:w="378" w:type="dxa"/>
            <w:shd w:val="solid" w:color="FFFFFF" w:fill="auto"/>
          </w:tcPr>
          <w:p w14:paraId="1238F431"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50401760"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DFCA71C" w14:textId="737E52EC"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Bit ordering in Diameter AVPs used as bit-masks</w:t>
            </w:r>
          </w:p>
        </w:tc>
        <w:tc>
          <w:tcPr>
            <w:tcW w:w="709" w:type="dxa"/>
            <w:shd w:val="solid" w:color="FFFFFF" w:fill="auto"/>
          </w:tcPr>
          <w:p w14:paraId="50A3B69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C761B1" w:rsidRPr="00BD529F" w14:paraId="35F2AE4A" w14:textId="77777777" w:rsidTr="000252C3">
        <w:tc>
          <w:tcPr>
            <w:tcW w:w="800" w:type="dxa"/>
            <w:shd w:val="solid" w:color="FFFFFF" w:fill="auto"/>
          </w:tcPr>
          <w:p w14:paraId="0912F9E4"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shd w:val="solid" w:color="FFFFFF" w:fill="auto"/>
          </w:tcPr>
          <w:p w14:paraId="3809457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shd w:val="solid" w:color="FFFFFF" w:fill="auto"/>
          </w:tcPr>
          <w:p w14:paraId="56B9E0E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CP-170048</w:t>
            </w:r>
          </w:p>
        </w:tc>
        <w:tc>
          <w:tcPr>
            <w:tcW w:w="476" w:type="dxa"/>
            <w:shd w:val="solid" w:color="FFFFFF" w:fill="auto"/>
          </w:tcPr>
          <w:p w14:paraId="33F70558"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0038</w:t>
            </w:r>
          </w:p>
        </w:tc>
        <w:tc>
          <w:tcPr>
            <w:tcW w:w="378" w:type="dxa"/>
            <w:shd w:val="solid" w:color="FFFFFF" w:fill="auto"/>
          </w:tcPr>
          <w:p w14:paraId="2694D69D"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shd w:val="solid" w:color="FFFFFF" w:fill="auto"/>
          </w:tcPr>
          <w:p w14:paraId="7EFC6E36"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36FA101D" w14:textId="45CDB097"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of reference for the Diameter base protocol</w:t>
            </w:r>
          </w:p>
        </w:tc>
        <w:tc>
          <w:tcPr>
            <w:tcW w:w="709" w:type="dxa"/>
            <w:shd w:val="solid" w:color="FFFFFF" w:fill="auto"/>
          </w:tcPr>
          <w:p w14:paraId="32490286"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C761B1" w:rsidRPr="00BD529F" w14:paraId="1F051681" w14:textId="77777777" w:rsidTr="000252C3">
        <w:tc>
          <w:tcPr>
            <w:tcW w:w="800" w:type="dxa"/>
            <w:shd w:val="solid" w:color="FFFFFF" w:fill="auto"/>
          </w:tcPr>
          <w:p w14:paraId="3A151E08"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shd w:val="solid" w:color="FFFFFF" w:fill="auto"/>
          </w:tcPr>
          <w:p w14:paraId="572DE7E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shd w:val="solid" w:color="FFFFFF" w:fill="auto"/>
          </w:tcPr>
          <w:p w14:paraId="17258DD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CP-170048</w:t>
            </w:r>
          </w:p>
        </w:tc>
        <w:tc>
          <w:tcPr>
            <w:tcW w:w="476" w:type="dxa"/>
            <w:shd w:val="solid" w:color="FFFFFF" w:fill="auto"/>
          </w:tcPr>
          <w:p w14:paraId="16BE2DB2"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0039</w:t>
            </w:r>
          </w:p>
        </w:tc>
        <w:tc>
          <w:tcPr>
            <w:tcW w:w="378" w:type="dxa"/>
            <w:shd w:val="solid" w:color="FFFFFF" w:fill="auto"/>
          </w:tcPr>
          <w:p w14:paraId="18EBC3EF"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shd w:val="solid" w:color="FFFFFF" w:fill="auto"/>
          </w:tcPr>
          <w:p w14:paraId="38852D92"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7C85921" w14:textId="351D1A42"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Handling of the Vendor-Specific-Application-Id AVP</w:t>
            </w:r>
          </w:p>
        </w:tc>
        <w:tc>
          <w:tcPr>
            <w:tcW w:w="709" w:type="dxa"/>
            <w:shd w:val="solid" w:color="FFFFFF" w:fill="auto"/>
          </w:tcPr>
          <w:p w14:paraId="4C100E6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C761B1" w:rsidRPr="00BD529F" w14:paraId="2C677EFC" w14:textId="77777777" w:rsidTr="000252C3">
        <w:tc>
          <w:tcPr>
            <w:tcW w:w="800" w:type="dxa"/>
            <w:shd w:val="solid" w:color="FFFFFF" w:fill="auto"/>
          </w:tcPr>
          <w:p w14:paraId="213D163A"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shd w:val="solid" w:color="FFFFFF" w:fill="auto"/>
          </w:tcPr>
          <w:p w14:paraId="3F8A6DDC"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shd w:val="solid" w:color="FFFFFF" w:fill="auto"/>
          </w:tcPr>
          <w:p w14:paraId="3CA5730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CP-170048</w:t>
            </w:r>
          </w:p>
        </w:tc>
        <w:tc>
          <w:tcPr>
            <w:tcW w:w="476" w:type="dxa"/>
            <w:shd w:val="solid" w:color="FFFFFF" w:fill="auto"/>
          </w:tcPr>
          <w:p w14:paraId="3239BE49"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0040</w:t>
            </w:r>
          </w:p>
        </w:tc>
        <w:tc>
          <w:tcPr>
            <w:tcW w:w="378" w:type="dxa"/>
            <w:shd w:val="solid" w:color="FFFFFF" w:fill="auto"/>
          </w:tcPr>
          <w:p w14:paraId="6C45D6F3"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6062FC40"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4E541FB6" w14:textId="6831FA7A"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Cardinality of the Failed-AVP AVP in answer</w:t>
            </w:r>
          </w:p>
        </w:tc>
        <w:tc>
          <w:tcPr>
            <w:tcW w:w="709" w:type="dxa"/>
            <w:shd w:val="solid" w:color="FFFFFF" w:fill="auto"/>
          </w:tcPr>
          <w:p w14:paraId="0C5177A4"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C761B1" w:rsidRPr="00BD529F" w14:paraId="32DC9185" w14:textId="77777777" w:rsidTr="000252C3">
        <w:tc>
          <w:tcPr>
            <w:tcW w:w="800" w:type="dxa"/>
            <w:shd w:val="solid" w:color="FFFFFF" w:fill="auto"/>
          </w:tcPr>
          <w:p w14:paraId="197F4A10"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2017-06</w:t>
            </w:r>
          </w:p>
        </w:tc>
        <w:tc>
          <w:tcPr>
            <w:tcW w:w="760" w:type="dxa"/>
            <w:shd w:val="solid" w:color="FFFFFF" w:fill="auto"/>
          </w:tcPr>
          <w:p w14:paraId="43490A59"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CT#76</w:t>
            </w:r>
          </w:p>
        </w:tc>
        <w:tc>
          <w:tcPr>
            <w:tcW w:w="941" w:type="dxa"/>
            <w:shd w:val="solid" w:color="FFFFFF" w:fill="auto"/>
          </w:tcPr>
          <w:p w14:paraId="641EDD8F"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CP-171030</w:t>
            </w:r>
          </w:p>
        </w:tc>
        <w:tc>
          <w:tcPr>
            <w:tcW w:w="476" w:type="dxa"/>
            <w:shd w:val="solid" w:color="FFFFFF" w:fill="auto"/>
          </w:tcPr>
          <w:p w14:paraId="0F26A001"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0036</w:t>
            </w:r>
          </w:p>
        </w:tc>
        <w:tc>
          <w:tcPr>
            <w:tcW w:w="378" w:type="dxa"/>
            <w:shd w:val="solid" w:color="FFFFFF" w:fill="auto"/>
          </w:tcPr>
          <w:p w14:paraId="57D4ECCD"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3</w:t>
            </w:r>
          </w:p>
        </w:tc>
        <w:tc>
          <w:tcPr>
            <w:tcW w:w="473" w:type="dxa"/>
            <w:shd w:val="solid" w:color="FFFFFF" w:fill="auto"/>
          </w:tcPr>
          <w:p w14:paraId="0F143243"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1E8D5548" w14:textId="50740C99"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Enhancements to Location Services for CIoT</w:t>
            </w:r>
          </w:p>
        </w:tc>
        <w:tc>
          <w:tcPr>
            <w:tcW w:w="709" w:type="dxa"/>
            <w:shd w:val="solid" w:color="FFFFFF" w:fill="auto"/>
          </w:tcPr>
          <w:p w14:paraId="2F0D78B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14.1.0</w:t>
            </w:r>
          </w:p>
        </w:tc>
      </w:tr>
      <w:tr w:rsidR="00C761B1" w:rsidRPr="00BD529F" w14:paraId="7315AF38" w14:textId="77777777" w:rsidTr="000252C3">
        <w:tc>
          <w:tcPr>
            <w:tcW w:w="800" w:type="dxa"/>
            <w:shd w:val="solid" w:color="FFFFFF" w:fill="auto"/>
          </w:tcPr>
          <w:p w14:paraId="52C76605"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2018-03</w:t>
            </w:r>
          </w:p>
        </w:tc>
        <w:tc>
          <w:tcPr>
            <w:tcW w:w="760" w:type="dxa"/>
            <w:shd w:val="solid" w:color="FFFFFF" w:fill="auto"/>
          </w:tcPr>
          <w:p w14:paraId="46A1AB54"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CT#79</w:t>
            </w:r>
          </w:p>
        </w:tc>
        <w:tc>
          <w:tcPr>
            <w:tcW w:w="941" w:type="dxa"/>
            <w:shd w:val="solid" w:color="FFFFFF" w:fill="auto"/>
          </w:tcPr>
          <w:p w14:paraId="4336835E"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CP-180016</w:t>
            </w:r>
          </w:p>
        </w:tc>
        <w:tc>
          <w:tcPr>
            <w:tcW w:w="476" w:type="dxa"/>
            <w:shd w:val="solid" w:color="FFFFFF" w:fill="auto"/>
          </w:tcPr>
          <w:p w14:paraId="1D5A7C6D"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0041</w:t>
            </w:r>
          </w:p>
        </w:tc>
        <w:tc>
          <w:tcPr>
            <w:tcW w:w="378" w:type="dxa"/>
            <w:shd w:val="solid" w:color="FFFFFF" w:fill="auto"/>
          </w:tcPr>
          <w:p w14:paraId="33641BD1"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shd w:val="solid" w:color="FFFFFF" w:fill="auto"/>
          </w:tcPr>
          <w:p w14:paraId="5ED4FF05"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228BFFF0" w14:textId="14D8DE4D"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Deferred location for the UE availability event with EPC Access</w:t>
            </w:r>
          </w:p>
        </w:tc>
        <w:tc>
          <w:tcPr>
            <w:tcW w:w="709" w:type="dxa"/>
            <w:shd w:val="solid" w:color="FFFFFF" w:fill="auto"/>
          </w:tcPr>
          <w:p w14:paraId="6FE659F3"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14.2.0</w:t>
            </w:r>
          </w:p>
        </w:tc>
      </w:tr>
      <w:tr w:rsidR="00C761B1" w:rsidRPr="00BD529F" w14:paraId="09832887" w14:textId="77777777" w:rsidTr="000252C3">
        <w:tc>
          <w:tcPr>
            <w:tcW w:w="800" w:type="dxa"/>
            <w:shd w:val="solid" w:color="FFFFFF" w:fill="auto"/>
          </w:tcPr>
          <w:p w14:paraId="21EFDF92"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2018-06</w:t>
            </w:r>
          </w:p>
        </w:tc>
        <w:tc>
          <w:tcPr>
            <w:tcW w:w="760" w:type="dxa"/>
            <w:shd w:val="solid" w:color="FFFFFF" w:fill="auto"/>
          </w:tcPr>
          <w:p w14:paraId="0A60B0FE"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CT#80</w:t>
            </w:r>
          </w:p>
        </w:tc>
        <w:tc>
          <w:tcPr>
            <w:tcW w:w="941" w:type="dxa"/>
            <w:shd w:val="solid" w:color="FFFFFF" w:fill="auto"/>
          </w:tcPr>
          <w:p w14:paraId="3A72C8A8"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6" w:type="dxa"/>
            <w:shd w:val="solid" w:color="FFFFFF" w:fill="auto"/>
          </w:tcPr>
          <w:p w14:paraId="60889A57"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378" w:type="dxa"/>
            <w:shd w:val="solid" w:color="FFFFFF" w:fill="auto"/>
          </w:tcPr>
          <w:p w14:paraId="7395D61E" w14:textId="77777777" w:rsidR="00C761B1" w:rsidRPr="00BD529F" w:rsidRDefault="00C761B1" w:rsidP="00C761B1">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shd w:val="solid" w:color="FFFFFF" w:fill="auto"/>
          </w:tcPr>
          <w:p w14:paraId="6DEC40EE" w14:textId="77777777" w:rsidR="00C761B1" w:rsidRPr="00BD529F" w:rsidRDefault="00C761B1" w:rsidP="00C761B1">
            <w:pPr>
              <w:spacing w:after="0"/>
              <w:rPr>
                <w:rFonts w:ascii="Arial" w:hAnsi="Arial" w:cs="Arial"/>
                <w:iCs/>
                <w:snapToGrid w:val="0"/>
                <w:sz w:val="16"/>
                <w:szCs w:val="16"/>
                <w:lang w:val="en-AU"/>
              </w:rPr>
            </w:pPr>
          </w:p>
        </w:tc>
        <w:tc>
          <w:tcPr>
            <w:tcW w:w="4961" w:type="dxa"/>
            <w:shd w:val="solid" w:color="FFFFFF" w:fill="auto"/>
          </w:tcPr>
          <w:p w14:paraId="564426EC" w14:textId="2C4854DC" w:rsidR="00C761B1" w:rsidRPr="00BD529F" w:rsidRDefault="00C761B1" w:rsidP="00C761B1">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to Rel-15 version (MCC)</w:t>
            </w:r>
          </w:p>
        </w:tc>
        <w:tc>
          <w:tcPr>
            <w:tcW w:w="709" w:type="dxa"/>
            <w:shd w:val="solid" w:color="FFFFFF" w:fill="auto"/>
          </w:tcPr>
          <w:p w14:paraId="0F96067A" w14:textId="77777777" w:rsidR="00C761B1" w:rsidRPr="00BD529F" w:rsidRDefault="00C761B1" w:rsidP="00C761B1">
            <w:pPr>
              <w:spacing w:after="0"/>
              <w:rPr>
                <w:rFonts w:ascii="Arial" w:hAnsi="Arial" w:cs="Arial"/>
                <w:snapToGrid w:val="0"/>
                <w:color w:val="000000"/>
                <w:sz w:val="16"/>
                <w:lang w:val="en-AU"/>
              </w:rPr>
            </w:pPr>
            <w:r w:rsidRPr="00BD529F">
              <w:rPr>
                <w:rFonts w:ascii="Arial" w:hAnsi="Arial" w:cs="Arial"/>
                <w:snapToGrid w:val="0"/>
                <w:color w:val="000000"/>
                <w:sz w:val="16"/>
                <w:lang w:val="en-AU"/>
              </w:rPr>
              <w:t>15.0.0</w:t>
            </w:r>
          </w:p>
        </w:tc>
      </w:tr>
      <w:tr w:rsidR="00C761B1" w:rsidRPr="00BD529F" w14:paraId="15BA9650" w14:textId="77777777" w:rsidTr="000252C3">
        <w:tc>
          <w:tcPr>
            <w:tcW w:w="800" w:type="dxa"/>
            <w:shd w:val="solid" w:color="FFFFFF" w:fill="auto"/>
          </w:tcPr>
          <w:p w14:paraId="07B66AFC" w14:textId="77777777" w:rsidR="00C761B1" w:rsidRPr="00BD529F"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2019-09</w:t>
            </w:r>
          </w:p>
        </w:tc>
        <w:tc>
          <w:tcPr>
            <w:tcW w:w="760" w:type="dxa"/>
            <w:shd w:val="solid" w:color="FFFFFF" w:fill="auto"/>
          </w:tcPr>
          <w:p w14:paraId="7C32F1E7" w14:textId="77777777" w:rsidR="00C761B1" w:rsidRPr="00BD529F"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CT#85</w:t>
            </w:r>
          </w:p>
        </w:tc>
        <w:tc>
          <w:tcPr>
            <w:tcW w:w="941" w:type="dxa"/>
            <w:shd w:val="solid" w:color="FFFFFF" w:fill="auto"/>
          </w:tcPr>
          <w:p w14:paraId="49771923" w14:textId="77777777" w:rsidR="00C761B1" w:rsidRPr="00BD529F"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CP-192095</w:t>
            </w:r>
          </w:p>
        </w:tc>
        <w:tc>
          <w:tcPr>
            <w:tcW w:w="476" w:type="dxa"/>
            <w:shd w:val="solid" w:color="FFFFFF" w:fill="auto"/>
          </w:tcPr>
          <w:p w14:paraId="790C350B" w14:textId="77777777" w:rsidR="00C761B1" w:rsidRPr="00BD529F"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0042</w:t>
            </w:r>
          </w:p>
        </w:tc>
        <w:tc>
          <w:tcPr>
            <w:tcW w:w="378" w:type="dxa"/>
            <w:shd w:val="solid" w:color="FFFFFF" w:fill="auto"/>
          </w:tcPr>
          <w:p w14:paraId="645BE553" w14:textId="77777777" w:rsidR="00C761B1" w:rsidRPr="00BD529F" w:rsidRDefault="00C761B1"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1</w:t>
            </w:r>
          </w:p>
        </w:tc>
        <w:tc>
          <w:tcPr>
            <w:tcW w:w="473" w:type="dxa"/>
            <w:shd w:val="solid" w:color="FFFFFF" w:fill="auto"/>
          </w:tcPr>
          <w:p w14:paraId="2ABADC60" w14:textId="77777777" w:rsidR="00C761B1" w:rsidRPr="002C06CD" w:rsidRDefault="00C761B1" w:rsidP="00C761B1">
            <w:pPr>
              <w:spacing w:after="0"/>
              <w:rPr>
                <w:rFonts w:ascii="Arial" w:hAnsi="Arial" w:cs="Arial"/>
                <w:iCs/>
                <w:snapToGrid w:val="0"/>
                <w:sz w:val="16"/>
                <w:szCs w:val="16"/>
                <w:lang w:val="en-AU"/>
              </w:rPr>
            </w:pPr>
          </w:p>
        </w:tc>
        <w:tc>
          <w:tcPr>
            <w:tcW w:w="4961" w:type="dxa"/>
            <w:shd w:val="solid" w:color="FFFFFF" w:fill="auto"/>
          </w:tcPr>
          <w:p w14:paraId="34798495" w14:textId="1B83CF78" w:rsidR="00C761B1" w:rsidRPr="00BD529F" w:rsidRDefault="00C761B1" w:rsidP="00C761B1">
            <w:pPr>
              <w:spacing w:after="0"/>
              <w:rPr>
                <w:rFonts w:ascii="Arial" w:hAnsi="Arial" w:cs="Arial"/>
                <w:iCs/>
                <w:snapToGrid w:val="0"/>
                <w:sz w:val="16"/>
                <w:szCs w:val="16"/>
                <w:lang w:val="en-AU"/>
              </w:rPr>
            </w:pPr>
            <w:r w:rsidRPr="002C06CD">
              <w:rPr>
                <w:rFonts w:ascii="Arial" w:hAnsi="Arial" w:cs="Arial"/>
                <w:iCs/>
                <w:snapToGrid w:val="0"/>
                <w:sz w:val="16"/>
                <w:szCs w:val="16"/>
                <w:lang w:val="en-AU"/>
              </w:rPr>
              <w:t>Addition of High Accuracy location estimates</w:t>
            </w:r>
          </w:p>
        </w:tc>
        <w:tc>
          <w:tcPr>
            <w:tcW w:w="709" w:type="dxa"/>
            <w:shd w:val="solid" w:color="FFFFFF" w:fill="auto"/>
          </w:tcPr>
          <w:p w14:paraId="34E02364" w14:textId="77777777" w:rsidR="00C761B1" w:rsidRPr="00BD529F"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15.1.0</w:t>
            </w:r>
          </w:p>
        </w:tc>
      </w:tr>
      <w:tr w:rsidR="00C761B1" w:rsidRPr="00BD529F" w14:paraId="67FEA801" w14:textId="77777777" w:rsidTr="000252C3">
        <w:tc>
          <w:tcPr>
            <w:tcW w:w="800" w:type="dxa"/>
            <w:shd w:val="solid" w:color="FFFFFF" w:fill="auto"/>
          </w:tcPr>
          <w:p w14:paraId="32252C84"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2019-12</w:t>
            </w:r>
          </w:p>
        </w:tc>
        <w:tc>
          <w:tcPr>
            <w:tcW w:w="760" w:type="dxa"/>
            <w:shd w:val="solid" w:color="FFFFFF" w:fill="auto"/>
          </w:tcPr>
          <w:p w14:paraId="5729994C"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CT#86</w:t>
            </w:r>
          </w:p>
        </w:tc>
        <w:tc>
          <w:tcPr>
            <w:tcW w:w="941" w:type="dxa"/>
            <w:shd w:val="solid" w:color="FFFFFF" w:fill="auto"/>
          </w:tcPr>
          <w:p w14:paraId="71EACE2D"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CP-193018</w:t>
            </w:r>
          </w:p>
        </w:tc>
        <w:tc>
          <w:tcPr>
            <w:tcW w:w="476" w:type="dxa"/>
            <w:shd w:val="solid" w:color="FFFFFF" w:fill="auto"/>
          </w:tcPr>
          <w:p w14:paraId="57F47ED2"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0046</w:t>
            </w:r>
          </w:p>
        </w:tc>
        <w:tc>
          <w:tcPr>
            <w:tcW w:w="378" w:type="dxa"/>
            <w:shd w:val="solid" w:color="FFFFFF" w:fill="auto"/>
          </w:tcPr>
          <w:p w14:paraId="59B21C79" w14:textId="77777777" w:rsidR="00C761B1" w:rsidRDefault="00C761B1"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shd w:val="solid" w:color="FFFFFF" w:fill="auto"/>
          </w:tcPr>
          <w:p w14:paraId="23FDE751" w14:textId="77777777" w:rsidR="00C761B1" w:rsidRPr="00F33920" w:rsidRDefault="00C761B1" w:rsidP="00C761B1">
            <w:pPr>
              <w:spacing w:after="0"/>
              <w:rPr>
                <w:rFonts w:ascii="Arial" w:hAnsi="Arial" w:cs="Arial"/>
                <w:iCs/>
                <w:snapToGrid w:val="0"/>
                <w:sz w:val="16"/>
                <w:szCs w:val="16"/>
                <w:lang w:val="en-AU"/>
              </w:rPr>
            </w:pPr>
          </w:p>
        </w:tc>
        <w:tc>
          <w:tcPr>
            <w:tcW w:w="4961" w:type="dxa"/>
            <w:shd w:val="solid" w:color="FFFFFF" w:fill="auto"/>
          </w:tcPr>
          <w:p w14:paraId="20FB3429" w14:textId="5DA5280A" w:rsidR="00C761B1" w:rsidRPr="002C06CD" w:rsidRDefault="00C761B1" w:rsidP="00C761B1">
            <w:pPr>
              <w:spacing w:after="0"/>
              <w:rPr>
                <w:rFonts w:ascii="Arial" w:hAnsi="Arial" w:cs="Arial"/>
                <w:iCs/>
                <w:snapToGrid w:val="0"/>
                <w:sz w:val="16"/>
                <w:szCs w:val="16"/>
                <w:lang w:val="en-AU"/>
              </w:rPr>
            </w:pPr>
            <w:r w:rsidRPr="00F33920">
              <w:rPr>
                <w:rFonts w:ascii="Arial" w:hAnsi="Arial" w:cs="Arial"/>
                <w:iCs/>
                <w:snapToGrid w:val="0"/>
                <w:sz w:val="16"/>
                <w:szCs w:val="16"/>
                <w:lang w:val="en-AU"/>
              </w:rPr>
              <w:t>Missing AVPs in Provide-Location-Request Command</w:t>
            </w:r>
          </w:p>
        </w:tc>
        <w:tc>
          <w:tcPr>
            <w:tcW w:w="709" w:type="dxa"/>
            <w:shd w:val="solid" w:color="FFFFFF" w:fill="auto"/>
          </w:tcPr>
          <w:p w14:paraId="600CD971"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15.2.0</w:t>
            </w:r>
          </w:p>
        </w:tc>
      </w:tr>
      <w:tr w:rsidR="00C761B1" w:rsidRPr="00BD529F" w14:paraId="03A5B687" w14:textId="77777777" w:rsidTr="000252C3">
        <w:tc>
          <w:tcPr>
            <w:tcW w:w="800" w:type="dxa"/>
            <w:shd w:val="solid" w:color="FFFFFF" w:fill="auto"/>
          </w:tcPr>
          <w:p w14:paraId="2F80140B"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2019-12</w:t>
            </w:r>
          </w:p>
        </w:tc>
        <w:tc>
          <w:tcPr>
            <w:tcW w:w="760" w:type="dxa"/>
            <w:shd w:val="solid" w:color="FFFFFF" w:fill="auto"/>
          </w:tcPr>
          <w:p w14:paraId="5F8DB021"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CT#86</w:t>
            </w:r>
          </w:p>
        </w:tc>
        <w:tc>
          <w:tcPr>
            <w:tcW w:w="941" w:type="dxa"/>
            <w:shd w:val="solid" w:color="FFFFFF" w:fill="auto"/>
          </w:tcPr>
          <w:p w14:paraId="59AABC6D"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CP-193022</w:t>
            </w:r>
          </w:p>
        </w:tc>
        <w:tc>
          <w:tcPr>
            <w:tcW w:w="476" w:type="dxa"/>
            <w:shd w:val="solid" w:color="FFFFFF" w:fill="auto"/>
          </w:tcPr>
          <w:p w14:paraId="060B84A8"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0048</w:t>
            </w:r>
          </w:p>
        </w:tc>
        <w:tc>
          <w:tcPr>
            <w:tcW w:w="378" w:type="dxa"/>
            <w:shd w:val="solid" w:color="FFFFFF" w:fill="auto"/>
          </w:tcPr>
          <w:p w14:paraId="02ECD975" w14:textId="77777777" w:rsidR="00C761B1" w:rsidRDefault="00C761B1"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shd w:val="solid" w:color="FFFFFF" w:fill="auto"/>
          </w:tcPr>
          <w:p w14:paraId="375C2D5A" w14:textId="77777777" w:rsidR="00C761B1" w:rsidRPr="002B108B" w:rsidRDefault="00C761B1" w:rsidP="00C761B1">
            <w:pPr>
              <w:spacing w:after="0"/>
              <w:rPr>
                <w:rFonts w:ascii="Arial" w:hAnsi="Arial" w:cs="Arial"/>
                <w:iCs/>
                <w:snapToGrid w:val="0"/>
                <w:sz w:val="16"/>
                <w:szCs w:val="16"/>
                <w:lang w:val="en-AU"/>
              </w:rPr>
            </w:pPr>
          </w:p>
        </w:tc>
        <w:tc>
          <w:tcPr>
            <w:tcW w:w="4961" w:type="dxa"/>
            <w:shd w:val="solid" w:color="FFFFFF" w:fill="auto"/>
          </w:tcPr>
          <w:p w14:paraId="535F085D" w14:textId="5E9FE68A" w:rsidR="00C761B1" w:rsidRPr="002C06CD" w:rsidRDefault="00C761B1" w:rsidP="00C761B1">
            <w:pPr>
              <w:spacing w:after="0"/>
              <w:rPr>
                <w:rFonts w:ascii="Arial" w:hAnsi="Arial" w:cs="Arial"/>
                <w:iCs/>
                <w:snapToGrid w:val="0"/>
                <w:sz w:val="16"/>
                <w:szCs w:val="16"/>
                <w:lang w:val="en-AU"/>
              </w:rPr>
            </w:pPr>
            <w:r w:rsidRPr="002B108B">
              <w:rPr>
                <w:rFonts w:ascii="Arial" w:hAnsi="Arial" w:cs="Arial"/>
                <w:iCs/>
                <w:snapToGrid w:val="0"/>
                <w:sz w:val="16"/>
                <w:szCs w:val="16"/>
                <w:lang w:val="en-AU"/>
              </w:rPr>
              <w:t>Motion-Event-Info AVP</w:t>
            </w:r>
          </w:p>
        </w:tc>
        <w:tc>
          <w:tcPr>
            <w:tcW w:w="709" w:type="dxa"/>
            <w:shd w:val="solid" w:color="FFFFFF" w:fill="auto"/>
          </w:tcPr>
          <w:p w14:paraId="7FD0ADBA" w14:textId="77777777" w:rsidR="00C761B1" w:rsidRPr="002B108B" w:rsidRDefault="00C761B1" w:rsidP="00C761B1">
            <w:pPr>
              <w:spacing w:after="0"/>
              <w:rPr>
                <w:rFonts w:ascii="Arial" w:hAnsi="Arial" w:cs="Arial"/>
                <w:snapToGrid w:val="0"/>
                <w:color w:val="000000"/>
                <w:sz w:val="16"/>
                <w:lang w:val="en-AU"/>
              </w:rPr>
            </w:pPr>
            <w:r w:rsidRPr="002B108B">
              <w:rPr>
                <w:rFonts w:ascii="Arial" w:hAnsi="Arial" w:cs="Arial"/>
                <w:snapToGrid w:val="0"/>
                <w:color w:val="000000"/>
                <w:sz w:val="16"/>
                <w:lang w:val="en-AU"/>
              </w:rPr>
              <w:t>15.2.0</w:t>
            </w:r>
          </w:p>
        </w:tc>
      </w:tr>
      <w:tr w:rsidR="00C761B1" w:rsidRPr="00BD529F" w14:paraId="3AC66858" w14:textId="77777777" w:rsidTr="000252C3">
        <w:tc>
          <w:tcPr>
            <w:tcW w:w="800" w:type="dxa"/>
            <w:shd w:val="solid" w:color="FFFFFF" w:fill="auto"/>
          </w:tcPr>
          <w:p w14:paraId="0758198F"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2020-07</w:t>
            </w:r>
          </w:p>
        </w:tc>
        <w:tc>
          <w:tcPr>
            <w:tcW w:w="760" w:type="dxa"/>
            <w:shd w:val="solid" w:color="FFFFFF" w:fill="auto"/>
          </w:tcPr>
          <w:p w14:paraId="59D9457C"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CT#88e</w:t>
            </w:r>
          </w:p>
        </w:tc>
        <w:tc>
          <w:tcPr>
            <w:tcW w:w="941" w:type="dxa"/>
            <w:shd w:val="solid" w:color="FFFFFF" w:fill="auto"/>
          </w:tcPr>
          <w:p w14:paraId="7F4B8B45"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w:t>
            </w:r>
          </w:p>
        </w:tc>
        <w:tc>
          <w:tcPr>
            <w:tcW w:w="476" w:type="dxa"/>
            <w:shd w:val="solid" w:color="FFFFFF" w:fill="auto"/>
          </w:tcPr>
          <w:p w14:paraId="102AE57B" w14:textId="77777777"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w:t>
            </w:r>
          </w:p>
        </w:tc>
        <w:tc>
          <w:tcPr>
            <w:tcW w:w="378" w:type="dxa"/>
            <w:shd w:val="solid" w:color="FFFFFF" w:fill="auto"/>
          </w:tcPr>
          <w:p w14:paraId="58B26CA2" w14:textId="77777777" w:rsidR="00C761B1" w:rsidRDefault="00C761B1"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shd w:val="solid" w:color="FFFFFF" w:fill="auto"/>
          </w:tcPr>
          <w:p w14:paraId="70F2B043" w14:textId="77777777" w:rsidR="00C761B1" w:rsidRPr="002B108B" w:rsidRDefault="00C761B1" w:rsidP="00C761B1">
            <w:pPr>
              <w:spacing w:after="0"/>
              <w:rPr>
                <w:rFonts w:ascii="Arial" w:hAnsi="Arial" w:cs="Arial"/>
                <w:iCs/>
                <w:snapToGrid w:val="0"/>
                <w:sz w:val="16"/>
                <w:szCs w:val="16"/>
                <w:lang w:val="en-AU"/>
              </w:rPr>
            </w:pPr>
          </w:p>
        </w:tc>
        <w:tc>
          <w:tcPr>
            <w:tcW w:w="4961" w:type="dxa"/>
            <w:shd w:val="solid" w:color="FFFFFF" w:fill="auto"/>
          </w:tcPr>
          <w:p w14:paraId="4FFE7198" w14:textId="66449AC7" w:rsidR="00C761B1" w:rsidRPr="002B108B" w:rsidRDefault="00C761B1" w:rsidP="00C761B1">
            <w:pPr>
              <w:spacing w:after="0"/>
              <w:rPr>
                <w:rFonts w:ascii="Arial" w:hAnsi="Arial" w:cs="Arial"/>
                <w:iCs/>
                <w:snapToGrid w:val="0"/>
                <w:sz w:val="16"/>
                <w:szCs w:val="16"/>
                <w:lang w:val="en-AU"/>
              </w:rPr>
            </w:pPr>
            <w:r w:rsidRPr="002B108B">
              <w:rPr>
                <w:rFonts w:ascii="Arial" w:hAnsi="Arial" w:cs="Arial"/>
                <w:iCs/>
                <w:snapToGrid w:val="0"/>
                <w:sz w:val="16"/>
                <w:szCs w:val="16"/>
                <w:lang w:val="en-AU"/>
              </w:rPr>
              <w:t>Update to Rel-16 version (MCC)</w:t>
            </w:r>
          </w:p>
        </w:tc>
        <w:tc>
          <w:tcPr>
            <w:tcW w:w="709" w:type="dxa"/>
            <w:shd w:val="solid" w:color="FFFFFF" w:fill="auto"/>
          </w:tcPr>
          <w:p w14:paraId="6F58BFE3" w14:textId="77777777" w:rsidR="00C761B1" w:rsidRPr="002B108B" w:rsidRDefault="00C761B1" w:rsidP="00C761B1">
            <w:pPr>
              <w:spacing w:after="0"/>
              <w:rPr>
                <w:rFonts w:ascii="Arial" w:hAnsi="Arial" w:cs="Arial"/>
                <w:snapToGrid w:val="0"/>
                <w:color w:val="000000"/>
                <w:sz w:val="16"/>
                <w:lang w:val="en-AU"/>
              </w:rPr>
            </w:pPr>
            <w:r w:rsidRPr="002B108B">
              <w:rPr>
                <w:rFonts w:ascii="Arial" w:hAnsi="Arial" w:cs="Arial"/>
                <w:snapToGrid w:val="0"/>
                <w:color w:val="000000"/>
                <w:sz w:val="16"/>
                <w:lang w:val="en-AU"/>
              </w:rPr>
              <w:t>16.0.0</w:t>
            </w:r>
          </w:p>
        </w:tc>
      </w:tr>
      <w:tr w:rsidR="00C761B1" w:rsidRPr="00BD529F" w14:paraId="3DDD059C" w14:textId="77777777" w:rsidTr="000252C3">
        <w:tc>
          <w:tcPr>
            <w:tcW w:w="800" w:type="dxa"/>
            <w:shd w:val="solid" w:color="FFFFFF" w:fill="auto"/>
          </w:tcPr>
          <w:p w14:paraId="17681E01" w14:textId="14763DD1"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2022-03</w:t>
            </w:r>
          </w:p>
        </w:tc>
        <w:tc>
          <w:tcPr>
            <w:tcW w:w="760" w:type="dxa"/>
            <w:shd w:val="solid" w:color="FFFFFF" w:fill="auto"/>
          </w:tcPr>
          <w:p w14:paraId="1053D798" w14:textId="581B51DE"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CT#95e</w:t>
            </w:r>
          </w:p>
        </w:tc>
        <w:tc>
          <w:tcPr>
            <w:tcW w:w="941" w:type="dxa"/>
            <w:shd w:val="solid" w:color="FFFFFF" w:fill="auto"/>
          </w:tcPr>
          <w:p w14:paraId="7B82A3C7" w14:textId="1292C04B"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CP-220085</w:t>
            </w:r>
          </w:p>
        </w:tc>
        <w:tc>
          <w:tcPr>
            <w:tcW w:w="476" w:type="dxa"/>
            <w:shd w:val="solid" w:color="FFFFFF" w:fill="auto"/>
          </w:tcPr>
          <w:p w14:paraId="5DD20705" w14:textId="1951B115"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0049</w:t>
            </w:r>
          </w:p>
        </w:tc>
        <w:tc>
          <w:tcPr>
            <w:tcW w:w="378" w:type="dxa"/>
            <w:shd w:val="solid" w:color="FFFFFF" w:fill="auto"/>
          </w:tcPr>
          <w:p w14:paraId="5D64433A" w14:textId="08D13762" w:rsidR="00C761B1" w:rsidRDefault="00C761B1"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1</w:t>
            </w:r>
          </w:p>
        </w:tc>
        <w:tc>
          <w:tcPr>
            <w:tcW w:w="473" w:type="dxa"/>
            <w:shd w:val="solid" w:color="FFFFFF" w:fill="auto"/>
          </w:tcPr>
          <w:p w14:paraId="06FFE91D" w14:textId="13EE0766" w:rsidR="00C761B1" w:rsidRDefault="00C761B1" w:rsidP="00C761B1">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1" w:type="dxa"/>
            <w:shd w:val="solid" w:color="FFFFFF" w:fill="auto"/>
          </w:tcPr>
          <w:p w14:paraId="6A73DDF0" w14:textId="02FD8B69" w:rsidR="00C761B1" w:rsidRPr="002B108B" w:rsidRDefault="00C761B1" w:rsidP="00C761B1">
            <w:pPr>
              <w:spacing w:after="0"/>
              <w:rPr>
                <w:rFonts w:ascii="Arial" w:hAnsi="Arial" w:cs="Arial"/>
                <w:iCs/>
                <w:snapToGrid w:val="0"/>
                <w:sz w:val="16"/>
                <w:szCs w:val="16"/>
                <w:lang w:val="en-AU"/>
              </w:rPr>
            </w:pPr>
            <w:r>
              <w:rPr>
                <w:rFonts w:ascii="Arial" w:hAnsi="Arial" w:cs="Arial"/>
                <w:snapToGrid w:val="0"/>
                <w:color w:val="000000"/>
                <w:sz w:val="16"/>
                <w:lang w:val="en-AU"/>
              </w:rPr>
              <w:t>High Accuracy GAD Shape with Scalable Uncertainty</w:t>
            </w:r>
          </w:p>
        </w:tc>
        <w:tc>
          <w:tcPr>
            <w:tcW w:w="709" w:type="dxa"/>
            <w:shd w:val="solid" w:color="FFFFFF" w:fill="auto"/>
          </w:tcPr>
          <w:p w14:paraId="7A16202B" w14:textId="7D3936D2" w:rsidR="00C761B1" w:rsidRPr="002B108B"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16.1.0</w:t>
            </w:r>
          </w:p>
        </w:tc>
      </w:tr>
      <w:tr w:rsidR="00C761B1" w:rsidRPr="00BD529F" w14:paraId="1A69833B" w14:textId="77777777" w:rsidTr="000252C3">
        <w:tc>
          <w:tcPr>
            <w:tcW w:w="800" w:type="dxa"/>
            <w:shd w:val="solid" w:color="FFFFFF" w:fill="auto"/>
          </w:tcPr>
          <w:p w14:paraId="49E95475" w14:textId="5CDC22E2"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2022-03</w:t>
            </w:r>
          </w:p>
        </w:tc>
        <w:tc>
          <w:tcPr>
            <w:tcW w:w="760" w:type="dxa"/>
            <w:shd w:val="solid" w:color="FFFFFF" w:fill="auto"/>
          </w:tcPr>
          <w:p w14:paraId="1759ECF0" w14:textId="4B2A0592"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CT#95e</w:t>
            </w:r>
          </w:p>
        </w:tc>
        <w:tc>
          <w:tcPr>
            <w:tcW w:w="941" w:type="dxa"/>
            <w:shd w:val="solid" w:color="FFFFFF" w:fill="auto"/>
          </w:tcPr>
          <w:p w14:paraId="6FE38442" w14:textId="371E9265"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w:t>
            </w:r>
          </w:p>
        </w:tc>
        <w:tc>
          <w:tcPr>
            <w:tcW w:w="476" w:type="dxa"/>
            <w:shd w:val="solid" w:color="FFFFFF" w:fill="auto"/>
          </w:tcPr>
          <w:p w14:paraId="0655C65A" w14:textId="2AE2FFCA" w:rsidR="00C761B1" w:rsidRDefault="00C761B1" w:rsidP="00C761B1">
            <w:pPr>
              <w:spacing w:after="0"/>
              <w:rPr>
                <w:rFonts w:ascii="Arial" w:hAnsi="Arial" w:cs="Arial"/>
                <w:snapToGrid w:val="0"/>
                <w:color w:val="000000"/>
                <w:sz w:val="16"/>
                <w:lang w:val="en-AU"/>
              </w:rPr>
            </w:pPr>
            <w:r>
              <w:rPr>
                <w:rFonts w:ascii="Arial" w:hAnsi="Arial" w:cs="Arial"/>
                <w:snapToGrid w:val="0"/>
                <w:color w:val="000000"/>
                <w:sz w:val="16"/>
                <w:lang w:val="en-AU"/>
              </w:rPr>
              <w:t>-</w:t>
            </w:r>
          </w:p>
        </w:tc>
        <w:tc>
          <w:tcPr>
            <w:tcW w:w="378" w:type="dxa"/>
            <w:shd w:val="solid" w:color="FFFFFF" w:fill="auto"/>
          </w:tcPr>
          <w:p w14:paraId="23A70D3D" w14:textId="617BACB7" w:rsidR="00C761B1" w:rsidRDefault="00C761B1"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shd w:val="solid" w:color="FFFFFF" w:fill="auto"/>
          </w:tcPr>
          <w:p w14:paraId="5AB3ACE2" w14:textId="4D76B365" w:rsidR="00C761B1" w:rsidRDefault="00C761B1" w:rsidP="00C761B1">
            <w:pPr>
              <w:spacing w:after="0"/>
              <w:rPr>
                <w:rFonts w:ascii="Arial" w:hAnsi="Arial" w:cs="Arial"/>
                <w:iCs/>
                <w:snapToGrid w:val="0"/>
                <w:sz w:val="16"/>
                <w:szCs w:val="16"/>
                <w:lang w:val="en-AU"/>
              </w:rPr>
            </w:pPr>
          </w:p>
        </w:tc>
        <w:tc>
          <w:tcPr>
            <w:tcW w:w="4961" w:type="dxa"/>
            <w:shd w:val="solid" w:color="FFFFFF" w:fill="auto"/>
          </w:tcPr>
          <w:p w14:paraId="39FC3E22" w14:textId="32B72538" w:rsidR="00C761B1" w:rsidRPr="006106D4" w:rsidRDefault="00C761B1" w:rsidP="00C761B1">
            <w:pPr>
              <w:spacing w:after="0"/>
              <w:rPr>
                <w:rFonts w:ascii="Arial" w:hAnsi="Arial" w:cs="Arial"/>
                <w:b/>
                <w:snapToGrid w:val="0"/>
                <w:color w:val="000000"/>
                <w:sz w:val="16"/>
                <w:lang w:val="en-AU"/>
              </w:rPr>
            </w:pPr>
            <w:r>
              <w:rPr>
                <w:rFonts w:ascii="Arial" w:hAnsi="Arial" w:cs="Arial"/>
                <w:iCs/>
                <w:snapToGrid w:val="0"/>
                <w:sz w:val="16"/>
                <w:szCs w:val="16"/>
                <w:lang w:val="en-AU"/>
              </w:rPr>
              <w:t>Update to Rel-17 version (MCC)</w:t>
            </w:r>
          </w:p>
        </w:tc>
        <w:tc>
          <w:tcPr>
            <w:tcW w:w="709" w:type="dxa"/>
            <w:shd w:val="solid" w:color="FFFFFF" w:fill="auto"/>
          </w:tcPr>
          <w:p w14:paraId="1CE864A3" w14:textId="371B9436" w:rsidR="00C761B1" w:rsidRPr="000252C3" w:rsidRDefault="00C761B1" w:rsidP="00C761B1">
            <w:pPr>
              <w:spacing w:after="0"/>
              <w:rPr>
                <w:rFonts w:ascii="Arial" w:hAnsi="Arial" w:cs="Arial"/>
                <w:bCs/>
                <w:snapToGrid w:val="0"/>
                <w:color w:val="000000"/>
                <w:sz w:val="16"/>
                <w:lang w:val="en-AU"/>
              </w:rPr>
            </w:pPr>
            <w:r w:rsidRPr="000252C3">
              <w:rPr>
                <w:rFonts w:ascii="Arial" w:hAnsi="Arial" w:cs="Arial"/>
                <w:bCs/>
                <w:snapToGrid w:val="0"/>
                <w:color w:val="000000"/>
                <w:sz w:val="16"/>
                <w:lang w:val="en-AU"/>
              </w:rPr>
              <w:t>17.0.0</w:t>
            </w:r>
          </w:p>
        </w:tc>
      </w:tr>
      <w:tr w:rsidR="009278F8" w:rsidRPr="00BD529F" w14:paraId="58AD1B9A" w14:textId="77777777" w:rsidTr="000252C3">
        <w:tc>
          <w:tcPr>
            <w:tcW w:w="800" w:type="dxa"/>
            <w:shd w:val="solid" w:color="FFFFFF" w:fill="auto"/>
          </w:tcPr>
          <w:p w14:paraId="31E8D45F" w14:textId="6CA14C1F" w:rsidR="009278F8" w:rsidRDefault="009278F8" w:rsidP="00C761B1">
            <w:pPr>
              <w:spacing w:after="0"/>
              <w:rPr>
                <w:rFonts w:ascii="Arial" w:hAnsi="Arial" w:cs="Arial"/>
                <w:snapToGrid w:val="0"/>
                <w:color w:val="000000"/>
                <w:sz w:val="16"/>
                <w:lang w:val="en-AU"/>
              </w:rPr>
            </w:pPr>
            <w:r>
              <w:rPr>
                <w:rFonts w:ascii="Arial" w:hAnsi="Arial" w:cs="Arial"/>
                <w:snapToGrid w:val="0"/>
                <w:color w:val="000000"/>
                <w:sz w:val="16"/>
                <w:lang w:val="en-AU"/>
              </w:rPr>
              <w:t>2022-09</w:t>
            </w:r>
          </w:p>
        </w:tc>
        <w:tc>
          <w:tcPr>
            <w:tcW w:w="760" w:type="dxa"/>
            <w:shd w:val="solid" w:color="FFFFFF" w:fill="auto"/>
          </w:tcPr>
          <w:p w14:paraId="4C281F4C" w14:textId="06A0C83B" w:rsidR="009278F8" w:rsidRDefault="009278F8" w:rsidP="00C761B1">
            <w:pPr>
              <w:spacing w:after="0"/>
              <w:rPr>
                <w:rFonts w:ascii="Arial" w:hAnsi="Arial" w:cs="Arial"/>
                <w:snapToGrid w:val="0"/>
                <w:color w:val="000000"/>
                <w:sz w:val="16"/>
                <w:lang w:val="en-AU"/>
              </w:rPr>
            </w:pPr>
            <w:r>
              <w:rPr>
                <w:rFonts w:ascii="Arial" w:hAnsi="Arial" w:cs="Arial"/>
                <w:snapToGrid w:val="0"/>
                <w:color w:val="000000"/>
                <w:sz w:val="16"/>
                <w:lang w:val="en-AU"/>
              </w:rPr>
              <w:t>CT#97e</w:t>
            </w:r>
          </w:p>
        </w:tc>
        <w:tc>
          <w:tcPr>
            <w:tcW w:w="941" w:type="dxa"/>
            <w:shd w:val="solid" w:color="FFFFFF" w:fill="auto"/>
          </w:tcPr>
          <w:p w14:paraId="3A4577D5" w14:textId="56CC6FBD" w:rsidR="009278F8" w:rsidRDefault="009278F8" w:rsidP="00C761B1">
            <w:pPr>
              <w:spacing w:after="0"/>
              <w:rPr>
                <w:rFonts w:ascii="Arial" w:hAnsi="Arial" w:cs="Arial"/>
                <w:snapToGrid w:val="0"/>
                <w:color w:val="000000"/>
                <w:sz w:val="16"/>
                <w:lang w:val="en-AU"/>
              </w:rPr>
            </w:pPr>
            <w:r>
              <w:rPr>
                <w:rFonts w:ascii="Arial" w:hAnsi="Arial" w:cs="Arial"/>
                <w:snapToGrid w:val="0"/>
                <w:color w:val="000000"/>
                <w:sz w:val="16"/>
                <w:lang w:val="en-AU"/>
              </w:rPr>
              <w:t>CP-222022</w:t>
            </w:r>
          </w:p>
        </w:tc>
        <w:tc>
          <w:tcPr>
            <w:tcW w:w="476" w:type="dxa"/>
            <w:shd w:val="solid" w:color="FFFFFF" w:fill="auto"/>
          </w:tcPr>
          <w:p w14:paraId="1612FC53" w14:textId="2FEFDA01" w:rsidR="009278F8" w:rsidRDefault="009278F8" w:rsidP="00C761B1">
            <w:pPr>
              <w:spacing w:after="0"/>
              <w:rPr>
                <w:rFonts w:ascii="Arial" w:hAnsi="Arial" w:cs="Arial"/>
                <w:snapToGrid w:val="0"/>
                <w:color w:val="000000"/>
                <w:sz w:val="16"/>
                <w:lang w:val="en-AU"/>
              </w:rPr>
            </w:pPr>
            <w:r>
              <w:rPr>
                <w:rFonts w:ascii="Arial" w:hAnsi="Arial" w:cs="Arial"/>
                <w:snapToGrid w:val="0"/>
                <w:color w:val="000000"/>
                <w:sz w:val="16"/>
                <w:lang w:val="en-AU"/>
              </w:rPr>
              <w:t>0050</w:t>
            </w:r>
          </w:p>
        </w:tc>
        <w:tc>
          <w:tcPr>
            <w:tcW w:w="378" w:type="dxa"/>
            <w:shd w:val="solid" w:color="FFFFFF" w:fill="auto"/>
          </w:tcPr>
          <w:p w14:paraId="7166BCBD" w14:textId="3AC9BE49" w:rsidR="009278F8" w:rsidRDefault="009278F8"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shd w:val="solid" w:color="FFFFFF" w:fill="auto"/>
          </w:tcPr>
          <w:p w14:paraId="0D638E88" w14:textId="6895D4B4" w:rsidR="009278F8" w:rsidRDefault="009278F8" w:rsidP="00C761B1">
            <w:pPr>
              <w:spacing w:after="0"/>
              <w:rPr>
                <w:rFonts w:ascii="Arial" w:hAnsi="Arial" w:cs="Arial"/>
                <w:iCs/>
                <w:snapToGrid w:val="0"/>
                <w:sz w:val="16"/>
                <w:szCs w:val="16"/>
                <w:lang w:val="en-AU"/>
              </w:rPr>
            </w:pPr>
            <w:r>
              <w:rPr>
                <w:rFonts w:ascii="Arial" w:hAnsi="Arial" w:cs="Arial"/>
                <w:iCs/>
                <w:snapToGrid w:val="0"/>
                <w:sz w:val="16"/>
                <w:szCs w:val="16"/>
                <w:lang w:val="en-AU"/>
              </w:rPr>
              <w:t>B</w:t>
            </w:r>
          </w:p>
        </w:tc>
        <w:tc>
          <w:tcPr>
            <w:tcW w:w="4961" w:type="dxa"/>
            <w:shd w:val="solid" w:color="FFFFFF" w:fill="auto"/>
          </w:tcPr>
          <w:p w14:paraId="3F5FB23A" w14:textId="4AE10EC4" w:rsidR="009278F8" w:rsidRDefault="009278F8" w:rsidP="00C761B1">
            <w:pPr>
              <w:spacing w:after="0"/>
              <w:rPr>
                <w:rFonts w:ascii="Arial" w:hAnsi="Arial" w:cs="Arial"/>
                <w:iCs/>
                <w:snapToGrid w:val="0"/>
                <w:sz w:val="16"/>
                <w:szCs w:val="16"/>
                <w:lang w:val="en-AU"/>
              </w:rPr>
            </w:pPr>
            <w:r>
              <w:rPr>
                <w:rFonts w:ascii="Arial" w:hAnsi="Arial" w:cs="Arial"/>
                <w:iCs/>
                <w:snapToGrid w:val="0"/>
                <w:sz w:val="16"/>
                <w:szCs w:val="16"/>
                <w:lang w:val="en-AU"/>
              </w:rPr>
              <w:t>Diameter message priority over SLg and Lgd</w:t>
            </w:r>
          </w:p>
        </w:tc>
        <w:tc>
          <w:tcPr>
            <w:tcW w:w="709" w:type="dxa"/>
            <w:shd w:val="solid" w:color="FFFFFF" w:fill="auto"/>
          </w:tcPr>
          <w:p w14:paraId="55452519" w14:textId="33057994" w:rsidR="009278F8" w:rsidRPr="000252C3" w:rsidRDefault="009278F8" w:rsidP="00C761B1">
            <w:pPr>
              <w:spacing w:after="0"/>
              <w:rPr>
                <w:rFonts w:ascii="Arial" w:hAnsi="Arial" w:cs="Arial"/>
                <w:bCs/>
                <w:snapToGrid w:val="0"/>
                <w:color w:val="000000"/>
                <w:sz w:val="16"/>
                <w:lang w:val="en-AU"/>
              </w:rPr>
            </w:pPr>
            <w:r>
              <w:rPr>
                <w:rFonts w:ascii="Arial" w:hAnsi="Arial" w:cs="Arial"/>
                <w:bCs/>
                <w:snapToGrid w:val="0"/>
                <w:color w:val="000000"/>
                <w:sz w:val="16"/>
                <w:lang w:val="en-AU"/>
              </w:rPr>
              <w:t>18.0.0</w:t>
            </w:r>
          </w:p>
        </w:tc>
      </w:tr>
      <w:tr w:rsidR="00114991" w:rsidRPr="00BD529F" w14:paraId="51C26D75" w14:textId="77777777" w:rsidTr="000252C3">
        <w:tc>
          <w:tcPr>
            <w:tcW w:w="800" w:type="dxa"/>
            <w:shd w:val="solid" w:color="FFFFFF" w:fill="auto"/>
          </w:tcPr>
          <w:p w14:paraId="2ADA77F6" w14:textId="4416E281" w:rsidR="00114991" w:rsidRDefault="00114991" w:rsidP="00C761B1">
            <w:pPr>
              <w:spacing w:after="0"/>
              <w:rPr>
                <w:rFonts w:ascii="Arial" w:hAnsi="Arial" w:cs="Arial"/>
                <w:snapToGrid w:val="0"/>
                <w:color w:val="000000"/>
                <w:sz w:val="16"/>
                <w:lang w:val="en-AU"/>
              </w:rPr>
            </w:pPr>
            <w:r>
              <w:rPr>
                <w:rFonts w:ascii="Arial" w:hAnsi="Arial" w:cs="Arial"/>
                <w:snapToGrid w:val="0"/>
                <w:color w:val="000000"/>
                <w:sz w:val="16"/>
                <w:lang w:val="en-AU"/>
              </w:rPr>
              <w:t>2023-06</w:t>
            </w:r>
          </w:p>
        </w:tc>
        <w:tc>
          <w:tcPr>
            <w:tcW w:w="760" w:type="dxa"/>
            <w:shd w:val="solid" w:color="FFFFFF" w:fill="auto"/>
          </w:tcPr>
          <w:p w14:paraId="1A38D729" w14:textId="36BC0966" w:rsidR="00114991" w:rsidRDefault="00114991" w:rsidP="00C761B1">
            <w:pPr>
              <w:spacing w:after="0"/>
              <w:rPr>
                <w:rFonts w:ascii="Arial" w:hAnsi="Arial" w:cs="Arial"/>
                <w:snapToGrid w:val="0"/>
                <w:color w:val="000000"/>
                <w:sz w:val="16"/>
                <w:lang w:val="en-AU"/>
              </w:rPr>
            </w:pPr>
            <w:r>
              <w:rPr>
                <w:rFonts w:ascii="Arial" w:hAnsi="Arial" w:cs="Arial"/>
                <w:snapToGrid w:val="0"/>
                <w:color w:val="000000"/>
                <w:sz w:val="16"/>
                <w:lang w:val="en-AU"/>
              </w:rPr>
              <w:t>CT#100</w:t>
            </w:r>
          </w:p>
        </w:tc>
        <w:tc>
          <w:tcPr>
            <w:tcW w:w="941" w:type="dxa"/>
            <w:shd w:val="solid" w:color="FFFFFF" w:fill="auto"/>
          </w:tcPr>
          <w:p w14:paraId="11A2FB9E" w14:textId="5A416605" w:rsidR="00114991" w:rsidRDefault="00114991" w:rsidP="00C761B1">
            <w:pPr>
              <w:spacing w:after="0"/>
              <w:rPr>
                <w:rFonts w:ascii="Arial" w:hAnsi="Arial" w:cs="Arial"/>
                <w:snapToGrid w:val="0"/>
                <w:color w:val="000000"/>
                <w:sz w:val="16"/>
                <w:lang w:val="en-AU"/>
              </w:rPr>
            </w:pPr>
            <w:r>
              <w:rPr>
                <w:rFonts w:ascii="Arial" w:hAnsi="Arial" w:cs="Arial"/>
                <w:snapToGrid w:val="0"/>
                <w:color w:val="000000"/>
                <w:sz w:val="16"/>
                <w:lang w:val="en-AU"/>
              </w:rPr>
              <w:t>CP-231031</w:t>
            </w:r>
          </w:p>
        </w:tc>
        <w:tc>
          <w:tcPr>
            <w:tcW w:w="476" w:type="dxa"/>
            <w:shd w:val="solid" w:color="FFFFFF" w:fill="auto"/>
          </w:tcPr>
          <w:p w14:paraId="349B86F5" w14:textId="6AD7FFB4" w:rsidR="00114991" w:rsidRDefault="00114991" w:rsidP="00C761B1">
            <w:pPr>
              <w:spacing w:after="0"/>
              <w:rPr>
                <w:rFonts w:ascii="Arial" w:hAnsi="Arial" w:cs="Arial"/>
                <w:snapToGrid w:val="0"/>
                <w:color w:val="000000"/>
                <w:sz w:val="16"/>
                <w:lang w:val="en-AU"/>
              </w:rPr>
            </w:pPr>
            <w:r>
              <w:rPr>
                <w:rFonts w:ascii="Arial" w:hAnsi="Arial" w:cs="Arial"/>
                <w:snapToGrid w:val="0"/>
                <w:color w:val="000000"/>
                <w:sz w:val="16"/>
                <w:lang w:val="en-AU"/>
              </w:rPr>
              <w:t>0052</w:t>
            </w:r>
          </w:p>
        </w:tc>
        <w:tc>
          <w:tcPr>
            <w:tcW w:w="378" w:type="dxa"/>
            <w:shd w:val="solid" w:color="FFFFFF" w:fill="auto"/>
          </w:tcPr>
          <w:p w14:paraId="4D954570" w14:textId="015FBD14" w:rsidR="00114991" w:rsidRDefault="00114991" w:rsidP="00C761B1">
            <w:pPr>
              <w:spacing w:after="0"/>
              <w:jc w:val="both"/>
              <w:rPr>
                <w:rFonts w:ascii="Arial" w:hAnsi="Arial" w:cs="Arial"/>
                <w:snapToGrid w:val="0"/>
                <w:color w:val="000000"/>
                <w:sz w:val="16"/>
                <w:lang w:val="en-AU"/>
              </w:rPr>
            </w:pPr>
            <w:r>
              <w:rPr>
                <w:rFonts w:ascii="Arial" w:hAnsi="Arial" w:cs="Arial"/>
                <w:snapToGrid w:val="0"/>
                <w:color w:val="000000"/>
                <w:sz w:val="16"/>
                <w:lang w:val="en-AU"/>
              </w:rPr>
              <w:t>1</w:t>
            </w:r>
          </w:p>
        </w:tc>
        <w:tc>
          <w:tcPr>
            <w:tcW w:w="473" w:type="dxa"/>
            <w:shd w:val="solid" w:color="FFFFFF" w:fill="auto"/>
          </w:tcPr>
          <w:p w14:paraId="7295AAC2" w14:textId="0A705487" w:rsidR="00114991" w:rsidRDefault="00114991" w:rsidP="00C761B1">
            <w:pPr>
              <w:spacing w:after="0"/>
              <w:rPr>
                <w:rFonts w:ascii="Arial" w:hAnsi="Arial" w:cs="Arial"/>
                <w:iCs/>
                <w:snapToGrid w:val="0"/>
                <w:sz w:val="16"/>
                <w:szCs w:val="16"/>
                <w:lang w:val="en-AU"/>
              </w:rPr>
            </w:pPr>
            <w:r>
              <w:rPr>
                <w:rFonts w:ascii="Arial" w:hAnsi="Arial" w:cs="Arial"/>
                <w:iCs/>
                <w:snapToGrid w:val="0"/>
                <w:sz w:val="16"/>
                <w:szCs w:val="16"/>
                <w:lang w:val="en-AU"/>
              </w:rPr>
              <w:t>B</w:t>
            </w:r>
          </w:p>
        </w:tc>
        <w:tc>
          <w:tcPr>
            <w:tcW w:w="4961" w:type="dxa"/>
            <w:shd w:val="solid" w:color="FFFFFF" w:fill="auto"/>
          </w:tcPr>
          <w:p w14:paraId="72C4C2D8" w14:textId="2592CAA3" w:rsidR="00114991" w:rsidRDefault="00114991" w:rsidP="00C761B1">
            <w:pPr>
              <w:spacing w:after="0"/>
              <w:rPr>
                <w:rFonts w:ascii="Arial" w:hAnsi="Arial" w:cs="Arial"/>
                <w:iCs/>
                <w:snapToGrid w:val="0"/>
                <w:sz w:val="16"/>
                <w:szCs w:val="16"/>
                <w:lang w:val="en-AU"/>
              </w:rPr>
            </w:pPr>
            <w:r>
              <w:rPr>
                <w:rFonts w:ascii="Arial" w:hAnsi="Arial" w:cs="Arial"/>
                <w:iCs/>
                <w:snapToGrid w:val="0"/>
                <w:sz w:val="16"/>
                <w:szCs w:val="16"/>
                <w:lang w:val="en-AU"/>
              </w:rPr>
              <w:t>Support of Location service bi-directional continuity from EPS to 5GS</w:t>
            </w:r>
          </w:p>
        </w:tc>
        <w:tc>
          <w:tcPr>
            <w:tcW w:w="709" w:type="dxa"/>
            <w:shd w:val="solid" w:color="FFFFFF" w:fill="auto"/>
          </w:tcPr>
          <w:p w14:paraId="0173C7BE" w14:textId="0FFD1DF3" w:rsidR="00114991" w:rsidRDefault="00114991" w:rsidP="00C761B1">
            <w:pPr>
              <w:spacing w:after="0"/>
              <w:rPr>
                <w:rFonts w:ascii="Arial" w:hAnsi="Arial" w:cs="Arial"/>
                <w:bCs/>
                <w:snapToGrid w:val="0"/>
                <w:color w:val="000000"/>
                <w:sz w:val="16"/>
                <w:lang w:val="en-AU"/>
              </w:rPr>
            </w:pPr>
            <w:r>
              <w:rPr>
                <w:rFonts w:ascii="Arial" w:hAnsi="Arial" w:cs="Arial"/>
                <w:bCs/>
                <w:snapToGrid w:val="0"/>
                <w:color w:val="000000"/>
                <w:sz w:val="16"/>
                <w:lang w:val="en-AU"/>
              </w:rPr>
              <w:t>18.1.0</w:t>
            </w:r>
          </w:p>
        </w:tc>
      </w:tr>
    </w:tbl>
    <w:p w14:paraId="689DBBA0" w14:textId="77777777" w:rsidR="00080512" w:rsidRPr="00BD529F" w:rsidRDefault="00080512" w:rsidP="00F46FED">
      <w:pPr>
        <w:rPr>
          <w:lang w:val="en-US"/>
        </w:rPr>
      </w:pPr>
    </w:p>
    <w:sectPr w:rsidR="00080512" w:rsidRPr="00BD529F">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4D1F" w14:textId="77777777" w:rsidR="00300081" w:rsidRDefault="00300081">
      <w:r>
        <w:separator/>
      </w:r>
    </w:p>
  </w:endnote>
  <w:endnote w:type="continuationSeparator" w:id="0">
    <w:p w14:paraId="4207AD53" w14:textId="77777777" w:rsidR="00300081" w:rsidRDefault="0030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7AE2" w14:textId="77777777" w:rsidR="007736F9" w:rsidRDefault="007736F9">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35B6" w14:textId="77777777" w:rsidR="00300081" w:rsidRDefault="00300081">
      <w:r>
        <w:separator/>
      </w:r>
    </w:p>
  </w:footnote>
  <w:footnote w:type="continuationSeparator" w:id="0">
    <w:p w14:paraId="2D2ACD36" w14:textId="77777777" w:rsidR="00300081" w:rsidRDefault="00300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A2CC" w14:textId="462F63AA" w:rsidR="007736F9" w:rsidRDefault="007736F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12149">
      <w:rPr>
        <w:rFonts w:ascii="Arial" w:hAnsi="Arial" w:cs="Arial"/>
        <w:b/>
        <w:noProof/>
        <w:sz w:val="18"/>
        <w:szCs w:val="18"/>
      </w:rPr>
      <w:t>3GPP TS 29.172 V18.1.0 (2023-06)</w:t>
    </w:r>
    <w:r>
      <w:rPr>
        <w:rFonts w:ascii="Arial" w:hAnsi="Arial" w:cs="Arial"/>
        <w:b/>
        <w:sz w:val="18"/>
        <w:szCs w:val="18"/>
      </w:rPr>
      <w:fldChar w:fldCharType="end"/>
    </w:r>
  </w:p>
  <w:p w14:paraId="47882AE6" w14:textId="77777777" w:rsidR="007736F9" w:rsidRDefault="007736F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D529F">
      <w:rPr>
        <w:rFonts w:ascii="Arial" w:hAnsi="Arial" w:cs="Arial"/>
        <w:b/>
        <w:noProof/>
        <w:sz w:val="18"/>
        <w:szCs w:val="18"/>
      </w:rPr>
      <w:t>30</w:t>
    </w:r>
    <w:r>
      <w:rPr>
        <w:rFonts w:ascii="Arial" w:hAnsi="Arial" w:cs="Arial"/>
        <w:b/>
        <w:sz w:val="18"/>
        <w:szCs w:val="18"/>
      </w:rPr>
      <w:fldChar w:fldCharType="end"/>
    </w:r>
  </w:p>
  <w:p w14:paraId="4DE29BA3" w14:textId="1EC16955" w:rsidR="007736F9" w:rsidRDefault="007736F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12149">
      <w:rPr>
        <w:rFonts w:ascii="Arial" w:hAnsi="Arial" w:cs="Arial"/>
        <w:b/>
        <w:noProof/>
        <w:sz w:val="18"/>
        <w:szCs w:val="18"/>
      </w:rPr>
      <w:t>Release 18</w:t>
    </w:r>
    <w:r>
      <w:rPr>
        <w:rFonts w:ascii="Arial" w:hAnsi="Arial" w:cs="Arial"/>
        <w:b/>
        <w:sz w:val="18"/>
        <w:szCs w:val="18"/>
      </w:rPr>
      <w:fldChar w:fldCharType="end"/>
    </w:r>
  </w:p>
  <w:p w14:paraId="09798D24" w14:textId="77777777" w:rsidR="007736F9" w:rsidRDefault="007736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D60ED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9403F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4A9F9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A8A63E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CAA44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8AF46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E82D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C01A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C67E8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4C2F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AB063EC"/>
    <w:multiLevelType w:val="hybridMultilevel"/>
    <w:tmpl w:val="514E8AD4"/>
    <w:lvl w:ilvl="0" w:tplc="8FCE341A">
      <w:numFmt w:val="bullet"/>
      <w:lvlText w:val="-"/>
      <w:lvlJc w:val="left"/>
      <w:pPr>
        <w:ind w:left="435" w:hanging="360"/>
      </w:pPr>
      <w:rPr>
        <w:rFonts w:ascii="Arial" w:eastAsia="Times New Roman"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 w15:restartNumberingAfterBreak="0">
    <w:nsid w:val="2D375072"/>
    <w:multiLevelType w:val="hybridMultilevel"/>
    <w:tmpl w:val="491648F4"/>
    <w:lvl w:ilvl="0" w:tplc="CDBC48DA">
      <w:start w:val="2009"/>
      <w:numFmt w:val="bullet"/>
      <w:lvlText w:val="-"/>
      <w:lvlJc w:val="left"/>
      <w:pPr>
        <w:ind w:left="480" w:hanging="360"/>
      </w:pPr>
      <w:rPr>
        <w:rFonts w:ascii="Arial" w:eastAsia="Times New Roman"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CD14E6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4474F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760106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473390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45278669">
    <w:abstractNumId w:val="12"/>
  </w:num>
  <w:num w:numId="4" w16cid:durableId="1676879097">
    <w:abstractNumId w:val="11"/>
  </w:num>
  <w:num w:numId="5" w16cid:durableId="842597332">
    <w:abstractNumId w:val="2"/>
  </w:num>
  <w:num w:numId="6" w16cid:durableId="282201460">
    <w:abstractNumId w:val="1"/>
  </w:num>
  <w:num w:numId="7" w16cid:durableId="1742175374">
    <w:abstractNumId w:val="0"/>
  </w:num>
  <w:num w:numId="8" w16cid:durableId="471867517">
    <w:abstractNumId w:val="14"/>
  </w:num>
  <w:num w:numId="9" w16cid:durableId="1632321283">
    <w:abstractNumId w:val="13"/>
  </w:num>
  <w:num w:numId="10" w16cid:durableId="747457924">
    <w:abstractNumId w:val="9"/>
  </w:num>
  <w:num w:numId="11" w16cid:durableId="1706368316">
    <w:abstractNumId w:val="7"/>
  </w:num>
  <w:num w:numId="12" w16cid:durableId="1499073540">
    <w:abstractNumId w:val="6"/>
  </w:num>
  <w:num w:numId="13" w16cid:durableId="1060979362">
    <w:abstractNumId w:val="5"/>
  </w:num>
  <w:num w:numId="14" w16cid:durableId="583344994">
    <w:abstractNumId w:val="4"/>
  </w:num>
  <w:num w:numId="15" w16cid:durableId="1048065310">
    <w:abstractNumId w:val="8"/>
  </w:num>
  <w:num w:numId="16" w16cid:durableId="1826772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3529"/>
    <w:rsid w:val="00013D60"/>
    <w:rsid w:val="000252C3"/>
    <w:rsid w:val="00027FE4"/>
    <w:rsid w:val="00037A6B"/>
    <w:rsid w:val="00040095"/>
    <w:rsid w:val="00080512"/>
    <w:rsid w:val="00085C4C"/>
    <w:rsid w:val="000D01A4"/>
    <w:rsid w:val="000D5F6C"/>
    <w:rsid w:val="000D6C36"/>
    <w:rsid w:val="000D7144"/>
    <w:rsid w:val="000E3817"/>
    <w:rsid w:val="000F01DE"/>
    <w:rsid w:val="000F66A6"/>
    <w:rsid w:val="00114991"/>
    <w:rsid w:val="001652CF"/>
    <w:rsid w:val="00165814"/>
    <w:rsid w:val="001731AE"/>
    <w:rsid w:val="00177CA8"/>
    <w:rsid w:val="0018107B"/>
    <w:rsid w:val="00182F3E"/>
    <w:rsid w:val="001B3E1B"/>
    <w:rsid w:val="001F4206"/>
    <w:rsid w:val="001F6068"/>
    <w:rsid w:val="00212150"/>
    <w:rsid w:val="002166CD"/>
    <w:rsid w:val="00221297"/>
    <w:rsid w:val="00234C61"/>
    <w:rsid w:val="00237473"/>
    <w:rsid w:val="00290B60"/>
    <w:rsid w:val="002B108B"/>
    <w:rsid w:val="002C06CD"/>
    <w:rsid w:val="002E3C03"/>
    <w:rsid w:val="00300081"/>
    <w:rsid w:val="00310991"/>
    <w:rsid w:val="00330942"/>
    <w:rsid w:val="00357850"/>
    <w:rsid w:val="00364467"/>
    <w:rsid w:val="00367EC4"/>
    <w:rsid w:val="0039478F"/>
    <w:rsid w:val="003A088F"/>
    <w:rsid w:val="00400B6D"/>
    <w:rsid w:val="00420586"/>
    <w:rsid w:val="004542A7"/>
    <w:rsid w:val="00462E57"/>
    <w:rsid w:val="00463677"/>
    <w:rsid w:val="00477666"/>
    <w:rsid w:val="004E213A"/>
    <w:rsid w:val="004E2A54"/>
    <w:rsid w:val="005010A2"/>
    <w:rsid w:val="00507311"/>
    <w:rsid w:val="005139A4"/>
    <w:rsid w:val="00542712"/>
    <w:rsid w:val="00567AD1"/>
    <w:rsid w:val="00582F89"/>
    <w:rsid w:val="00592449"/>
    <w:rsid w:val="005B7690"/>
    <w:rsid w:val="005E149E"/>
    <w:rsid w:val="005E4051"/>
    <w:rsid w:val="005E43AD"/>
    <w:rsid w:val="005F379A"/>
    <w:rsid w:val="006106D4"/>
    <w:rsid w:val="00612149"/>
    <w:rsid w:val="0061668F"/>
    <w:rsid w:val="006322B4"/>
    <w:rsid w:val="006324DC"/>
    <w:rsid w:val="006336B4"/>
    <w:rsid w:val="00640829"/>
    <w:rsid w:val="0064532C"/>
    <w:rsid w:val="00674B50"/>
    <w:rsid w:val="006808C7"/>
    <w:rsid w:val="00697151"/>
    <w:rsid w:val="006B1B56"/>
    <w:rsid w:val="006D6BD0"/>
    <w:rsid w:val="006F3268"/>
    <w:rsid w:val="007018A5"/>
    <w:rsid w:val="00714D88"/>
    <w:rsid w:val="00717B35"/>
    <w:rsid w:val="007328FF"/>
    <w:rsid w:val="00733D05"/>
    <w:rsid w:val="00734A5B"/>
    <w:rsid w:val="00763E16"/>
    <w:rsid w:val="00767100"/>
    <w:rsid w:val="007736F9"/>
    <w:rsid w:val="007A4401"/>
    <w:rsid w:val="007B63D3"/>
    <w:rsid w:val="007B6C64"/>
    <w:rsid w:val="007B7CBC"/>
    <w:rsid w:val="007D3D63"/>
    <w:rsid w:val="007E0768"/>
    <w:rsid w:val="007E7D77"/>
    <w:rsid w:val="007F6204"/>
    <w:rsid w:val="00816DEE"/>
    <w:rsid w:val="0083254D"/>
    <w:rsid w:val="0083280F"/>
    <w:rsid w:val="00834C37"/>
    <w:rsid w:val="00846D29"/>
    <w:rsid w:val="008626E9"/>
    <w:rsid w:val="008628DF"/>
    <w:rsid w:val="00863A6F"/>
    <w:rsid w:val="00864DA2"/>
    <w:rsid w:val="0087391A"/>
    <w:rsid w:val="00883E4F"/>
    <w:rsid w:val="00896833"/>
    <w:rsid w:val="008F1341"/>
    <w:rsid w:val="008F5CA8"/>
    <w:rsid w:val="00907F00"/>
    <w:rsid w:val="009137CB"/>
    <w:rsid w:val="0092381F"/>
    <w:rsid w:val="009278F8"/>
    <w:rsid w:val="00970301"/>
    <w:rsid w:val="009714CF"/>
    <w:rsid w:val="0097495A"/>
    <w:rsid w:val="0098193F"/>
    <w:rsid w:val="009A31A6"/>
    <w:rsid w:val="009A4E37"/>
    <w:rsid w:val="009B136E"/>
    <w:rsid w:val="009E0BF5"/>
    <w:rsid w:val="009F3E8F"/>
    <w:rsid w:val="00A00675"/>
    <w:rsid w:val="00A16170"/>
    <w:rsid w:val="00A22E13"/>
    <w:rsid w:val="00A53724"/>
    <w:rsid w:val="00A94641"/>
    <w:rsid w:val="00AC0365"/>
    <w:rsid w:val="00AF7625"/>
    <w:rsid w:val="00B06EF6"/>
    <w:rsid w:val="00B35B10"/>
    <w:rsid w:val="00B43DC9"/>
    <w:rsid w:val="00B5370E"/>
    <w:rsid w:val="00B65782"/>
    <w:rsid w:val="00B8035B"/>
    <w:rsid w:val="00B950BA"/>
    <w:rsid w:val="00BD529F"/>
    <w:rsid w:val="00BD6DD8"/>
    <w:rsid w:val="00BE1674"/>
    <w:rsid w:val="00BE1D12"/>
    <w:rsid w:val="00C37A18"/>
    <w:rsid w:val="00C538A1"/>
    <w:rsid w:val="00C602EE"/>
    <w:rsid w:val="00C632A0"/>
    <w:rsid w:val="00C6426A"/>
    <w:rsid w:val="00C761B1"/>
    <w:rsid w:val="00CA35CC"/>
    <w:rsid w:val="00CB4482"/>
    <w:rsid w:val="00CC491D"/>
    <w:rsid w:val="00CD61D2"/>
    <w:rsid w:val="00CE430D"/>
    <w:rsid w:val="00D0140D"/>
    <w:rsid w:val="00D30F01"/>
    <w:rsid w:val="00D635AC"/>
    <w:rsid w:val="00D70B5B"/>
    <w:rsid w:val="00D721A7"/>
    <w:rsid w:val="00DC309B"/>
    <w:rsid w:val="00DC4DA2"/>
    <w:rsid w:val="00DF4C82"/>
    <w:rsid w:val="00DF6196"/>
    <w:rsid w:val="00E42BCF"/>
    <w:rsid w:val="00E533D1"/>
    <w:rsid w:val="00E82872"/>
    <w:rsid w:val="00EC4A25"/>
    <w:rsid w:val="00EC60CA"/>
    <w:rsid w:val="00F14A3A"/>
    <w:rsid w:val="00F30E98"/>
    <w:rsid w:val="00F33920"/>
    <w:rsid w:val="00F3677C"/>
    <w:rsid w:val="00F46FED"/>
    <w:rsid w:val="00F62F92"/>
    <w:rsid w:val="00F9038E"/>
    <w:rsid w:val="00F91C1E"/>
    <w:rsid w:val="00FA1266"/>
    <w:rsid w:val="00FE20D5"/>
    <w:rsid w:val="00FF0845"/>
    <w:rsid w:val="00FF2624"/>
    <w:rsid w:val="00FF6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13587"/>
  <w15:chartTrackingRefBased/>
  <w15:docId w15:val="{EED4D37C-22AA-47F3-97DD-04FD5274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690"/>
    <w:pPr>
      <w:overflowPunct w:val="0"/>
      <w:autoSpaceDE w:val="0"/>
      <w:autoSpaceDN w:val="0"/>
      <w:adjustRightInd w:val="0"/>
      <w:spacing w:after="180"/>
      <w:textAlignment w:val="baseline"/>
    </w:pPr>
  </w:style>
  <w:style w:type="paragraph" w:styleId="Heading1">
    <w:name w:val="heading 1"/>
    <w:next w:val="Normal"/>
    <w:qFormat/>
    <w:rsid w:val="005B769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B7690"/>
    <w:pPr>
      <w:pBdr>
        <w:top w:val="none" w:sz="0" w:space="0" w:color="auto"/>
      </w:pBdr>
      <w:spacing w:before="180"/>
      <w:outlineLvl w:val="1"/>
    </w:pPr>
    <w:rPr>
      <w:sz w:val="32"/>
    </w:rPr>
  </w:style>
  <w:style w:type="paragraph" w:styleId="Heading3">
    <w:name w:val="heading 3"/>
    <w:basedOn w:val="Heading2"/>
    <w:next w:val="Normal"/>
    <w:qFormat/>
    <w:rsid w:val="005B7690"/>
    <w:pPr>
      <w:spacing w:before="120"/>
      <w:outlineLvl w:val="2"/>
    </w:pPr>
    <w:rPr>
      <w:sz w:val="28"/>
    </w:rPr>
  </w:style>
  <w:style w:type="paragraph" w:styleId="Heading4">
    <w:name w:val="heading 4"/>
    <w:basedOn w:val="Heading3"/>
    <w:next w:val="Normal"/>
    <w:qFormat/>
    <w:rsid w:val="005B7690"/>
    <w:pPr>
      <w:ind w:left="1418" w:hanging="1418"/>
      <w:outlineLvl w:val="3"/>
    </w:pPr>
    <w:rPr>
      <w:sz w:val="24"/>
    </w:rPr>
  </w:style>
  <w:style w:type="paragraph" w:styleId="Heading5">
    <w:name w:val="heading 5"/>
    <w:basedOn w:val="Heading4"/>
    <w:next w:val="Normal"/>
    <w:qFormat/>
    <w:rsid w:val="005B7690"/>
    <w:pPr>
      <w:ind w:left="1701" w:hanging="1701"/>
      <w:outlineLvl w:val="4"/>
    </w:pPr>
    <w:rPr>
      <w:sz w:val="22"/>
    </w:rPr>
  </w:style>
  <w:style w:type="paragraph" w:styleId="Heading6">
    <w:name w:val="heading 6"/>
    <w:next w:val="Normal"/>
    <w:qFormat/>
    <w:pPr>
      <w:numPr>
        <w:ilvl w:val="5"/>
        <w:numId w:val="9"/>
      </w:numPr>
      <w:outlineLvl w:val="5"/>
    </w:pPr>
    <w:rPr>
      <w:rFonts w:ascii="Arial" w:hAnsi="Arial"/>
    </w:rPr>
  </w:style>
  <w:style w:type="paragraph" w:styleId="Heading7">
    <w:name w:val="heading 7"/>
    <w:next w:val="Normal"/>
    <w:qFormat/>
    <w:pPr>
      <w:numPr>
        <w:ilvl w:val="6"/>
        <w:numId w:val="9"/>
      </w:numPr>
      <w:outlineLvl w:val="6"/>
    </w:pPr>
    <w:rPr>
      <w:rFonts w:ascii="Arial" w:hAnsi="Arial"/>
    </w:rPr>
  </w:style>
  <w:style w:type="paragraph" w:styleId="Heading8">
    <w:name w:val="heading 8"/>
    <w:basedOn w:val="Heading1"/>
    <w:next w:val="Normal"/>
    <w:qFormat/>
    <w:rsid w:val="005B7690"/>
    <w:pPr>
      <w:ind w:left="0" w:firstLine="0"/>
      <w:outlineLvl w:val="7"/>
    </w:pPr>
  </w:style>
  <w:style w:type="paragraph" w:styleId="Heading9">
    <w:name w:val="heading 9"/>
    <w:basedOn w:val="Heading8"/>
    <w:next w:val="Normal"/>
    <w:qFormat/>
    <w:rsid w:val="005B769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5B7690"/>
    <w:pPr>
      <w:ind w:left="200" w:hanging="200"/>
    </w:pPr>
  </w:style>
  <w:style w:type="paragraph" w:styleId="BodyText">
    <w:name w:val="Body Text"/>
    <w:basedOn w:val="Normal"/>
    <w:link w:val="BodyTextChar1"/>
    <w:rsid w:val="005B7690"/>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character" w:customStyle="1" w:styleId="HeaderChar">
    <w:name w:val="Header Char"/>
    <w:rsid w:val="005B7690"/>
    <w:rPr>
      <w:lang w:eastAsia="en-US"/>
    </w:rPr>
  </w:style>
  <w:style w:type="character" w:customStyle="1" w:styleId="ZGSM">
    <w:name w:val="ZGSM"/>
    <w:rsid w:val="005B7690"/>
  </w:style>
  <w:style w:type="paragraph" w:styleId="List">
    <w:name w:val="List"/>
    <w:basedOn w:val="Normal"/>
    <w:rsid w:val="005B7690"/>
    <w:pPr>
      <w:ind w:left="283" w:hanging="283"/>
      <w:contextualSpacing/>
    </w:pPr>
  </w:style>
  <w:style w:type="paragraph" w:styleId="List2">
    <w:name w:val="List 2"/>
    <w:basedOn w:val="Normal"/>
    <w:rsid w:val="005B7690"/>
    <w:pPr>
      <w:ind w:left="566" w:hanging="283"/>
      <w:contextualSpacing/>
    </w:pPr>
  </w:style>
  <w:style w:type="character" w:customStyle="1" w:styleId="BodyTextChar">
    <w:name w:val="Body Text Char"/>
    <w:rsid w:val="005B7690"/>
    <w:rPr>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
    <w:name w:val="HTML Preformatted Char"/>
    <w:rsid w:val="005B7690"/>
    <w:rPr>
      <w:rFonts w:ascii="Courier New" w:hAnsi="Courier New" w:cs="Courier New"/>
      <w:lang w:eastAsia="en-US"/>
    </w:rPr>
  </w:style>
  <w:style w:type="character" w:customStyle="1" w:styleId="FootnoteTextChar1">
    <w:name w:val="Footnote Text Char1"/>
    <w:rsid w:val="005B7690"/>
    <w:rPr>
      <w:lang w:eastAsia="en-US"/>
    </w:rPr>
  </w:style>
  <w:style w:type="paragraph" w:customStyle="1" w:styleId="TT">
    <w:name w:val="TT"/>
    <w:basedOn w:val="Heading1"/>
    <w:next w:val="Normal"/>
    <w:rsid w:val="005B7690"/>
    <w:pPr>
      <w:outlineLvl w:val="9"/>
    </w:pPr>
  </w:style>
  <w:style w:type="character" w:customStyle="1" w:styleId="NoteHeadingChar1">
    <w:name w:val="Note Heading Char1"/>
    <w:rsid w:val="005B7690"/>
    <w:rPr>
      <w:lang w:eastAsia="en-US"/>
    </w:rPr>
  </w:style>
  <w:style w:type="paragraph" w:customStyle="1" w:styleId="NO">
    <w:name w:val="NO"/>
    <w:basedOn w:val="Normal"/>
    <w:link w:val="NOChar"/>
    <w:rsid w:val="005B7690"/>
    <w:pPr>
      <w:keepLines/>
      <w:ind w:left="1135" w:hanging="851"/>
    </w:pPr>
  </w:style>
  <w:style w:type="character" w:customStyle="1" w:styleId="PlainTextChar1">
    <w:name w:val="Plain Text Char1"/>
    <w:rsid w:val="005B7690"/>
    <w:rPr>
      <w:rFonts w:ascii="Courier New" w:hAnsi="Courier New" w:cs="Courier New"/>
      <w:lang w:eastAsia="en-US"/>
    </w:rPr>
  </w:style>
  <w:style w:type="paragraph" w:customStyle="1" w:styleId="TAR">
    <w:name w:val="TAR"/>
    <w:basedOn w:val="TAL"/>
    <w:rsid w:val="005B7690"/>
    <w:pPr>
      <w:jc w:val="right"/>
    </w:pPr>
  </w:style>
  <w:style w:type="paragraph" w:customStyle="1" w:styleId="TAL">
    <w:name w:val="TAL"/>
    <w:basedOn w:val="Normal"/>
    <w:link w:val="TALChar"/>
    <w:rsid w:val="005B7690"/>
    <w:pPr>
      <w:keepNext/>
      <w:keepLines/>
      <w:spacing w:after="0"/>
    </w:pPr>
    <w:rPr>
      <w:rFonts w:ascii="Arial" w:hAnsi="Arial"/>
      <w:sz w:val="18"/>
    </w:rPr>
  </w:style>
  <w:style w:type="character" w:customStyle="1" w:styleId="TALChar">
    <w:name w:val="TAL Char"/>
    <w:link w:val="TAL"/>
    <w:rsid w:val="00F46FED"/>
    <w:rPr>
      <w:rFonts w:ascii="Arial" w:hAnsi="Arial"/>
      <w:sz w:val="18"/>
    </w:rPr>
  </w:style>
  <w:style w:type="paragraph" w:customStyle="1" w:styleId="TAH">
    <w:name w:val="TAH"/>
    <w:basedOn w:val="TAC"/>
    <w:link w:val="TAHChar"/>
    <w:rsid w:val="005B7690"/>
    <w:rPr>
      <w:b/>
    </w:rPr>
  </w:style>
  <w:style w:type="paragraph" w:customStyle="1" w:styleId="TAC">
    <w:name w:val="TAC"/>
    <w:basedOn w:val="TAL"/>
    <w:link w:val="TACChar"/>
    <w:rsid w:val="005B7690"/>
    <w:pPr>
      <w:jc w:val="center"/>
    </w:pPr>
  </w:style>
  <w:style w:type="character" w:customStyle="1" w:styleId="TACChar">
    <w:name w:val="TAC Char"/>
    <w:link w:val="TAC"/>
    <w:rsid w:val="00F46FED"/>
    <w:rPr>
      <w:rFonts w:ascii="Arial" w:hAnsi="Arial"/>
      <w:sz w:val="18"/>
    </w:rPr>
  </w:style>
  <w:style w:type="character" w:customStyle="1" w:styleId="TAHChar">
    <w:name w:val="TAH Char"/>
    <w:link w:val="TAH"/>
    <w:rsid w:val="00F46FED"/>
    <w:rPr>
      <w:rFonts w:ascii="Arial" w:hAnsi="Arial"/>
      <w:b/>
      <w:sz w:val="18"/>
    </w:rPr>
  </w:style>
  <w:style w:type="character" w:customStyle="1" w:styleId="MacroTextChar1">
    <w:name w:val="Macro Text Char1"/>
    <w:rsid w:val="005B7690"/>
    <w:rPr>
      <w:rFonts w:ascii="Courier New" w:hAnsi="Courier New" w:cs="Courier New"/>
      <w:lang w:eastAsia="en-US"/>
    </w:rPr>
  </w:style>
  <w:style w:type="paragraph" w:customStyle="1" w:styleId="EX">
    <w:name w:val="EX"/>
    <w:basedOn w:val="Normal"/>
    <w:rsid w:val="005B7690"/>
    <w:pPr>
      <w:keepLines/>
      <w:ind w:left="1702" w:hanging="1418"/>
    </w:pPr>
  </w:style>
  <w:style w:type="paragraph" w:customStyle="1" w:styleId="FP">
    <w:name w:val="FP"/>
    <w:basedOn w:val="Normal"/>
    <w:rsid w:val="005B7690"/>
    <w:pPr>
      <w:spacing w:after="0"/>
    </w:pPr>
  </w:style>
  <w:style w:type="character" w:customStyle="1" w:styleId="QuoteChar1">
    <w:name w:val="Quote Char1"/>
    <w:uiPriority w:val="29"/>
    <w:rsid w:val="005B7690"/>
    <w:rPr>
      <w:i/>
      <w:iCs/>
      <w:color w:val="404040"/>
      <w:lang w:eastAsia="en-US"/>
    </w:rPr>
  </w:style>
  <w:style w:type="paragraph" w:customStyle="1" w:styleId="EW">
    <w:name w:val="EW"/>
    <w:basedOn w:val="EX"/>
    <w:rsid w:val="005B7690"/>
    <w:pPr>
      <w:spacing w:after="0"/>
    </w:pPr>
  </w:style>
  <w:style w:type="paragraph" w:customStyle="1" w:styleId="B1">
    <w:name w:val="B1"/>
    <w:basedOn w:val="List"/>
    <w:link w:val="B1Char"/>
    <w:qFormat/>
    <w:rsid w:val="005B7690"/>
    <w:pPr>
      <w:ind w:left="568" w:hanging="284"/>
      <w:contextualSpacing w:val="0"/>
    </w:pPr>
  </w:style>
  <w:style w:type="character" w:customStyle="1" w:styleId="B1Char">
    <w:name w:val="B1 Char"/>
    <w:link w:val="B1"/>
    <w:qFormat/>
    <w:rsid w:val="00F46FED"/>
  </w:style>
  <w:style w:type="character" w:customStyle="1" w:styleId="BodyText2Char">
    <w:name w:val="Body Text 2 Char"/>
    <w:rsid w:val="005B7690"/>
    <w:rPr>
      <w:lang w:eastAsia="en-US"/>
    </w:rPr>
  </w:style>
  <w:style w:type="character" w:customStyle="1" w:styleId="BodyText3Char">
    <w:name w:val="Body Text 3 Char"/>
    <w:rsid w:val="005B7690"/>
    <w:rPr>
      <w:sz w:val="16"/>
      <w:szCs w:val="16"/>
      <w:lang w:eastAsia="en-US"/>
    </w:rPr>
  </w:style>
  <w:style w:type="character" w:customStyle="1" w:styleId="FooterChar1">
    <w:name w:val="Footer Char1"/>
    <w:rsid w:val="005B7690"/>
    <w:rPr>
      <w:lang w:eastAsia="en-US"/>
    </w:rPr>
  </w:style>
  <w:style w:type="paragraph" w:customStyle="1" w:styleId="TH">
    <w:name w:val="TH"/>
    <w:basedOn w:val="Normal"/>
    <w:link w:val="THChar"/>
    <w:rsid w:val="005B7690"/>
    <w:pPr>
      <w:keepNext/>
      <w:keepLines/>
      <w:spacing w:before="60"/>
      <w:jc w:val="center"/>
    </w:pPr>
    <w:rPr>
      <w:rFonts w:ascii="Arial" w:hAnsi="Arial"/>
      <w:b/>
    </w:rPr>
  </w:style>
  <w:style w:type="character" w:customStyle="1" w:styleId="THChar">
    <w:name w:val="TH Char"/>
    <w:link w:val="TH"/>
    <w:locked/>
    <w:rsid w:val="00F46FED"/>
    <w:rPr>
      <w:rFonts w:ascii="Arial" w:hAnsi="Arial"/>
      <w:b/>
    </w:rPr>
  </w:style>
  <w:style w:type="paragraph" w:customStyle="1" w:styleId="ZA">
    <w:name w:val="ZA"/>
    <w:rsid w:val="005B769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3">
    <w:name w:val="List 3"/>
    <w:basedOn w:val="Normal"/>
    <w:rsid w:val="005B7690"/>
    <w:pPr>
      <w:ind w:left="849" w:hanging="283"/>
      <w:contextualSpacing/>
    </w:pPr>
  </w:style>
  <w:style w:type="paragraph" w:customStyle="1" w:styleId="ZT">
    <w:name w:val="ZT"/>
    <w:rsid w:val="005B769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B4">
    <w:name w:val="B4"/>
    <w:basedOn w:val="List4"/>
    <w:rsid w:val="005B7690"/>
    <w:pPr>
      <w:ind w:left="1418" w:hanging="284"/>
      <w:contextualSpacing w:val="0"/>
    </w:pPr>
  </w:style>
  <w:style w:type="paragraph" w:customStyle="1" w:styleId="TAN">
    <w:name w:val="TAN"/>
    <w:basedOn w:val="TAL"/>
    <w:rsid w:val="005B7690"/>
    <w:pPr>
      <w:ind w:left="851" w:hanging="851"/>
    </w:pPr>
  </w:style>
  <w:style w:type="paragraph" w:styleId="List4">
    <w:name w:val="List 4"/>
    <w:basedOn w:val="Normal"/>
    <w:rsid w:val="005B7690"/>
    <w:pPr>
      <w:ind w:left="1132" w:hanging="283"/>
      <w:contextualSpacing/>
    </w:pPr>
  </w:style>
  <w:style w:type="paragraph" w:customStyle="1" w:styleId="TF">
    <w:name w:val="TF"/>
    <w:basedOn w:val="TH"/>
    <w:link w:val="TFZchn"/>
    <w:rsid w:val="005B7690"/>
    <w:pPr>
      <w:keepNext w:val="0"/>
      <w:spacing w:before="0" w:after="240"/>
    </w:pPr>
  </w:style>
  <w:style w:type="character" w:customStyle="1" w:styleId="TFZchn">
    <w:name w:val="TF Zchn"/>
    <w:link w:val="TF"/>
    <w:rsid w:val="00F46FED"/>
    <w:rPr>
      <w:rFonts w:ascii="Arial" w:hAnsi="Arial"/>
      <w:b/>
    </w:rPr>
  </w:style>
  <w:style w:type="paragraph" w:customStyle="1" w:styleId="B5">
    <w:name w:val="B5"/>
    <w:basedOn w:val="List5"/>
    <w:rsid w:val="005B7690"/>
    <w:pPr>
      <w:ind w:left="1702" w:hanging="284"/>
      <w:contextualSpacing w:val="0"/>
    </w:pPr>
  </w:style>
  <w:style w:type="paragraph" w:customStyle="1" w:styleId="B2">
    <w:name w:val="B2"/>
    <w:basedOn w:val="List2"/>
    <w:rsid w:val="005B7690"/>
    <w:pPr>
      <w:ind w:left="851" w:hanging="284"/>
      <w:contextualSpacing w:val="0"/>
    </w:pPr>
  </w:style>
  <w:style w:type="paragraph" w:customStyle="1" w:styleId="B3">
    <w:name w:val="B3"/>
    <w:basedOn w:val="List3"/>
    <w:rsid w:val="005B7690"/>
    <w:pPr>
      <w:ind w:left="1135" w:hanging="284"/>
      <w:contextualSpacing w:val="0"/>
    </w:pPr>
  </w:style>
  <w:style w:type="character" w:customStyle="1" w:styleId="BodyTextChar1">
    <w:name w:val="Body Text Char1"/>
    <w:link w:val="BodyText"/>
    <w:rsid w:val="005B7690"/>
  </w:style>
  <w:style w:type="character" w:customStyle="1" w:styleId="E-mailSignatureChar">
    <w:name w:val="E-mail Signature Char"/>
    <w:rsid w:val="005B7690"/>
    <w:rPr>
      <w:lang w:eastAsia="en-US"/>
    </w:rPr>
  </w:style>
  <w:style w:type="paragraph" w:styleId="List5">
    <w:name w:val="List 5"/>
    <w:basedOn w:val="Normal"/>
    <w:rsid w:val="005B7690"/>
    <w:pPr>
      <w:ind w:left="1415" w:hanging="283"/>
      <w:contextualSpacing/>
    </w:pPr>
  </w:style>
  <w:style w:type="paragraph" w:customStyle="1" w:styleId="ZV">
    <w:name w:val="ZV"/>
    <w:basedOn w:val="Normal"/>
    <w:rsid w:val="005B7690"/>
    <w:pPr>
      <w:framePr w:w="10206" w:wrap="notBeside" w:vAnchor="page" w:hAnchor="margin" w:y="16161"/>
      <w:widowControl w:val="0"/>
      <w:pBdr>
        <w:top w:val="single" w:sz="12" w:space="1" w:color="auto"/>
      </w:pBdr>
      <w:spacing w:after="0"/>
      <w:jc w:val="right"/>
    </w:pPr>
    <w:rPr>
      <w:rFonts w:ascii="Arial" w:hAnsi="Arial"/>
      <w:noProof/>
    </w:rPr>
  </w:style>
  <w:style w:type="character" w:customStyle="1" w:styleId="BodyTextFirstIndentChar">
    <w:name w:val="Body Text First Indent Char"/>
    <w:rsid w:val="005B7690"/>
    <w:rPr>
      <w:lang w:eastAsia="en-US"/>
    </w:rPr>
  </w:style>
  <w:style w:type="paragraph" w:customStyle="1" w:styleId="Guidance">
    <w:name w:val="Guidance"/>
    <w:basedOn w:val="Normal"/>
    <w:rPr>
      <w:i/>
      <w:color w:val="0000FF"/>
    </w:rPr>
  </w:style>
  <w:style w:type="paragraph" w:customStyle="1" w:styleId="EQ">
    <w:name w:val="EQ"/>
    <w:basedOn w:val="Normal"/>
    <w:next w:val="Normal"/>
    <w:rsid w:val="005B7690"/>
    <w:pPr>
      <w:keepLines/>
      <w:tabs>
        <w:tab w:val="center" w:pos="4536"/>
        <w:tab w:val="right" w:pos="9072"/>
      </w:tabs>
    </w:pPr>
  </w:style>
  <w:style w:type="character" w:customStyle="1" w:styleId="MessageHeaderChar1">
    <w:name w:val="Message Header Char1"/>
    <w:rsid w:val="005B7690"/>
    <w:rPr>
      <w:rFonts w:ascii="Calibri Light" w:eastAsia="Times New Roman" w:hAnsi="Calibri Light" w:cs="Times New Roman"/>
      <w:sz w:val="24"/>
      <w:szCs w:val="24"/>
      <w:shd w:val="pct20" w:color="auto" w:fill="auto"/>
      <w:lang w:eastAsia="en-US"/>
    </w:rPr>
  </w:style>
  <w:style w:type="character" w:customStyle="1" w:styleId="SalutationChar1">
    <w:name w:val="Salutation Char1"/>
    <w:rsid w:val="005B7690"/>
    <w:rPr>
      <w:lang w:eastAsia="en-US"/>
    </w:rPr>
  </w:style>
  <w:style w:type="character" w:customStyle="1" w:styleId="SignatureChar1">
    <w:name w:val="Signature Char1"/>
    <w:rsid w:val="005B7690"/>
    <w:rPr>
      <w:lang w:eastAsia="en-US"/>
    </w:rPr>
  </w:style>
  <w:style w:type="character" w:customStyle="1" w:styleId="SubtitleChar1">
    <w:name w:val="Subtitle Char1"/>
    <w:rsid w:val="005B7690"/>
    <w:rPr>
      <w:rFonts w:ascii="Calibri Light" w:eastAsia="Times New Roman" w:hAnsi="Calibri Light" w:cs="Times New Roman"/>
      <w:sz w:val="24"/>
      <w:szCs w:val="24"/>
      <w:lang w:eastAsia="en-US"/>
    </w:rPr>
  </w:style>
  <w:style w:type="character" w:customStyle="1" w:styleId="TitleChar1">
    <w:name w:val="Title Char1"/>
    <w:rsid w:val="005B7690"/>
    <w:rPr>
      <w:rFonts w:ascii="Calibri Light" w:eastAsia="Times New Roman" w:hAnsi="Calibri Light" w:cs="Times New Roman"/>
      <w:b/>
      <w:bCs/>
      <w:kern w:val="28"/>
      <w:sz w:val="32"/>
      <w:szCs w:val="32"/>
      <w:lang w:eastAsia="en-US"/>
    </w:rPr>
  </w:style>
  <w:style w:type="paragraph" w:customStyle="1" w:styleId="EditorsNote">
    <w:name w:val="Editor's Note"/>
    <w:basedOn w:val="NO"/>
    <w:rsid w:val="005B7690"/>
    <w:rPr>
      <w:color w:val="FF0000"/>
    </w:rPr>
  </w:style>
  <w:style w:type="paragraph" w:customStyle="1" w:styleId="H6">
    <w:name w:val="H6"/>
    <w:basedOn w:val="Heading5"/>
    <w:next w:val="Normal"/>
    <w:rsid w:val="005B7690"/>
    <w:pPr>
      <w:ind w:left="1985" w:hanging="1985"/>
      <w:outlineLvl w:val="9"/>
    </w:pPr>
    <w:rPr>
      <w:sz w:val="20"/>
    </w:rPr>
  </w:style>
  <w:style w:type="paragraph" w:customStyle="1" w:styleId="LD">
    <w:name w:val="LD"/>
    <w:rsid w:val="005B7690"/>
    <w:pPr>
      <w:keepNext/>
      <w:keepLines/>
      <w:overflowPunct w:val="0"/>
      <w:autoSpaceDE w:val="0"/>
      <w:autoSpaceDN w:val="0"/>
      <w:adjustRightInd w:val="0"/>
      <w:spacing w:line="180" w:lineRule="exact"/>
      <w:textAlignment w:val="baseline"/>
    </w:pPr>
    <w:rPr>
      <w:rFonts w:ascii="Courier New" w:hAnsi="Courier New"/>
    </w:rPr>
  </w:style>
  <w:style w:type="character" w:customStyle="1" w:styleId="BodyTextIndentChar">
    <w:name w:val="Body Text Indent Char"/>
    <w:rsid w:val="005B7690"/>
    <w:rPr>
      <w:lang w:eastAsia="en-US"/>
    </w:rPr>
  </w:style>
  <w:style w:type="character" w:customStyle="1" w:styleId="BodyTextIndent2Char">
    <w:name w:val="Body Text Indent 2 Char"/>
    <w:rsid w:val="005B7690"/>
    <w:rPr>
      <w:lang w:eastAsia="en-US"/>
    </w:rPr>
  </w:style>
  <w:style w:type="character" w:customStyle="1" w:styleId="BodyTextFirstIndent2Char">
    <w:name w:val="Body Text First Indent 2 Char"/>
    <w:rsid w:val="005B7690"/>
    <w:rPr>
      <w:lang w:eastAsia="en-US"/>
    </w:rPr>
  </w:style>
  <w:style w:type="character" w:customStyle="1" w:styleId="HTMLAddressChar1">
    <w:name w:val="HTML Address Char1"/>
    <w:rsid w:val="005B7690"/>
    <w:rPr>
      <w:i/>
      <w:iCs/>
      <w:lang w:eastAsia="en-US"/>
    </w:rPr>
  </w:style>
  <w:style w:type="character" w:customStyle="1" w:styleId="BodyTextIndent3Char">
    <w:name w:val="Body Text Indent 3 Char"/>
    <w:rsid w:val="005B7690"/>
    <w:rPr>
      <w:sz w:val="16"/>
      <w:szCs w:val="16"/>
      <w:lang w:eastAsia="en-US"/>
    </w:rPr>
  </w:style>
  <w:style w:type="character" w:customStyle="1" w:styleId="ClosingChar">
    <w:name w:val="Closing Char"/>
    <w:rsid w:val="005B7690"/>
    <w:rPr>
      <w:lang w:eastAsia="en-US"/>
    </w:rPr>
  </w:style>
  <w:style w:type="paragraph" w:customStyle="1" w:styleId="NF">
    <w:name w:val="NF"/>
    <w:basedOn w:val="NO"/>
    <w:rsid w:val="005B7690"/>
    <w:pPr>
      <w:keepNext/>
      <w:spacing w:after="0"/>
    </w:pPr>
    <w:rPr>
      <w:rFonts w:ascii="Arial" w:hAnsi="Arial"/>
      <w:sz w:val="18"/>
    </w:rPr>
  </w:style>
  <w:style w:type="character" w:customStyle="1" w:styleId="CommentTextChar">
    <w:name w:val="Comment Text Char"/>
    <w:rsid w:val="005B7690"/>
    <w:rPr>
      <w:lang w:eastAsia="en-US"/>
    </w:rPr>
  </w:style>
  <w:style w:type="character" w:customStyle="1" w:styleId="BalloonTextChar">
    <w:name w:val="Balloon Text Char"/>
    <w:rsid w:val="008F5CA8"/>
    <w:rPr>
      <w:rFonts w:ascii="Tahoma" w:hAnsi="Tahoma" w:cs="Tahoma"/>
      <w:sz w:val="16"/>
      <w:szCs w:val="16"/>
      <w:lang w:val="en-GB"/>
    </w:rPr>
  </w:style>
  <w:style w:type="character" w:customStyle="1" w:styleId="DateChar">
    <w:name w:val="Date Char"/>
    <w:rsid w:val="005B7690"/>
    <w:rPr>
      <w:lang w:eastAsia="en-US"/>
    </w:rPr>
  </w:style>
  <w:style w:type="character" w:customStyle="1" w:styleId="NOChar">
    <w:name w:val="NO Char"/>
    <w:link w:val="NO"/>
    <w:rsid w:val="003A088F"/>
  </w:style>
  <w:style w:type="character" w:customStyle="1" w:styleId="IntenseQuoteChar1">
    <w:name w:val="Intense Quote Char1"/>
    <w:uiPriority w:val="30"/>
    <w:rsid w:val="005B7690"/>
    <w:rPr>
      <w:i/>
      <w:iCs/>
      <w:color w:val="4472C4"/>
      <w:lang w:eastAsia="en-US"/>
    </w:rPr>
  </w:style>
  <w:style w:type="character" w:customStyle="1" w:styleId="CommentSubjectChar">
    <w:name w:val="Comment Subject Char"/>
    <w:rsid w:val="005B7690"/>
    <w:rPr>
      <w:b/>
      <w:bCs/>
      <w:lang w:eastAsia="en-US"/>
    </w:rPr>
  </w:style>
  <w:style w:type="character" w:customStyle="1" w:styleId="DocumentMapChar">
    <w:name w:val="Document Map Char"/>
    <w:rsid w:val="005B7690"/>
    <w:rPr>
      <w:rFonts w:ascii="Segoe UI" w:hAnsi="Segoe UI" w:cs="Segoe UI"/>
      <w:sz w:val="16"/>
      <w:szCs w:val="16"/>
      <w:lang w:eastAsia="en-US"/>
    </w:rPr>
  </w:style>
  <w:style w:type="character" w:customStyle="1" w:styleId="EndnoteTextChar1">
    <w:name w:val="Endnote Text Char1"/>
    <w:rsid w:val="005B7690"/>
    <w:rPr>
      <w:lang w:eastAsia="en-US"/>
    </w:rPr>
  </w:style>
  <w:style w:type="paragraph" w:customStyle="1" w:styleId="NW">
    <w:name w:val="NW"/>
    <w:basedOn w:val="NO"/>
    <w:rsid w:val="005B7690"/>
    <w:pPr>
      <w:spacing w:after="0"/>
    </w:pPr>
  </w:style>
  <w:style w:type="paragraph" w:customStyle="1" w:styleId="PL">
    <w:name w:val="PL"/>
    <w:rsid w:val="005B769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Header">
    <w:name w:val="header"/>
    <w:basedOn w:val="Normal"/>
    <w:link w:val="HeaderChar1"/>
    <w:rsid w:val="00085C4C"/>
    <w:pPr>
      <w:tabs>
        <w:tab w:val="center" w:pos="4513"/>
        <w:tab w:val="right" w:pos="9026"/>
      </w:tabs>
    </w:pPr>
  </w:style>
  <w:style w:type="character" w:customStyle="1" w:styleId="HeaderChar1">
    <w:name w:val="Header Char1"/>
    <w:basedOn w:val="DefaultParagraphFont"/>
    <w:link w:val="Header"/>
    <w:rsid w:val="00085C4C"/>
  </w:style>
  <w:style w:type="paragraph" w:styleId="Footer">
    <w:name w:val="footer"/>
    <w:basedOn w:val="Normal"/>
    <w:link w:val="FooterChar"/>
    <w:rsid w:val="00085C4C"/>
    <w:pPr>
      <w:tabs>
        <w:tab w:val="center" w:pos="4513"/>
        <w:tab w:val="right" w:pos="9026"/>
      </w:tabs>
    </w:pPr>
  </w:style>
  <w:style w:type="character" w:customStyle="1" w:styleId="FooterChar">
    <w:name w:val="Footer Char"/>
    <w:basedOn w:val="DefaultParagraphFont"/>
    <w:link w:val="Footer"/>
    <w:rsid w:val="00085C4C"/>
  </w:style>
  <w:style w:type="paragraph" w:styleId="BalloonText">
    <w:name w:val="Balloon Text"/>
    <w:basedOn w:val="Normal"/>
    <w:link w:val="BalloonTextChar1"/>
    <w:semiHidden/>
    <w:unhideWhenUsed/>
    <w:rsid w:val="009278F8"/>
    <w:pPr>
      <w:spacing w:after="0"/>
    </w:pPr>
    <w:rPr>
      <w:rFonts w:ascii="Segoe UI" w:hAnsi="Segoe UI" w:cs="Segoe UI"/>
      <w:sz w:val="18"/>
      <w:szCs w:val="18"/>
    </w:rPr>
  </w:style>
  <w:style w:type="character" w:customStyle="1" w:styleId="BalloonTextChar1">
    <w:name w:val="Balloon Text Char1"/>
    <w:link w:val="BalloonText"/>
    <w:semiHidden/>
    <w:rsid w:val="009278F8"/>
    <w:rPr>
      <w:rFonts w:ascii="Segoe UI" w:hAnsi="Segoe UI" w:cs="Segoe UI"/>
      <w:sz w:val="18"/>
      <w:szCs w:val="18"/>
    </w:rPr>
  </w:style>
  <w:style w:type="paragraph" w:styleId="Bibliography">
    <w:name w:val="Bibliography"/>
    <w:basedOn w:val="Normal"/>
    <w:next w:val="Normal"/>
    <w:uiPriority w:val="37"/>
    <w:semiHidden/>
    <w:unhideWhenUsed/>
    <w:rsid w:val="009278F8"/>
  </w:style>
  <w:style w:type="paragraph" w:styleId="BlockText">
    <w:name w:val="Block Text"/>
    <w:basedOn w:val="Normal"/>
    <w:rsid w:val="009278F8"/>
    <w:pPr>
      <w:spacing w:after="120"/>
      <w:ind w:left="1440" w:right="1440"/>
    </w:pPr>
  </w:style>
  <w:style w:type="paragraph" w:styleId="BodyText2">
    <w:name w:val="Body Text 2"/>
    <w:basedOn w:val="Normal"/>
    <w:link w:val="BodyText2Char1"/>
    <w:rsid w:val="009278F8"/>
    <w:pPr>
      <w:spacing w:after="120" w:line="480" w:lineRule="auto"/>
    </w:pPr>
  </w:style>
  <w:style w:type="character" w:customStyle="1" w:styleId="BodyText2Char1">
    <w:name w:val="Body Text 2 Char1"/>
    <w:basedOn w:val="DefaultParagraphFont"/>
    <w:link w:val="BodyText2"/>
    <w:rsid w:val="009278F8"/>
  </w:style>
  <w:style w:type="paragraph" w:styleId="BodyText3">
    <w:name w:val="Body Text 3"/>
    <w:basedOn w:val="Normal"/>
    <w:link w:val="BodyText3Char1"/>
    <w:rsid w:val="009278F8"/>
    <w:pPr>
      <w:spacing w:after="120"/>
    </w:pPr>
    <w:rPr>
      <w:sz w:val="16"/>
      <w:szCs w:val="16"/>
    </w:rPr>
  </w:style>
  <w:style w:type="character" w:customStyle="1" w:styleId="BodyText3Char1">
    <w:name w:val="Body Text 3 Char1"/>
    <w:link w:val="BodyText3"/>
    <w:rsid w:val="009278F8"/>
    <w:rPr>
      <w:sz w:val="16"/>
      <w:szCs w:val="16"/>
    </w:rPr>
  </w:style>
  <w:style w:type="paragraph" w:styleId="BodyTextFirstIndent">
    <w:name w:val="Body Text First Indent"/>
    <w:basedOn w:val="BodyText"/>
    <w:link w:val="BodyTextFirstIndentChar1"/>
    <w:rsid w:val="009278F8"/>
    <w:pPr>
      <w:ind w:firstLine="210"/>
    </w:pPr>
  </w:style>
  <w:style w:type="character" w:customStyle="1" w:styleId="BodyTextFirstIndentChar1">
    <w:name w:val="Body Text First Indent Char1"/>
    <w:basedOn w:val="BodyTextChar1"/>
    <w:link w:val="BodyTextFirstIndent"/>
    <w:rsid w:val="009278F8"/>
  </w:style>
  <w:style w:type="paragraph" w:styleId="BodyTextIndent">
    <w:name w:val="Body Text Indent"/>
    <w:basedOn w:val="Normal"/>
    <w:link w:val="BodyTextIndentChar1"/>
    <w:rsid w:val="009278F8"/>
    <w:pPr>
      <w:spacing w:after="120"/>
      <w:ind w:left="283"/>
    </w:pPr>
  </w:style>
  <w:style w:type="character" w:customStyle="1" w:styleId="BodyTextIndentChar1">
    <w:name w:val="Body Text Indent Char1"/>
    <w:basedOn w:val="DefaultParagraphFont"/>
    <w:link w:val="BodyTextIndent"/>
    <w:rsid w:val="009278F8"/>
  </w:style>
  <w:style w:type="paragraph" w:styleId="BodyTextFirstIndent2">
    <w:name w:val="Body Text First Indent 2"/>
    <w:basedOn w:val="BodyTextIndent"/>
    <w:link w:val="BodyTextFirstIndent2Char1"/>
    <w:rsid w:val="009278F8"/>
    <w:pPr>
      <w:ind w:firstLine="210"/>
    </w:pPr>
  </w:style>
  <w:style w:type="character" w:customStyle="1" w:styleId="BodyTextFirstIndent2Char1">
    <w:name w:val="Body Text First Indent 2 Char1"/>
    <w:basedOn w:val="BodyTextIndentChar1"/>
    <w:link w:val="BodyTextFirstIndent2"/>
    <w:rsid w:val="009278F8"/>
  </w:style>
  <w:style w:type="paragraph" w:styleId="BodyTextIndent2">
    <w:name w:val="Body Text Indent 2"/>
    <w:basedOn w:val="Normal"/>
    <w:link w:val="BodyTextIndent2Char1"/>
    <w:rsid w:val="009278F8"/>
    <w:pPr>
      <w:spacing w:after="120" w:line="480" w:lineRule="auto"/>
      <w:ind w:left="283"/>
    </w:pPr>
  </w:style>
  <w:style w:type="character" w:customStyle="1" w:styleId="BodyTextIndent2Char1">
    <w:name w:val="Body Text Indent 2 Char1"/>
    <w:basedOn w:val="DefaultParagraphFont"/>
    <w:link w:val="BodyTextIndent2"/>
    <w:rsid w:val="009278F8"/>
  </w:style>
  <w:style w:type="paragraph" w:styleId="BodyTextIndent3">
    <w:name w:val="Body Text Indent 3"/>
    <w:basedOn w:val="Normal"/>
    <w:link w:val="BodyTextIndent3Char1"/>
    <w:rsid w:val="009278F8"/>
    <w:pPr>
      <w:spacing w:after="120"/>
      <w:ind w:left="283"/>
    </w:pPr>
    <w:rPr>
      <w:sz w:val="16"/>
      <w:szCs w:val="16"/>
    </w:rPr>
  </w:style>
  <w:style w:type="character" w:customStyle="1" w:styleId="BodyTextIndent3Char1">
    <w:name w:val="Body Text Indent 3 Char1"/>
    <w:link w:val="BodyTextIndent3"/>
    <w:rsid w:val="009278F8"/>
    <w:rPr>
      <w:sz w:val="16"/>
      <w:szCs w:val="16"/>
    </w:rPr>
  </w:style>
  <w:style w:type="paragraph" w:styleId="Caption">
    <w:name w:val="caption"/>
    <w:basedOn w:val="Normal"/>
    <w:next w:val="Normal"/>
    <w:semiHidden/>
    <w:unhideWhenUsed/>
    <w:qFormat/>
    <w:rsid w:val="009278F8"/>
    <w:rPr>
      <w:b/>
      <w:bCs/>
    </w:rPr>
  </w:style>
  <w:style w:type="paragraph" w:styleId="Closing">
    <w:name w:val="Closing"/>
    <w:basedOn w:val="Normal"/>
    <w:link w:val="ClosingChar1"/>
    <w:rsid w:val="009278F8"/>
    <w:pPr>
      <w:ind w:left="4252"/>
    </w:pPr>
  </w:style>
  <w:style w:type="character" w:customStyle="1" w:styleId="ClosingChar1">
    <w:name w:val="Closing Char1"/>
    <w:basedOn w:val="DefaultParagraphFont"/>
    <w:link w:val="Closing"/>
    <w:rsid w:val="009278F8"/>
  </w:style>
  <w:style w:type="paragraph" w:styleId="CommentText">
    <w:name w:val="annotation text"/>
    <w:basedOn w:val="Normal"/>
    <w:link w:val="CommentTextChar1"/>
    <w:rsid w:val="009278F8"/>
  </w:style>
  <w:style w:type="character" w:customStyle="1" w:styleId="CommentTextChar1">
    <w:name w:val="Comment Text Char1"/>
    <w:basedOn w:val="DefaultParagraphFont"/>
    <w:link w:val="CommentText"/>
    <w:rsid w:val="009278F8"/>
  </w:style>
  <w:style w:type="paragraph" w:styleId="CommentSubject">
    <w:name w:val="annotation subject"/>
    <w:basedOn w:val="CommentText"/>
    <w:next w:val="CommentText"/>
    <w:link w:val="CommentSubjectChar1"/>
    <w:rsid w:val="009278F8"/>
    <w:rPr>
      <w:b/>
      <w:bCs/>
    </w:rPr>
  </w:style>
  <w:style w:type="character" w:customStyle="1" w:styleId="CommentSubjectChar1">
    <w:name w:val="Comment Subject Char1"/>
    <w:link w:val="CommentSubject"/>
    <w:rsid w:val="009278F8"/>
    <w:rPr>
      <w:b/>
      <w:bCs/>
    </w:rPr>
  </w:style>
  <w:style w:type="paragraph" w:styleId="Date">
    <w:name w:val="Date"/>
    <w:basedOn w:val="Normal"/>
    <w:next w:val="Normal"/>
    <w:link w:val="DateChar1"/>
    <w:rsid w:val="009278F8"/>
  </w:style>
  <w:style w:type="character" w:customStyle="1" w:styleId="DateChar1">
    <w:name w:val="Date Char1"/>
    <w:basedOn w:val="DefaultParagraphFont"/>
    <w:link w:val="Date"/>
    <w:rsid w:val="009278F8"/>
  </w:style>
  <w:style w:type="paragraph" w:styleId="DocumentMap">
    <w:name w:val="Document Map"/>
    <w:basedOn w:val="Normal"/>
    <w:link w:val="DocumentMapChar1"/>
    <w:rsid w:val="009278F8"/>
    <w:rPr>
      <w:rFonts w:ascii="Segoe UI" w:hAnsi="Segoe UI" w:cs="Segoe UI"/>
      <w:sz w:val="16"/>
      <w:szCs w:val="16"/>
    </w:rPr>
  </w:style>
  <w:style w:type="character" w:customStyle="1" w:styleId="DocumentMapChar1">
    <w:name w:val="Document Map Char1"/>
    <w:link w:val="DocumentMap"/>
    <w:rsid w:val="009278F8"/>
    <w:rPr>
      <w:rFonts w:ascii="Segoe UI" w:hAnsi="Segoe UI" w:cs="Segoe UI"/>
      <w:sz w:val="16"/>
      <w:szCs w:val="16"/>
    </w:rPr>
  </w:style>
  <w:style w:type="paragraph" w:styleId="E-mailSignature">
    <w:name w:val="E-mail Signature"/>
    <w:basedOn w:val="Normal"/>
    <w:link w:val="E-mailSignatureChar1"/>
    <w:rsid w:val="009278F8"/>
  </w:style>
  <w:style w:type="character" w:customStyle="1" w:styleId="E-mailSignatureChar1">
    <w:name w:val="E-mail Signature Char1"/>
    <w:basedOn w:val="DefaultParagraphFont"/>
    <w:link w:val="E-mailSignature"/>
    <w:rsid w:val="009278F8"/>
  </w:style>
  <w:style w:type="paragraph" w:styleId="EndnoteText">
    <w:name w:val="endnote text"/>
    <w:basedOn w:val="Normal"/>
    <w:link w:val="EndnoteTextChar"/>
    <w:rsid w:val="009278F8"/>
  </w:style>
  <w:style w:type="character" w:customStyle="1" w:styleId="EndnoteTextChar">
    <w:name w:val="Endnote Text Char"/>
    <w:basedOn w:val="DefaultParagraphFont"/>
    <w:link w:val="EndnoteText"/>
    <w:rsid w:val="009278F8"/>
  </w:style>
  <w:style w:type="paragraph" w:styleId="EnvelopeAddress">
    <w:name w:val="envelope address"/>
    <w:basedOn w:val="Normal"/>
    <w:rsid w:val="009278F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278F8"/>
    <w:rPr>
      <w:rFonts w:ascii="Calibri Light" w:hAnsi="Calibri Light"/>
    </w:rPr>
  </w:style>
  <w:style w:type="paragraph" w:styleId="FootnoteText">
    <w:name w:val="footnote text"/>
    <w:basedOn w:val="Normal"/>
    <w:link w:val="FootnoteTextChar"/>
    <w:rsid w:val="009278F8"/>
  </w:style>
  <w:style w:type="character" w:customStyle="1" w:styleId="FootnoteTextChar">
    <w:name w:val="Footnote Text Char"/>
    <w:basedOn w:val="DefaultParagraphFont"/>
    <w:link w:val="FootnoteText"/>
    <w:rsid w:val="009278F8"/>
  </w:style>
  <w:style w:type="paragraph" w:styleId="HTMLAddress">
    <w:name w:val="HTML Address"/>
    <w:basedOn w:val="Normal"/>
    <w:link w:val="HTMLAddressChar"/>
    <w:rsid w:val="009278F8"/>
    <w:rPr>
      <w:i/>
      <w:iCs/>
    </w:rPr>
  </w:style>
  <w:style w:type="character" w:customStyle="1" w:styleId="HTMLAddressChar">
    <w:name w:val="HTML Address Char"/>
    <w:link w:val="HTMLAddress"/>
    <w:rsid w:val="009278F8"/>
    <w:rPr>
      <w:i/>
      <w:iCs/>
    </w:rPr>
  </w:style>
  <w:style w:type="paragraph" w:styleId="HTMLPreformatted">
    <w:name w:val="HTML Preformatted"/>
    <w:basedOn w:val="Normal"/>
    <w:link w:val="HTMLPreformattedChar1"/>
    <w:rsid w:val="009278F8"/>
    <w:rPr>
      <w:rFonts w:ascii="Courier New" w:hAnsi="Courier New" w:cs="Courier New"/>
    </w:rPr>
  </w:style>
  <w:style w:type="character" w:customStyle="1" w:styleId="HTMLPreformattedChar1">
    <w:name w:val="HTML Preformatted Char1"/>
    <w:link w:val="HTMLPreformatted"/>
    <w:rsid w:val="009278F8"/>
    <w:rPr>
      <w:rFonts w:ascii="Courier New" w:hAnsi="Courier New" w:cs="Courier New"/>
    </w:rPr>
  </w:style>
  <w:style w:type="paragraph" w:styleId="Index2">
    <w:name w:val="index 2"/>
    <w:basedOn w:val="Normal"/>
    <w:next w:val="Normal"/>
    <w:rsid w:val="009278F8"/>
    <w:pPr>
      <w:ind w:left="400" w:hanging="200"/>
    </w:pPr>
  </w:style>
  <w:style w:type="paragraph" w:styleId="Index3">
    <w:name w:val="index 3"/>
    <w:basedOn w:val="Normal"/>
    <w:next w:val="Normal"/>
    <w:rsid w:val="009278F8"/>
    <w:pPr>
      <w:ind w:left="600" w:hanging="200"/>
    </w:pPr>
  </w:style>
  <w:style w:type="paragraph" w:styleId="Index4">
    <w:name w:val="index 4"/>
    <w:basedOn w:val="Normal"/>
    <w:next w:val="Normal"/>
    <w:rsid w:val="009278F8"/>
    <w:pPr>
      <w:ind w:left="800" w:hanging="200"/>
    </w:pPr>
  </w:style>
  <w:style w:type="paragraph" w:styleId="Index5">
    <w:name w:val="index 5"/>
    <w:basedOn w:val="Normal"/>
    <w:next w:val="Normal"/>
    <w:rsid w:val="009278F8"/>
    <w:pPr>
      <w:ind w:left="1000" w:hanging="200"/>
    </w:pPr>
  </w:style>
  <w:style w:type="paragraph" w:styleId="Index6">
    <w:name w:val="index 6"/>
    <w:basedOn w:val="Normal"/>
    <w:next w:val="Normal"/>
    <w:rsid w:val="009278F8"/>
    <w:pPr>
      <w:ind w:left="1200" w:hanging="200"/>
    </w:pPr>
  </w:style>
  <w:style w:type="paragraph" w:styleId="Index7">
    <w:name w:val="index 7"/>
    <w:basedOn w:val="Normal"/>
    <w:next w:val="Normal"/>
    <w:rsid w:val="009278F8"/>
    <w:pPr>
      <w:ind w:left="1400" w:hanging="200"/>
    </w:pPr>
  </w:style>
  <w:style w:type="paragraph" w:styleId="Index8">
    <w:name w:val="index 8"/>
    <w:basedOn w:val="Normal"/>
    <w:next w:val="Normal"/>
    <w:rsid w:val="009278F8"/>
    <w:pPr>
      <w:ind w:left="1600" w:hanging="200"/>
    </w:pPr>
  </w:style>
  <w:style w:type="paragraph" w:styleId="Index9">
    <w:name w:val="index 9"/>
    <w:basedOn w:val="Normal"/>
    <w:next w:val="Normal"/>
    <w:rsid w:val="009278F8"/>
    <w:pPr>
      <w:ind w:left="1800" w:hanging="200"/>
    </w:pPr>
  </w:style>
  <w:style w:type="paragraph" w:styleId="IndexHeading">
    <w:name w:val="index heading"/>
    <w:basedOn w:val="Normal"/>
    <w:next w:val="Index1"/>
    <w:rsid w:val="009278F8"/>
    <w:rPr>
      <w:rFonts w:ascii="Calibri Light" w:hAnsi="Calibri Light"/>
      <w:b/>
      <w:bCs/>
    </w:rPr>
  </w:style>
  <w:style w:type="paragraph" w:styleId="IntenseQuote">
    <w:name w:val="Intense Quote"/>
    <w:basedOn w:val="Normal"/>
    <w:next w:val="Normal"/>
    <w:link w:val="IntenseQuoteChar"/>
    <w:uiPriority w:val="30"/>
    <w:qFormat/>
    <w:rsid w:val="009278F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278F8"/>
    <w:rPr>
      <w:i/>
      <w:iCs/>
      <w:color w:val="4472C4"/>
    </w:rPr>
  </w:style>
  <w:style w:type="paragraph" w:styleId="ListBullet">
    <w:name w:val="List Bullet"/>
    <w:basedOn w:val="Normal"/>
    <w:rsid w:val="009278F8"/>
    <w:pPr>
      <w:numPr>
        <w:numId w:val="10"/>
      </w:numPr>
      <w:contextualSpacing/>
    </w:pPr>
  </w:style>
  <w:style w:type="paragraph" w:styleId="ListBullet2">
    <w:name w:val="List Bullet 2"/>
    <w:basedOn w:val="Normal"/>
    <w:rsid w:val="009278F8"/>
    <w:pPr>
      <w:numPr>
        <w:numId w:val="11"/>
      </w:numPr>
      <w:contextualSpacing/>
    </w:pPr>
  </w:style>
  <w:style w:type="paragraph" w:styleId="ListBullet3">
    <w:name w:val="List Bullet 3"/>
    <w:basedOn w:val="Normal"/>
    <w:rsid w:val="009278F8"/>
    <w:pPr>
      <w:numPr>
        <w:numId w:val="12"/>
      </w:numPr>
      <w:contextualSpacing/>
    </w:pPr>
  </w:style>
  <w:style w:type="paragraph" w:styleId="ListBullet4">
    <w:name w:val="List Bullet 4"/>
    <w:basedOn w:val="Normal"/>
    <w:rsid w:val="009278F8"/>
    <w:pPr>
      <w:numPr>
        <w:numId w:val="13"/>
      </w:numPr>
      <w:contextualSpacing/>
    </w:pPr>
  </w:style>
  <w:style w:type="paragraph" w:styleId="ListBullet5">
    <w:name w:val="List Bullet 5"/>
    <w:basedOn w:val="Normal"/>
    <w:rsid w:val="009278F8"/>
    <w:pPr>
      <w:numPr>
        <w:numId w:val="14"/>
      </w:numPr>
      <w:contextualSpacing/>
    </w:pPr>
  </w:style>
  <w:style w:type="paragraph" w:styleId="ListContinue">
    <w:name w:val="List Continue"/>
    <w:basedOn w:val="Normal"/>
    <w:rsid w:val="009278F8"/>
    <w:pPr>
      <w:spacing w:after="120"/>
      <w:ind w:left="283"/>
      <w:contextualSpacing/>
    </w:pPr>
  </w:style>
  <w:style w:type="paragraph" w:styleId="ListContinue2">
    <w:name w:val="List Continue 2"/>
    <w:basedOn w:val="Normal"/>
    <w:rsid w:val="009278F8"/>
    <w:pPr>
      <w:spacing w:after="120"/>
      <w:ind w:left="566"/>
      <w:contextualSpacing/>
    </w:pPr>
  </w:style>
  <w:style w:type="paragraph" w:styleId="ListContinue3">
    <w:name w:val="List Continue 3"/>
    <w:basedOn w:val="Normal"/>
    <w:rsid w:val="009278F8"/>
    <w:pPr>
      <w:spacing w:after="120"/>
      <w:ind w:left="849"/>
      <w:contextualSpacing/>
    </w:pPr>
  </w:style>
  <w:style w:type="paragraph" w:styleId="ListContinue4">
    <w:name w:val="List Continue 4"/>
    <w:basedOn w:val="Normal"/>
    <w:rsid w:val="009278F8"/>
    <w:pPr>
      <w:spacing w:after="120"/>
      <w:ind w:left="1132"/>
      <w:contextualSpacing/>
    </w:pPr>
  </w:style>
  <w:style w:type="paragraph" w:styleId="ListContinue5">
    <w:name w:val="List Continue 5"/>
    <w:basedOn w:val="Normal"/>
    <w:rsid w:val="009278F8"/>
    <w:pPr>
      <w:spacing w:after="120"/>
      <w:ind w:left="1415"/>
      <w:contextualSpacing/>
    </w:pPr>
  </w:style>
  <w:style w:type="paragraph" w:styleId="ListNumber">
    <w:name w:val="List Number"/>
    <w:basedOn w:val="Normal"/>
    <w:rsid w:val="009278F8"/>
    <w:pPr>
      <w:numPr>
        <w:numId w:val="15"/>
      </w:numPr>
      <w:contextualSpacing/>
    </w:pPr>
  </w:style>
  <w:style w:type="paragraph" w:styleId="ListNumber2">
    <w:name w:val="List Number 2"/>
    <w:basedOn w:val="Normal"/>
    <w:rsid w:val="009278F8"/>
    <w:pPr>
      <w:numPr>
        <w:numId w:val="16"/>
      </w:numPr>
      <w:contextualSpacing/>
    </w:pPr>
  </w:style>
  <w:style w:type="paragraph" w:styleId="ListNumber3">
    <w:name w:val="List Number 3"/>
    <w:basedOn w:val="Normal"/>
    <w:rsid w:val="009278F8"/>
    <w:pPr>
      <w:numPr>
        <w:numId w:val="5"/>
      </w:numPr>
      <w:contextualSpacing/>
    </w:pPr>
  </w:style>
  <w:style w:type="paragraph" w:styleId="ListNumber4">
    <w:name w:val="List Number 4"/>
    <w:basedOn w:val="Normal"/>
    <w:rsid w:val="009278F8"/>
    <w:pPr>
      <w:numPr>
        <w:numId w:val="6"/>
      </w:numPr>
      <w:contextualSpacing/>
    </w:pPr>
  </w:style>
  <w:style w:type="paragraph" w:styleId="ListNumber5">
    <w:name w:val="List Number 5"/>
    <w:basedOn w:val="Normal"/>
    <w:rsid w:val="009278F8"/>
    <w:pPr>
      <w:numPr>
        <w:numId w:val="7"/>
      </w:numPr>
      <w:contextualSpacing/>
    </w:pPr>
  </w:style>
  <w:style w:type="paragraph" w:styleId="ListParagraph">
    <w:name w:val="List Paragraph"/>
    <w:basedOn w:val="Normal"/>
    <w:uiPriority w:val="34"/>
    <w:qFormat/>
    <w:rsid w:val="009278F8"/>
    <w:pPr>
      <w:ind w:left="720"/>
    </w:pPr>
  </w:style>
  <w:style w:type="paragraph" w:styleId="MacroText">
    <w:name w:val="macro"/>
    <w:link w:val="MacroTextChar"/>
    <w:rsid w:val="009278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9278F8"/>
    <w:rPr>
      <w:rFonts w:ascii="Courier New" w:hAnsi="Courier New" w:cs="Courier New"/>
    </w:rPr>
  </w:style>
  <w:style w:type="paragraph" w:styleId="MessageHeader">
    <w:name w:val="Message Header"/>
    <w:basedOn w:val="Normal"/>
    <w:link w:val="MessageHeaderChar"/>
    <w:rsid w:val="009278F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278F8"/>
    <w:rPr>
      <w:rFonts w:ascii="Calibri Light" w:hAnsi="Calibri Light"/>
      <w:sz w:val="24"/>
      <w:szCs w:val="24"/>
      <w:shd w:val="pct20" w:color="auto" w:fill="auto"/>
    </w:rPr>
  </w:style>
  <w:style w:type="paragraph" w:styleId="NoSpacing">
    <w:name w:val="No Spacing"/>
    <w:uiPriority w:val="1"/>
    <w:qFormat/>
    <w:rsid w:val="009278F8"/>
    <w:pPr>
      <w:overflowPunct w:val="0"/>
      <w:autoSpaceDE w:val="0"/>
      <w:autoSpaceDN w:val="0"/>
      <w:adjustRightInd w:val="0"/>
      <w:textAlignment w:val="baseline"/>
    </w:pPr>
  </w:style>
  <w:style w:type="paragraph" w:styleId="NormalWeb">
    <w:name w:val="Normal (Web)"/>
    <w:basedOn w:val="Normal"/>
    <w:rsid w:val="009278F8"/>
    <w:rPr>
      <w:sz w:val="24"/>
      <w:szCs w:val="24"/>
    </w:rPr>
  </w:style>
  <w:style w:type="paragraph" w:styleId="NormalIndent">
    <w:name w:val="Normal Indent"/>
    <w:basedOn w:val="Normal"/>
    <w:rsid w:val="009278F8"/>
    <w:pPr>
      <w:ind w:left="720"/>
    </w:pPr>
  </w:style>
  <w:style w:type="paragraph" w:styleId="NoteHeading">
    <w:name w:val="Note Heading"/>
    <w:basedOn w:val="Normal"/>
    <w:next w:val="Normal"/>
    <w:link w:val="NoteHeadingChar"/>
    <w:rsid w:val="009278F8"/>
  </w:style>
  <w:style w:type="character" w:customStyle="1" w:styleId="NoteHeadingChar">
    <w:name w:val="Note Heading Char"/>
    <w:basedOn w:val="DefaultParagraphFont"/>
    <w:link w:val="NoteHeading"/>
    <w:rsid w:val="009278F8"/>
  </w:style>
  <w:style w:type="paragraph" w:styleId="PlainText">
    <w:name w:val="Plain Text"/>
    <w:basedOn w:val="Normal"/>
    <w:link w:val="PlainTextChar"/>
    <w:rsid w:val="009278F8"/>
    <w:rPr>
      <w:rFonts w:ascii="Courier New" w:hAnsi="Courier New" w:cs="Courier New"/>
    </w:rPr>
  </w:style>
  <w:style w:type="character" w:customStyle="1" w:styleId="PlainTextChar">
    <w:name w:val="Plain Text Char"/>
    <w:link w:val="PlainText"/>
    <w:rsid w:val="009278F8"/>
    <w:rPr>
      <w:rFonts w:ascii="Courier New" w:hAnsi="Courier New" w:cs="Courier New"/>
    </w:rPr>
  </w:style>
  <w:style w:type="paragraph" w:styleId="Quote">
    <w:name w:val="Quote"/>
    <w:basedOn w:val="Normal"/>
    <w:next w:val="Normal"/>
    <w:link w:val="QuoteChar"/>
    <w:uiPriority w:val="29"/>
    <w:qFormat/>
    <w:rsid w:val="009278F8"/>
    <w:pPr>
      <w:spacing w:before="200" w:after="160"/>
      <w:ind w:left="864" w:right="864"/>
      <w:jc w:val="center"/>
    </w:pPr>
    <w:rPr>
      <w:i/>
      <w:iCs/>
      <w:color w:val="404040"/>
    </w:rPr>
  </w:style>
  <w:style w:type="character" w:customStyle="1" w:styleId="QuoteChar">
    <w:name w:val="Quote Char"/>
    <w:link w:val="Quote"/>
    <w:uiPriority w:val="29"/>
    <w:rsid w:val="009278F8"/>
    <w:rPr>
      <w:i/>
      <w:iCs/>
      <w:color w:val="404040"/>
    </w:rPr>
  </w:style>
  <w:style w:type="paragraph" w:styleId="Salutation">
    <w:name w:val="Salutation"/>
    <w:basedOn w:val="Normal"/>
    <w:next w:val="Normal"/>
    <w:link w:val="SalutationChar"/>
    <w:rsid w:val="009278F8"/>
  </w:style>
  <w:style w:type="character" w:customStyle="1" w:styleId="SalutationChar">
    <w:name w:val="Salutation Char"/>
    <w:basedOn w:val="DefaultParagraphFont"/>
    <w:link w:val="Salutation"/>
    <w:rsid w:val="009278F8"/>
  </w:style>
  <w:style w:type="paragraph" w:styleId="Signature">
    <w:name w:val="Signature"/>
    <w:basedOn w:val="Normal"/>
    <w:link w:val="SignatureChar"/>
    <w:rsid w:val="009278F8"/>
    <w:pPr>
      <w:ind w:left="4252"/>
    </w:pPr>
  </w:style>
  <w:style w:type="character" w:customStyle="1" w:styleId="SignatureChar">
    <w:name w:val="Signature Char"/>
    <w:basedOn w:val="DefaultParagraphFont"/>
    <w:link w:val="Signature"/>
    <w:rsid w:val="009278F8"/>
  </w:style>
  <w:style w:type="paragraph" w:styleId="Subtitle">
    <w:name w:val="Subtitle"/>
    <w:basedOn w:val="Normal"/>
    <w:next w:val="Normal"/>
    <w:link w:val="SubtitleChar"/>
    <w:qFormat/>
    <w:rsid w:val="009278F8"/>
    <w:pPr>
      <w:spacing w:after="60"/>
      <w:jc w:val="center"/>
      <w:outlineLvl w:val="1"/>
    </w:pPr>
    <w:rPr>
      <w:rFonts w:ascii="Calibri Light" w:hAnsi="Calibri Light"/>
      <w:sz w:val="24"/>
      <w:szCs w:val="24"/>
    </w:rPr>
  </w:style>
  <w:style w:type="character" w:customStyle="1" w:styleId="SubtitleChar">
    <w:name w:val="Subtitle Char"/>
    <w:link w:val="Subtitle"/>
    <w:rsid w:val="009278F8"/>
    <w:rPr>
      <w:rFonts w:ascii="Calibri Light" w:hAnsi="Calibri Light"/>
      <w:sz w:val="24"/>
      <w:szCs w:val="24"/>
    </w:rPr>
  </w:style>
  <w:style w:type="paragraph" w:styleId="TableofAuthorities">
    <w:name w:val="table of authorities"/>
    <w:basedOn w:val="Normal"/>
    <w:next w:val="Normal"/>
    <w:rsid w:val="009278F8"/>
    <w:pPr>
      <w:ind w:left="200" w:hanging="200"/>
    </w:pPr>
  </w:style>
  <w:style w:type="paragraph" w:styleId="TableofFigures">
    <w:name w:val="table of figures"/>
    <w:basedOn w:val="Normal"/>
    <w:next w:val="Normal"/>
    <w:rsid w:val="009278F8"/>
  </w:style>
  <w:style w:type="paragraph" w:styleId="Title">
    <w:name w:val="Title"/>
    <w:basedOn w:val="Normal"/>
    <w:next w:val="Normal"/>
    <w:link w:val="TitleChar"/>
    <w:qFormat/>
    <w:rsid w:val="009278F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278F8"/>
    <w:rPr>
      <w:rFonts w:ascii="Calibri Light" w:hAnsi="Calibri Light"/>
      <w:b/>
      <w:bCs/>
      <w:kern w:val="28"/>
      <w:sz w:val="32"/>
      <w:szCs w:val="32"/>
    </w:rPr>
  </w:style>
  <w:style w:type="paragraph" w:styleId="TOAHeading">
    <w:name w:val="toa heading"/>
    <w:basedOn w:val="Normal"/>
    <w:next w:val="Normal"/>
    <w:rsid w:val="009278F8"/>
    <w:pPr>
      <w:spacing w:before="120"/>
    </w:pPr>
    <w:rPr>
      <w:rFonts w:ascii="Calibri Light" w:hAnsi="Calibri Light"/>
      <w:b/>
      <w:bCs/>
      <w:sz w:val="24"/>
      <w:szCs w:val="24"/>
    </w:rPr>
  </w:style>
  <w:style w:type="paragraph" w:styleId="TOC5">
    <w:name w:val="toc 5"/>
    <w:basedOn w:val="Normal"/>
    <w:next w:val="Normal"/>
    <w:rsid w:val="009278F8"/>
    <w:pPr>
      <w:ind w:left="800"/>
    </w:pPr>
  </w:style>
  <w:style w:type="paragraph" w:styleId="TOC6">
    <w:name w:val="toc 6"/>
    <w:basedOn w:val="Normal"/>
    <w:next w:val="Normal"/>
    <w:rsid w:val="009278F8"/>
    <w:pPr>
      <w:ind w:left="1000"/>
    </w:pPr>
  </w:style>
  <w:style w:type="paragraph" w:styleId="TOC7">
    <w:name w:val="toc 7"/>
    <w:basedOn w:val="Normal"/>
    <w:next w:val="Normal"/>
    <w:rsid w:val="009278F8"/>
    <w:pPr>
      <w:ind w:left="1200"/>
    </w:pPr>
  </w:style>
  <w:style w:type="paragraph" w:styleId="TOC9">
    <w:name w:val="toc 9"/>
    <w:basedOn w:val="Normal"/>
    <w:next w:val="Normal"/>
    <w:rsid w:val="009278F8"/>
    <w:pPr>
      <w:ind w:left="1600"/>
    </w:pPr>
  </w:style>
  <w:style w:type="paragraph" w:styleId="TOCHeading">
    <w:name w:val="TOC Heading"/>
    <w:basedOn w:val="Heading1"/>
    <w:next w:val="Normal"/>
    <w:uiPriority w:val="39"/>
    <w:semiHidden/>
    <w:unhideWhenUsed/>
    <w:qFormat/>
    <w:rsid w:val="009278F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27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17</TotalTime>
  <Pages>1</Pages>
  <Words>14273</Words>
  <Characters>81358</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3GPP spec skeleton</vt:lpstr>
    </vt:vector>
  </TitlesOfParts>
  <Company>ETSI-MCC</Company>
  <LinksUpToDate>false</LinksUpToDate>
  <CharactersWithSpaces>95441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spec skeleton</dc:title>
  <dc:subject>3GPP spec skeleton</dc:subject>
  <dc:creator>Maurice Pope / John M Meredith</dc:creator>
  <cp:keywords>3GPP</cp:keywords>
  <dc:description>All 3GPP specs are to be based on this skeleton.</dc:description>
  <cp:lastModifiedBy>29.172_CR0052R1_(Rel-18)_5G_eLCS_Ph3</cp:lastModifiedBy>
  <cp:revision>13</cp:revision>
  <dcterms:created xsi:type="dcterms:W3CDTF">2022-03-14T08:04:00Z</dcterms:created>
  <dcterms:modified xsi:type="dcterms:W3CDTF">2023-05-30T10:07:00Z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29.172%Rel-16%3GPP TS presented for approval in CT#47%29.172%Rel-16%Velocity-Requested IE%29.172%Rel-16%Addition of Command Codes%29.172%Rel-16%Notification Verification Only in Location Type%29.172%Rel-16%SLg for Inter Domain Scenarios%29.172%Rel-16%Edit</vt:lpwstr>
  </property>
  <property fmtid="{D5CDD505-2E9C-101B-9397-08002B2CF9AE}" pid="3" name="MCCCRsImpl1">
    <vt:lpwstr>orial Updates%29.172%Rel-16%Definition of EUTRAN-Positioning-Data%29.172%Rel-16%Clarification of LCS-priority AVP%29.172%Rel-16%Correction of error code assignment%29.172%Rel-16%Correction of bit numbering in Horizontal and Vertical Accuracy IEs in SLg%29</vt:lpwstr>
  </property>
  <property fmtid="{D5CDD505-2E9C-101B-9397-08002B2CF9AE}" pid="4" name="MCCCRsImpl2">
    <vt:lpwstr>.172%Rel-16%Units of Age of Location Estimate IE in SLg%29.172%Rel-16%Add missing Vendor Specific Application Id%29.172%Rel-16%Essential correction on the value type of the ELP Application AVPs%29.172%Rel-16%Update to Rel-10 version (MCC)%29.172%Rel-16%Co</vt:lpwstr>
  </property>
  <property fmtid="{D5CDD505-2E9C-101B-9397-08002B2CF9AE}" pid="5" name="MCCCRsImpl3">
    <vt:lpwstr>rrection to references%29.172%Rel-16%Update to Rel-11 version (MCC)%29.172%Rel-16%Definition of Lgd interface between SGSN and GMLC (Clause 1, 3, 4, 5)%29.172%Rel-16%Definition of Lgd interface between SGSN and GMLC (Clause 2, 6, 7)%29.172%Rel-16%Support </vt:lpwstr>
  </property>
  <property fmtid="{D5CDD505-2E9C-101B-9397-08002B2CF9AE}" pid="6" name="MCCCRsImpl4">
    <vt:lpwstr>of deferred MT-LR and periodic MO-LR TTTP procedures over Lgd interface%29.172%Rel-16%Addressing the editor's note of the Location-Event AVP%29.172%Rel-16%Adding E-SMLC provided Cell info and Cell Portion%29.172%Rel-16%Optimized LCS procedure between GMLC</vt:lpwstr>
  </property>
  <property fmtid="{D5CDD505-2E9C-101B-9397-08002B2CF9AE}" pid="7" name="MCCCRsImpl5">
    <vt:lpwstr> and combined MME/SGSN%29.172%Rel-16%E-SMLC provided Cell info and Cell Portion%29.172%Rel-16%Renaming of Location-Type AVP%29.172%Rel-16%Location reporting in emergency 1xSRVCC%29.172%Rel-16%EPC-MT-LR and PS-MT-LR procedure for UEs transiently not reacha</vt:lpwstr>
  </property>
  <property fmtid="{D5CDD505-2E9C-101B-9397-08002B2CF9AE}" pid="8" name="MCCCRsImpl6">
    <vt:lpwstr>ble due to power saving%29.172%Rel-16%Indoor Positioning support in SLg/Lgd%29.172%Rel-16%Delayed Location Reporting Data in Subscriber Location Report%29.172%Rel-16%Bit ordering in Diameter AVPs used as bit-masks%29.172%Rel-16%Update of reference for the</vt:lpwstr>
  </property>
  <property fmtid="{D5CDD505-2E9C-101B-9397-08002B2CF9AE}" pid="9" name="MCCCRsImpl7">
    <vt:lpwstr> Diameter base protocol%29.172%Rel-16%Handling of the Vendor-Specific-Application-Id AVP%29.172%Rel-16%Cardinality of the Failed-AVP AVP in answer%29.172%Rel-16%Enhancements to Location Services for CIoT%29.172%Rel-16%Deferred location for the UE availabi</vt:lpwstr>
  </property>
  <property fmtid="{D5CDD505-2E9C-101B-9397-08002B2CF9AE}" pid="10" name="MCCCRsImpl8">
    <vt:lpwstr>el-16 version (MCC)%29.172%Rel-16%0049%</vt:lpwstr>
  </property>
  <property fmtid="{D5CDD505-2E9C-101B-9397-08002B2CF9AE}" pid="11" name="_2015_ms_pID_725343">
    <vt:lpwstr>(3)OK2Pzk+jLoJXfYpjQbuUwr2BlwtVlXUSM3KYa4HZcZW7P9c6AMefTbhKPnlhg/won7Xxtgg2
kWiSg8Ui2Fyb6b9z/S0CEZjWN9meACJS+NAfXt/TGnxo3idb4eAESf5OBxyMoQ9gq7ymOgJ3
hnzLdxtLYlZY9cN/QF4ba6CUR2mR4wyB3ReBrbVbxPEh/1fRtP/u0YEj0Vdp+Mj6kEpRXx/M
CcWZsZ817KY//z83YF</vt:lpwstr>
  </property>
  <property fmtid="{D5CDD505-2E9C-101B-9397-08002B2CF9AE}" pid="12" name="_2015_ms_pID_7253431">
    <vt:lpwstr>ULyR8gpYI1WmE/DmGDqADx82HMa+Ptf6+pkMial+/z9r5X9eWcQDkN
r2vPeJRCPG601+aUpyqOnZ/bPGPChv8igxXqXyZjHrSIx3Ycn48q6WLG5G6dDCSqB5Sk8L39
jSXbnYbaSblvzB+XTuwzU3nmNgzSW+dKIzjme1eyD6QTckPCcqI3lPtp/z6SLrFjPo5EppsT
mFugJVY2n6YHKnUb8AjroKEV/U5Lh80Cklex</vt:lpwstr>
  </property>
  <property fmtid="{D5CDD505-2E9C-101B-9397-08002B2CF9AE}" pid="13" name="_2015_ms_pID_7253432">
    <vt:lpwstr>vQ==</vt:lpwstr>
  </property>
</Properties>
</file>